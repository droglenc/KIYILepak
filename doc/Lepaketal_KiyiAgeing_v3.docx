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17A70" w14:textId="059348A5" w:rsidR="00F33B41" w:rsidRDefault="0016055D" w:rsidP="00F33B41">
      <w:pPr>
        <w:pStyle w:val="Affiliation"/>
        <w:spacing w:before="0" w:line="480" w:lineRule="auto"/>
        <w:jc w:val="center"/>
        <w:rPr>
          <w:i w:val="0"/>
        </w:rPr>
      </w:pPr>
      <w:r>
        <w:rPr>
          <w:i w:val="0"/>
        </w:rPr>
        <w:t>Age,</w:t>
      </w:r>
      <w:r w:rsidR="00DD283E">
        <w:rPr>
          <w:i w:val="0"/>
        </w:rPr>
        <w:t xml:space="preserve"> size</w:t>
      </w:r>
      <w:r>
        <w:rPr>
          <w:i w:val="0"/>
        </w:rPr>
        <w:t xml:space="preserve">, and </w:t>
      </w:r>
      <w:commentRangeStart w:id="0"/>
      <w:r>
        <w:rPr>
          <w:i w:val="0"/>
        </w:rPr>
        <w:t>recruitment</w:t>
      </w:r>
      <w:commentRangeEnd w:id="0"/>
      <w:r w:rsidR="00C66C6E">
        <w:rPr>
          <w:rStyle w:val="CommentReference"/>
          <w:rFonts w:eastAsiaTheme="minorHAnsi" w:cstheme="minorBidi"/>
          <w:i w:val="0"/>
          <w:lang w:val="en-US" w:eastAsia="en-US"/>
        </w:rPr>
        <w:commentReference w:id="0"/>
      </w:r>
      <w:r>
        <w:rPr>
          <w:i w:val="0"/>
        </w:rPr>
        <w:t xml:space="preserve"> </w:t>
      </w:r>
      <w:r w:rsidR="00F33B41">
        <w:rPr>
          <w:i w:val="0"/>
        </w:rPr>
        <w:t xml:space="preserve">of </w:t>
      </w:r>
      <w:r w:rsidR="00F33B41" w:rsidRPr="007D1503">
        <w:t>Coregonus kiyi</w:t>
      </w:r>
      <w:r w:rsidR="00F33B41">
        <w:rPr>
          <w:i w:val="0"/>
        </w:rPr>
        <w:t xml:space="preserve"> from Lake Superior</w:t>
      </w:r>
    </w:p>
    <w:p w14:paraId="79430D40" w14:textId="77777777" w:rsidR="00F33B41" w:rsidRDefault="00F33B41" w:rsidP="00F33B41">
      <w:pPr>
        <w:pStyle w:val="Affiliation"/>
        <w:spacing w:before="0" w:line="480" w:lineRule="auto"/>
        <w:jc w:val="center"/>
        <w:rPr>
          <w:i w:val="0"/>
        </w:rPr>
      </w:pPr>
      <w:r>
        <w:rPr>
          <w:i w:val="0"/>
        </w:rPr>
        <w:t>Taylor A. Lepak</w:t>
      </w:r>
      <w:r w:rsidRPr="00F33B41">
        <w:rPr>
          <w:i w:val="0"/>
          <w:vertAlign w:val="superscript"/>
        </w:rPr>
        <w:t>a</w:t>
      </w:r>
      <w:r>
        <w:rPr>
          <w:i w:val="0"/>
        </w:rPr>
        <w:t>, Derek H. Ogle</w:t>
      </w:r>
      <w:r w:rsidR="007D1503">
        <w:rPr>
          <w:i w:val="0"/>
          <w:vertAlign w:val="superscript"/>
        </w:rPr>
        <w:t>a,1</w:t>
      </w:r>
      <w:r w:rsidRPr="00F33B41">
        <w:rPr>
          <w:i w:val="0"/>
          <w:vertAlign w:val="superscript"/>
        </w:rPr>
        <w:t>,*</w:t>
      </w:r>
      <w:r>
        <w:rPr>
          <w:i w:val="0"/>
        </w:rPr>
        <w:t>, and Mark R. Vinson</w:t>
      </w:r>
      <w:r w:rsidRPr="00F33B41">
        <w:rPr>
          <w:i w:val="0"/>
          <w:vertAlign w:val="superscript"/>
        </w:rPr>
        <w:t>b</w:t>
      </w:r>
      <w:r w:rsidR="007D1503">
        <w:rPr>
          <w:i w:val="0"/>
          <w:vertAlign w:val="superscript"/>
        </w:rPr>
        <w:t>,2</w:t>
      </w:r>
    </w:p>
    <w:p w14:paraId="1C60460A" w14:textId="77777777" w:rsidR="00F33B41" w:rsidRDefault="00F33B41" w:rsidP="00F33B41">
      <w:pPr>
        <w:pStyle w:val="Affiliation"/>
        <w:spacing w:before="0" w:line="480" w:lineRule="auto"/>
        <w:rPr>
          <w:i w:val="0"/>
          <w:vertAlign w:val="superscript"/>
        </w:rPr>
      </w:pPr>
    </w:p>
    <w:p w14:paraId="346BB5CA" w14:textId="77777777" w:rsidR="00F33B41" w:rsidRPr="00F33B41" w:rsidRDefault="00F33B41" w:rsidP="007D1503">
      <w:pPr>
        <w:pStyle w:val="Affiliation"/>
        <w:spacing w:before="0" w:line="480" w:lineRule="auto"/>
        <w:ind w:left="180" w:hanging="180"/>
        <w:rPr>
          <w:i w:val="0"/>
        </w:rPr>
      </w:pPr>
      <w:r w:rsidRPr="00F33B41">
        <w:rPr>
          <w:i w:val="0"/>
          <w:vertAlign w:val="superscript"/>
        </w:rPr>
        <w:t>a</w:t>
      </w:r>
      <w:r w:rsidRPr="00F33B41">
        <w:rPr>
          <w:i w:val="0"/>
        </w:rPr>
        <w:t xml:space="preserve"> Department of Natural Resources, Northland College, Ashland, WI 54806, USA</w:t>
      </w:r>
    </w:p>
    <w:p w14:paraId="2329DD27" w14:textId="65B9E645" w:rsidR="00F33B41" w:rsidRDefault="00F33B41" w:rsidP="007D1503">
      <w:pPr>
        <w:pStyle w:val="Affiliation"/>
        <w:spacing w:before="0" w:line="480" w:lineRule="auto"/>
        <w:ind w:left="180" w:hanging="180"/>
        <w:rPr>
          <w:i w:val="0"/>
        </w:rPr>
      </w:pPr>
      <w:r w:rsidRPr="00F33B41">
        <w:rPr>
          <w:i w:val="0"/>
          <w:vertAlign w:val="superscript"/>
        </w:rPr>
        <w:t>b</w:t>
      </w:r>
      <w:r w:rsidRPr="00F33B41">
        <w:rPr>
          <w:i w:val="0"/>
        </w:rPr>
        <w:t xml:space="preserve"> U. S. Geological Surv</w:t>
      </w:r>
      <w:r w:rsidR="001D5145">
        <w:rPr>
          <w:i w:val="0"/>
        </w:rPr>
        <w:t xml:space="preserve">ey, Great Lakes Science Center, </w:t>
      </w:r>
      <w:r w:rsidRPr="00F33B41">
        <w:rPr>
          <w:i w:val="0"/>
        </w:rPr>
        <w:t>La</w:t>
      </w:r>
      <w:r w:rsidR="001D5145">
        <w:rPr>
          <w:i w:val="0"/>
        </w:rPr>
        <w:t xml:space="preserve">ke Superior Biological Station, </w:t>
      </w:r>
      <w:r w:rsidR="007D1503">
        <w:rPr>
          <w:i w:val="0"/>
        </w:rPr>
        <w:t>A</w:t>
      </w:r>
      <w:r w:rsidRPr="00F33B41">
        <w:rPr>
          <w:i w:val="0"/>
        </w:rPr>
        <w:t>shland, Wisconsin  54806</w:t>
      </w:r>
    </w:p>
    <w:p w14:paraId="1815E1AF" w14:textId="6A7EDF76" w:rsidR="007D1503" w:rsidRDefault="007D1503" w:rsidP="007D1503">
      <w:pPr>
        <w:pStyle w:val="Affiliation"/>
        <w:spacing w:before="0" w:line="480" w:lineRule="auto"/>
        <w:ind w:left="180" w:hanging="180"/>
        <w:rPr>
          <w:i w:val="0"/>
        </w:rPr>
      </w:pPr>
      <w:r w:rsidRPr="007D1503">
        <w:rPr>
          <w:i w:val="0"/>
          <w:vertAlign w:val="superscript"/>
        </w:rPr>
        <w:t>1</w:t>
      </w:r>
      <w:r>
        <w:rPr>
          <w:i w:val="0"/>
        </w:rPr>
        <w:t xml:space="preserve"> E-mail: </w:t>
      </w:r>
      <w:r w:rsidR="009478DA">
        <w:rPr>
          <w:i w:val="0"/>
        </w:rPr>
        <w:t>taylepak613@gmail.com</w:t>
      </w:r>
    </w:p>
    <w:p w14:paraId="401FCB6E" w14:textId="5C16B2B2" w:rsidR="009478DA" w:rsidRDefault="007D1503" w:rsidP="007D1503">
      <w:pPr>
        <w:pStyle w:val="Affiliation"/>
        <w:spacing w:before="0" w:line="480" w:lineRule="auto"/>
        <w:ind w:left="180" w:hanging="180"/>
        <w:rPr>
          <w:i w:val="0"/>
        </w:rPr>
      </w:pPr>
      <w:r>
        <w:rPr>
          <w:i w:val="0"/>
          <w:vertAlign w:val="superscript"/>
        </w:rPr>
        <w:t>2</w:t>
      </w:r>
      <w:r>
        <w:rPr>
          <w:i w:val="0"/>
        </w:rPr>
        <w:t xml:space="preserve"> </w:t>
      </w:r>
      <w:r w:rsidR="009478DA">
        <w:rPr>
          <w:i w:val="0"/>
        </w:rPr>
        <w:t xml:space="preserve">E-mail: </w:t>
      </w:r>
      <w:r w:rsidR="009478DA" w:rsidRPr="007D1503">
        <w:rPr>
          <w:i w:val="0"/>
        </w:rPr>
        <w:t>dogle@northland.edu</w:t>
      </w:r>
      <w:r w:rsidR="009478DA">
        <w:rPr>
          <w:i w:val="0"/>
        </w:rPr>
        <w:t>, Tel: 715-682-1300</w:t>
      </w:r>
    </w:p>
    <w:p w14:paraId="1A7FB91D" w14:textId="4F8178C8" w:rsidR="007D1503" w:rsidRDefault="009478DA" w:rsidP="007D1503">
      <w:pPr>
        <w:pStyle w:val="Affiliation"/>
        <w:spacing w:before="0" w:line="480" w:lineRule="auto"/>
        <w:ind w:left="180" w:hanging="180"/>
        <w:rPr>
          <w:i w:val="0"/>
        </w:rPr>
      </w:pPr>
      <w:r>
        <w:rPr>
          <w:i w:val="0"/>
          <w:vertAlign w:val="superscript"/>
        </w:rPr>
        <w:t>3</w:t>
      </w:r>
      <w:r>
        <w:rPr>
          <w:i w:val="0"/>
        </w:rPr>
        <w:t xml:space="preserve"> </w:t>
      </w:r>
      <w:r w:rsidR="007D1503">
        <w:rPr>
          <w:i w:val="0"/>
        </w:rPr>
        <w:t>E-mail: mvinson@usgs.gov, Tel: 715-682-6163</w:t>
      </w:r>
    </w:p>
    <w:p w14:paraId="30ED4C67" w14:textId="5E4166AF" w:rsidR="00F33B41" w:rsidRPr="00F33B41" w:rsidRDefault="00F33B41" w:rsidP="007D1503">
      <w:pPr>
        <w:pStyle w:val="Affiliation"/>
        <w:spacing w:before="0" w:line="480" w:lineRule="auto"/>
        <w:ind w:left="180" w:hanging="180"/>
        <w:rPr>
          <w:i w:val="0"/>
        </w:rPr>
      </w:pPr>
      <w:r w:rsidRPr="007D1503">
        <w:rPr>
          <w:i w:val="0"/>
          <w:vertAlign w:val="superscript"/>
        </w:rPr>
        <w:t>*</w:t>
      </w:r>
      <w:r w:rsidR="001D5145">
        <w:rPr>
          <w:i w:val="0"/>
        </w:rPr>
        <w:t>Corresponding author</w:t>
      </w:r>
      <w:bookmarkStart w:id="1" w:name="_GoBack"/>
      <w:bookmarkEnd w:id="1"/>
    </w:p>
    <w:p w14:paraId="1A98CE1B" w14:textId="77777777" w:rsidR="00F33B41" w:rsidRDefault="00F33B41" w:rsidP="00DF31E9">
      <w:pPr>
        <w:ind w:firstLine="0"/>
      </w:pPr>
    </w:p>
    <w:p w14:paraId="7327AE9B" w14:textId="77777777" w:rsidR="007D1503" w:rsidRPr="007D1503" w:rsidRDefault="007D1503" w:rsidP="00DF31E9">
      <w:pPr>
        <w:ind w:firstLine="0"/>
        <w:rPr>
          <w:b/>
        </w:rPr>
      </w:pPr>
      <w:r w:rsidRPr="007D1503">
        <w:rPr>
          <w:b/>
        </w:rPr>
        <w:t>Abstract</w:t>
      </w:r>
    </w:p>
    <w:p w14:paraId="5462777A" w14:textId="224F1232" w:rsidR="007D1503" w:rsidRDefault="007D1503" w:rsidP="00DF31E9">
      <w:pPr>
        <w:ind w:firstLine="0"/>
      </w:pPr>
    </w:p>
    <w:p w14:paraId="56C0E43E" w14:textId="77777777" w:rsidR="00B47086" w:rsidRDefault="00B47086" w:rsidP="00DF31E9">
      <w:pPr>
        <w:ind w:firstLine="0"/>
      </w:pPr>
    </w:p>
    <w:p w14:paraId="5481128F" w14:textId="73564E06" w:rsidR="00F33B41" w:rsidRDefault="007D1503" w:rsidP="00DD283E">
      <w:pPr>
        <w:ind w:firstLine="0"/>
      </w:pPr>
      <w:r w:rsidRPr="007D1503">
        <w:rPr>
          <w:b/>
        </w:rPr>
        <w:t xml:space="preserve">Keywords: </w:t>
      </w:r>
      <w:r w:rsidR="00B47086">
        <w:t xml:space="preserve">Age validation, </w:t>
      </w:r>
      <w:r w:rsidR="00184D73">
        <w:t xml:space="preserve">Coregonid, </w:t>
      </w:r>
      <w:r w:rsidR="00A45665">
        <w:t xml:space="preserve">Laurentian </w:t>
      </w:r>
      <w:r w:rsidR="00184D73">
        <w:t xml:space="preserve">Great Lakes, Population dynamics, </w:t>
      </w:r>
      <w:r w:rsidR="000D1A25">
        <w:t>Length frequency analysis</w:t>
      </w:r>
    </w:p>
    <w:p w14:paraId="76B1E903" w14:textId="77777777" w:rsidR="007D1503" w:rsidRDefault="007D1503">
      <w:pPr>
        <w:spacing w:after="200" w:line="240" w:lineRule="auto"/>
        <w:ind w:firstLine="0"/>
        <w:rPr>
          <w:b/>
        </w:rPr>
      </w:pPr>
      <w:r>
        <w:rPr>
          <w:b/>
        </w:rPr>
        <w:br w:type="page"/>
      </w:r>
    </w:p>
    <w:p w14:paraId="22451BF7" w14:textId="77777777" w:rsidR="007D1503" w:rsidRDefault="007D1503" w:rsidP="00DF31E9">
      <w:pPr>
        <w:ind w:firstLine="0"/>
        <w:rPr>
          <w:b/>
        </w:rPr>
      </w:pPr>
      <w:r>
        <w:rPr>
          <w:b/>
        </w:rPr>
        <w:lastRenderedPageBreak/>
        <w:t>Introduction</w:t>
      </w:r>
    </w:p>
    <w:p w14:paraId="24C9BB9D" w14:textId="42A37F79" w:rsidR="00A45665" w:rsidRDefault="004727C3" w:rsidP="00DD283E">
      <w:r>
        <w:tab/>
      </w:r>
      <w:r w:rsidR="00DD283E">
        <w:t xml:space="preserve">Kiyi </w:t>
      </w:r>
      <w:r w:rsidR="0021101D">
        <w:t>(</w:t>
      </w:r>
      <w:r w:rsidR="0021101D" w:rsidRPr="0021101D">
        <w:rPr>
          <w:i/>
        </w:rPr>
        <w:t>Coregonus kiyi</w:t>
      </w:r>
      <w:r w:rsidR="0021101D">
        <w:t xml:space="preserve">) </w:t>
      </w:r>
      <w:r w:rsidR="00DD283E">
        <w:t>are one of four deepwater cisco species (</w:t>
      </w:r>
      <w:r w:rsidR="00DD283E" w:rsidRPr="00CD793F">
        <w:rPr>
          <w:i/>
        </w:rPr>
        <w:t>C</w:t>
      </w:r>
      <w:r w:rsidR="0021101D">
        <w:rPr>
          <w:i/>
        </w:rPr>
        <w:t xml:space="preserve">. hoyi, C. kiyi, </w:t>
      </w:r>
      <w:r w:rsidR="00DD283E" w:rsidRPr="00CD793F">
        <w:rPr>
          <w:i/>
        </w:rPr>
        <w:t>C. nigripinnis</w:t>
      </w:r>
      <w:r w:rsidR="0021101D" w:rsidRPr="0021101D">
        <w:t xml:space="preserve">, and </w:t>
      </w:r>
      <w:r w:rsidR="0021101D" w:rsidRPr="00CD793F">
        <w:rPr>
          <w:i/>
        </w:rPr>
        <w:t>C. zenithicus</w:t>
      </w:r>
      <w:r w:rsidR="00DD283E">
        <w:t>) that historically supported major fisheries and were the primary prey for Lake Trout</w:t>
      </w:r>
      <w:r w:rsidR="00FA2653">
        <w:t xml:space="preserve"> (</w:t>
      </w:r>
      <w:r w:rsidR="00FA2653" w:rsidRPr="00FA2653">
        <w:rPr>
          <w:i/>
        </w:rPr>
        <w:t>Salvelinus namaycush</w:t>
      </w:r>
      <w:r w:rsidR="00FA2653">
        <w:t>)</w:t>
      </w:r>
      <w:r w:rsidR="00DD283E">
        <w:t xml:space="preserve"> in the Laurentian Great Lakes (Zimmerman and Krueger, 2009).  Kiyi were found in Lakes Huron, Michigan, Ontario, and Superior (Koelz, 1929), but presently occur only in Lake Superior</w:t>
      </w:r>
      <w:r w:rsidR="00D47FB1">
        <w:t xml:space="preserve"> (Scott and Crossman, 1973)</w:t>
      </w:r>
      <w:r w:rsidR="00DD283E">
        <w:t xml:space="preserve">.  Kiyi were last collected in 1964 in </w:t>
      </w:r>
      <w:r w:rsidR="00DD283E" w:rsidRPr="00764F77">
        <w:t>Lake Ontario</w:t>
      </w:r>
      <w:r w:rsidR="00DD283E">
        <w:t xml:space="preserve">, 1973 in </w:t>
      </w:r>
      <w:r w:rsidR="00DD283E" w:rsidRPr="00764F77">
        <w:t xml:space="preserve">Lake Huron, and </w:t>
      </w:r>
      <w:r w:rsidR="00DD283E">
        <w:t>197</w:t>
      </w:r>
      <w:r w:rsidR="00D47FB1">
        <w:t>4</w:t>
      </w:r>
      <w:r w:rsidR="00DD283E">
        <w:t xml:space="preserve"> </w:t>
      </w:r>
      <w:r w:rsidR="00DD283E" w:rsidRPr="00764F77">
        <w:t>in Lake Michigan (</w:t>
      </w:r>
      <w:r w:rsidR="00D47FB1">
        <w:t>Todd, 1978</w:t>
      </w:r>
      <w:r w:rsidR="00864183">
        <w:t xml:space="preserve"> as cited in</w:t>
      </w:r>
      <w:r w:rsidR="00D47FB1">
        <w:t xml:space="preserve"> Parker, 1989)</w:t>
      </w:r>
      <w:r w:rsidR="00DD283E" w:rsidRPr="00764F77">
        <w:t xml:space="preserve">. </w:t>
      </w:r>
      <w:r w:rsidR="00DD283E">
        <w:t xml:space="preserve"> In Lake Superior, </w:t>
      </w:r>
      <w:r w:rsidR="00DD283E" w:rsidRPr="00764F77">
        <w:t xml:space="preserve">Kiyi </w:t>
      </w:r>
      <w:r w:rsidR="00DD283E">
        <w:t>are the most abundant deepwater pelagic species (Yule et al.</w:t>
      </w:r>
      <w:r w:rsidR="001D6CB8">
        <w:t>,</w:t>
      </w:r>
      <w:r w:rsidR="00DD283E">
        <w:t xml:space="preserve"> 2013</w:t>
      </w:r>
      <w:r w:rsidR="00060FDE">
        <w:t xml:space="preserve">).  </w:t>
      </w:r>
      <w:r w:rsidR="00DD283E">
        <w:t>The demise of Ki</w:t>
      </w:r>
      <w:r w:rsidR="00DD283E" w:rsidRPr="00764F77">
        <w:t>yi</w:t>
      </w:r>
      <w:r w:rsidR="00DD283E">
        <w:t xml:space="preserve"> in the other Great Lakes may have been </w:t>
      </w:r>
      <w:r w:rsidR="00DD283E" w:rsidRPr="00764F77">
        <w:t xml:space="preserve">due to </w:t>
      </w:r>
      <w:r w:rsidR="00DD283E">
        <w:t xml:space="preserve">interactions with invasive species (Becker, 1983) or </w:t>
      </w:r>
      <w:r w:rsidR="00DD283E" w:rsidRPr="00764F77">
        <w:t>increase</w:t>
      </w:r>
      <w:r w:rsidR="00DD283E">
        <w:t xml:space="preserve">d exploitation </w:t>
      </w:r>
      <w:r w:rsidR="00DD283E" w:rsidRPr="00764F77">
        <w:t>in the 1920-1940s</w:t>
      </w:r>
      <w:r w:rsidR="003C2A65">
        <w:t xml:space="preserve"> (Scott and Crossman</w:t>
      </w:r>
      <w:r w:rsidR="001D6CB8">
        <w:t>,</w:t>
      </w:r>
      <w:r w:rsidR="003C2A65">
        <w:t xml:space="preserve"> 1973</w:t>
      </w:r>
      <w:r w:rsidR="00F1791C">
        <w:t>; Parker, 1989</w:t>
      </w:r>
      <w:r w:rsidR="003C2A65">
        <w:t>)</w:t>
      </w:r>
      <w:r w:rsidR="00DD283E">
        <w:t>; though our lack of knowledge of Kiyi life history curtails our understanding</w:t>
      </w:r>
      <w:r w:rsidR="00FA2653">
        <w:t xml:space="preserve"> of these declines</w:t>
      </w:r>
      <w:r w:rsidR="00DD283E">
        <w:t xml:space="preserve">.  </w:t>
      </w:r>
      <w:r w:rsidR="00E95BB5" w:rsidRPr="004C2752">
        <w:rPr>
          <w:rFonts w:cs="Times New Roman"/>
        </w:rPr>
        <w:t>Ag</w:t>
      </w:r>
      <w:r w:rsidR="00E95BB5">
        <w:rPr>
          <w:rFonts w:cs="Times New Roman"/>
        </w:rPr>
        <w:t xml:space="preserve">e, size, and recruitment dynamics are key life history attributes </w:t>
      </w:r>
      <w:r w:rsidR="00532A46">
        <w:rPr>
          <w:rFonts w:cs="Times New Roman"/>
        </w:rPr>
        <w:t xml:space="preserve">(among others) </w:t>
      </w:r>
      <w:r w:rsidR="00E95BB5">
        <w:rPr>
          <w:rFonts w:cs="Times New Roman"/>
        </w:rPr>
        <w:t>f</w:t>
      </w:r>
      <w:r w:rsidR="00E95BB5" w:rsidRPr="0091512E">
        <w:rPr>
          <w:rFonts w:cs="Times New Roman"/>
        </w:rPr>
        <w:t xml:space="preserve">or understanding </w:t>
      </w:r>
      <w:r w:rsidR="00E95BB5">
        <w:rPr>
          <w:rFonts w:cs="Times New Roman"/>
        </w:rPr>
        <w:t xml:space="preserve">fish population </w:t>
      </w:r>
      <w:r w:rsidR="00E95BB5" w:rsidRPr="00231F4B">
        <w:rPr>
          <w:rFonts w:cs="Times New Roman"/>
        </w:rPr>
        <w:t>dynamics (</w:t>
      </w:r>
      <w:r w:rsidR="00532A46">
        <w:rPr>
          <w:rFonts w:cs="Times New Roman"/>
        </w:rPr>
        <w:t>Haddon 2011</w:t>
      </w:r>
      <w:r w:rsidR="00E95BB5">
        <w:rPr>
          <w:rFonts w:cs="Times New Roman"/>
        </w:rPr>
        <w:t xml:space="preserve">).  </w:t>
      </w:r>
      <w:r w:rsidR="00DD283E">
        <w:t xml:space="preserve">Kiyi life history studies are limited to Koelz’s (1929) </w:t>
      </w:r>
      <w:r w:rsidR="00FA2653">
        <w:t>morphological descriptions of deepwater c</w:t>
      </w:r>
      <w:r w:rsidR="00F03E2E">
        <w:t>isco</w:t>
      </w:r>
      <w:r w:rsidR="001962E5">
        <w:t xml:space="preserve">, </w:t>
      </w:r>
      <w:r w:rsidR="00FA2653">
        <w:t xml:space="preserve">the </w:t>
      </w:r>
      <w:r w:rsidR="001962E5">
        <w:t xml:space="preserve">historical descriptions </w:t>
      </w:r>
      <w:r w:rsidR="00FA2653">
        <w:t>of</w:t>
      </w:r>
      <w:r w:rsidR="00302F30">
        <w:t xml:space="preserve"> </w:t>
      </w:r>
      <w:r w:rsidR="00DD283E">
        <w:t>Pritchard (1931) in Lake Ontario</w:t>
      </w:r>
      <w:r w:rsidR="001962E5">
        <w:t xml:space="preserve"> and</w:t>
      </w:r>
      <w:r w:rsidR="00DD283E">
        <w:t xml:space="preserve"> Deason and Hile (1947) in Lake Michigan, and </w:t>
      </w:r>
      <w:r w:rsidR="001962E5">
        <w:t xml:space="preserve">the recent study by </w:t>
      </w:r>
      <w:r w:rsidR="00DD283E">
        <w:t>Pratt and Chong (2012) in</w:t>
      </w:r>
      <w:r w:rsidR="005D44AD">
        <w:t xml:space="preserve"> </w:t>
      </w:r>
      <w:r w:rsidR="00302F30">
        <w:t xml:space="preserve">the </w:t>
      </w:r>
      <w:r w:rsidR="005D44AD">
        <w:t xml:space="preserve">Canadian waters of </w:t>
      </w:r>
      <w:r w:rsidR="00DD283E">
        <w:t>Lake Supe</w:t>
      </w:r>
      <w:r w:rsidR="00236A9A">
        <w:t>rior.</w:t>
      </w:r>
    </w:p>
    <w:p w14:paraId="27EDA701" w14:textId="6CD9B537" w:rsidR="004727C3" w:rsidRPr="00764F77" w:rsidRDefault="00E04CF3" w:rsidP="00E04CF3">
      <w:r>
        <w:rPr>
          <w:rFonts w:cs="Times New Roman"/>
        </w:rPr>
        <w:t xml:space="preserve">A primary objective of the Laurentian </w:t>
      </w:r>
      <w:r>
        <w:t>Great Lakes</w:t>
      </w:r>
      <w:r w:rsidR="001962E5">
        <w:t xml:space="preserve"> (hereafter, Great Lakes)</w:t>
      </w:r>
      <w:r>
        <w:t xml:space="preserve"> fisheries management community is to </w:t>
      </w:r>
      <w:r w:rsidR="00F03E2E">
        <w:t xml:space="preserve">restore </w:t>
      </w:r>
      <w:r w:rsidR="00FA2653">
        <w:t>populations of deepwater c</w:t>
      </w:r>
      <w:r w:rsidR="00F03E2E">
        <w:t>isco</w:t>
      </w:r>
      <w:r w:rsidR="00C33506">
        <w:t xml:space="preserve"> species</w:t>
      </w:r>
      <w:r w:rsidR="00F03E2E">
        <w:t xml:space="preserve">.  A step toward this goal is to </w:t>
      </w:r>
      <w:r>
        <w:t>increas</w:t>
      </w:r>
      <w:r w:rsidR="00F03E2E">
        <w:t>e</w:t>
      </w:r>
      <w:r>
        <w:t xml:space="preserve"> our understanding of </w:t>
      </w:r>
      <w:r w:rsidR="00FA2653">
        <w:t>the life histories of deepwater c</w:t>
      </w:r>
      <w:r>
        <w:t>isco (Zimmerman and Krueger</w:t>
      </w:r>
      <w:r w:rsidR="001D6CB8">
        <w:t>,</w:t>
      </w:r>
      <w:r>
        <w:t xml:space="preserve"> 2009).  </w:t>
      </w:r>
      <w:r w:rsidR="00F03E2E">
        <w:t xml:space="preserve">In light of this goal and the lack of life history information on Kiyi, the purpose </w:t>
      </w:r>
      <w:r w:rsidR="00DD283E">
        <w:t xml:space="preserve">of this study </w:t>
      </w:r>
      <w:r w:rsidR="00F03E2E">
        <w:t>was</w:t>
      </w:r>
      <w:r w:rsidR="00DD283E">
        <w:t xml:space="preserve"> to describe the </w:t>
      </w:r>
      <w:r w:rsidR="00FA2653">
        <w:rPr>
          <w:rFonts w:cs="Times New Roman"/>
        </w:rPr>
        <w:t>a</w:t>
      </w:r>
      <w:r w:rsidR="00FA2653" w:rsidRPr="004C2752">
        <w:rPr>
          <w:rFonts w:cs="Times New Roman"/>
        </w:rPr>
        <w:t>g</w:t>
      </w:r>
      <w:r w:rsidR="00FA2653">
        <w:rPr>
          <w:rFonts w:cs="Times New Roman"/>
        </w:rPr>
        <w:t>e, size, and recruitment dynamics</w:t>
      </w:r>
      <w:r w:rsidR="00DD283E">
        <w:t xml:space="preserve"> for Lake Superior Kiyi.  Specifically we 1) </w:t>
      </w:r>
      <w:r w:rsidR="001C13BA">
        <w:t xml:space="preserve">describe </w:t>
      </w:r>
      <w:r w:rsidR="001962E5">
        <w:t>length distributions from lake-wide collections in 2014</w:t>
      </w:r>
      <w:r w:rsidR="001C13BA">
        <w:t xml:space="preserve">, 2) examine </w:t>
      </w:r>
      <w:r w:rsidR="001C13BA">
        <w:lastRenderedPageBreak/>
        <w:t>len</w:t>
      </w:r>
      <w:r w:rsidR="001962E5">
        <w:t>gth frequencies from the last 14</w:t>
      </w:r>
      <w:r w:rsidR="001C13BA">
        <w:t xml:space="preserve"> years to assess </w:t>
      </w:r>
      <w:r w:rsidR="001962E5">
        <w:t>the presence of</w:t>
      </w:r>
      <w:r w:rsidR="001C13BA">
        <w:t xml:space="preserve"> periodic strong year-classes, 3) </w:t>
      </w:r>
      <w:r w:rsidR="00DD283E">
        <w:t xml:space="preserve">compare </w:t>
      </w:r>
      <w:r w:rsidR="001C13BA">
        <w:t xml:space="preserve">ages estimated from the </w:t>
      </w:r>
      <w:r w:rsidR="00DD283E">
        <w:t>scale</w:t>
      </w:r>
      <w:r w:rsidR="001C13BA">
        <w:t>s</w:t>
      </w:r>
      <w:r w:rsidR="00DD283E">
        <w:t xml:space="preserve"> and otolith</w:t>
      </w:r>
      <w:r w:rsidR="001C13BA">
        <w:t>s,</w:t>
      </w:r>
      <w:r w:rsidR="00DD283E">
        <w:t xml:space="preserve"> </w:t>
      </w:r>
      <w:r w:rsidR="001C13BA">
        <w:t>and 4</w:t>
      </w:r>
      <w:r w:rsidR="00DD283E">
        <w:t xml:space="preserve">) </w:t>
      </w:r>
      <w:r w:rsidR="001C13BA">
        <w:t xml:space="preserve">compare age distributions derived from otoliths to observed </w:t>
      </w:r>
      <w:r w:rsidR="00DD283E">
        <w:t>periodic strong year-classes to provide a partial validation for Kiyi ages estimated from otoliths</w:t>
      </w:r>
      <w:r w:rsidR="001962E5">
        <w:t>, and 5) describe the weight-length relationship</w:t>
      </w:r>
      <w:r w:rsidR="00DD283E">
        <w:t>.</w:t>
      </w:r>
    </w:p>
    <w:p w14:paraId="7F7A270D" w14:textId="77777777" w:rsidR="007D1503" w:rsidRDefault="007D1503" w:rsidP="00DF31E9">
      <w:pPr>
        <w:ind w:firstLine="0"/>
        <w:rPr>
          <w:b/>
        </w:rPr>
      </w:pPr>
    </w:p>
    <w:p w14:paraId="0C391F80" w14:textId="77777777" w:rsidR="00DF31E9" w:rsidRPr="007D1503" w:rsidRDefault="00DF31E9" w:rsidP="00DF31E9">
      <w:pPr>
        <w:ind w:firstLine="0"/>
        <w:rPr>
          <w:b/>
        </w:rPr>
      </w:pPr>
      <w:r w:rsidRPr="007D1503">
        <w:rPr>
          <w:b/>
        </w:rPr>
        <w:t>Methods</w:t>
      </w:r>
    </w:p>
    <w:p w14:paraId="067A3C0F" w14:textId="77777777" w:rsidR="00437918" w:rsidRPr="007D1503" w:rsidRDefault="00437918" w:rsidP="007D1503">
      <w:pPr>
        <w:ind w:firstLine="0"/>
        <w:rPr>
          <w:i/>
        </w:rPr>
      </w:pPr>
      <w:r w:rsidRPr="007D1503">
        <w:rPr>
          <w:i/>
        </w:rPr>
        <w:t>Sampling and Data Collection</w:t>
      </w:r>
    </w:p>
    <w:p w14:paraId="4195FA09" w14:textId="643F64CA" w:rsidR="00E67836" w:rsidRPr="00E67836" w:rsidRDefault="001962E5" w:rsidP="00E67836">
      <w:r>
        <w:t>Sampling was conducted</w:t>
      </w:r>
      <w:r w:rsidR="00724B8C">
        <w:t xml:space="preserve"> at 102 locations</w:t>
      </w:r>
      <w:r w:rsidR="00DF31E9" w:rsidRPr="004C15F9">
        <w:t xml:space="preserve"> </w:t>
      </w:r>
      <w:r w:rsidR="00E53FFF">
        <w:t>during daylight</w:t>
      </w:r>
      <w:r w:rsidR="00724B8C">
        <w:t xml:space="preserve"> between 19 May and 20 July 2014. </w:t>
      </w:r>
      <w:r w:rsidR="00DF31E9">
        <w:t>Stations were categorized into five regions</w:t>
      </w:r>
      <w:r w:rsidR="00DF31E9" w:rsidRPr="004C15F9">
        <w:t xml:space="preserve"> </w:t>
      </w:r>
      <w:r w:rsidR="00DF31E9">
        <w:t xml:space="preserve">labeled as the </w:t>
      </w:r>
      <w:r w:rsidR="00DF31E9" w:rsidRPr="004C15F9">
        <w:t xml:space="preserve">Western Arm, </w:t>
      </w:r>
      <w:r>
        <w:t>Northern Michigan</w:t>
      </w:r>
      <w:r w:rsidR="00DF31E9" w:rsidRPr="004C15F9">
        <w:t>, Northern Ontario, Southern Ontario</w:t>
      </w:r>
      <w:r w:rsidR="00DF31E9">
        <w:t>, and Eastern Michigan (Figure 1).</w:t>
      </w:r>
      <w:r w:rsidR="009436FE">
        <w:t xml:space="preserve">  Fish were collected with the r</w:t>
      </w:r>
      <w:r w:rsidR="00DF31E9">
        <w:t xml:space="preserve">esearch </w:t>
      </w:r>
      <w:r w:rsidR="009436FE">
        <w:t>v</w:t>
      </w:r>
      <w:r w:rsidR="00DF31E9">
        <w:t>essel Kiyi (United States Geological Survey, Lake Superior Biological Station) using a Yankee bottom trawl with either a chain or rubber disk foot rope</w:t>
      </w:r>
      <w:r w:rsidR="00FD41FD">
        <w:t xml:space="preserve"> towed at approximately 3.5 km/h</w:t>
      </w:r>
      <w:r w:rsidR="00DF31E9">
        <w:t>.  Both nets had an 11.9 m head rope, 15.5 m foot rope, and 2.2 m wing height with stretch mesh of 89 mm at the mouth, 64 mm for the trammel, and 13 mm at the cod-end.</w:t>
      </w:r>
      <w:r w:rsidR="00E53FFF">
        <w:t xml:space="preserve"> </w:t>
      </w:r>
      <w:r w:rsidR="00E130CA">
        <w:t xml:space="preserve"> </w:t>
      </w:r>
      <w:r w:rsidR="00E67836" w:rsidRPr="00E67836">
        <w:t xml:space="preserve">The </w:t>
      </w:r>
      <w:commentRangeStart w:id="2"/>
      <w:r w:rsidR="00E67836" w:rsidRPr="00E67836">
        <w:t>June</w:t>
      </w:r>
      <w:commentRangeEnd w:id="2"/>
      <w:r w:rsidR="00236A9A">
        <w:rPr>
          <w:rStyle w:val="CommentReference"/>
        </w:rPr>
        <w:commentReference w:id="2"/>
      </w:r>
      <w:r w:rsidR="00E67836" w:rsidRPr="00E67836">
        <w:t xml:space="preserve"> tows were cross-contour with a mean beginning depth </w:t>
      </w:r>
      <w:r w:rsidR="00E67836" w:rsidRPr="002C6F95">
        <w:t xml:space="preserve">of </w:t>
      </w:r>
      <w:r w:rsidR="005E74D0" w:rsidRPr="002C6F95">
        <w:t>19</w:t>
      </w:r>
      <w:r w:rsidR="002C6F95" w:rsidRPr="002C6F95">
        <w:t>.3</w:t>
      </w:r>
      <w:r w:rsidR="00E67836" w:rsidRPr="002C6F95">
        <w:t xml:space="preserve"> m (range: 1</w:t>
      </w:r>
      <w:r w:rsidR="005E74D0" w:rsidRPr="002C6F95">
        <w:t xml:space="preserve">1-40), ending depth of </w:t>
      </w:r>
      <w:r w:rsidR="00E67836" w:rsidRPr="002C6F95">
        <w:t>6</w:t>
      </w:r>
      <w:r w:rsidR="002C6F95" w:rsidRPr="002C6F95">
        <w:t>0.9</w:t>
      </w:r>
      <w:r w:rsidR="00E67836" w:rsidRPr="002C6F95">
        <w:t xml:space="preserve"> m (range: </w:t>
      </w:r>
      <w:r w:rsidR="005E74D0" w:rsidRPr="002C6F95">
        <w:t>19</w:t>
      </w:r>
      <w:r w:rsidR="00E67836" w:rsidRPr="002C6F95">
        <w:t>-144</w:t>
      </w:r>
      <w:r w:rsidR="007E52DA" w:rsidRPr="002C6F95">
        <w:t>)</w:t>
      </w:r>
      <w:r w:rsidR="00E67836" w:rsidRPr="002C6F95">
        <w:t xml:space="preserve">, and distance covered of </w:t>
      </w:r>
      <w:r w:rsidR="009776A5" w:rsidRPr="002C6F95">
        <w:t>1.7</w:t>
      </w:r>
      <w:r w:rsidR="00E67836" w:rsidRPr="002C6F95">
        <w:t xml:space="preserve"> km (range: </w:t>
      </w:r>
      <w:r w:rsidR="009776A5" w:rsidRPr="002C6F95">
        <w:t>0.5</w:t>
      </w:r>
      <w:r w:rsidR="00E67836" w:rsidRPr="002C6F95">
        <w:t>-</w:t>
      </w:r>
      <w:r w:rsidR="009776A5" w:rsidRPr="002C6F95">
        <w:t>3.8</w:t>
      </w:r>
      <w:r w:rsidR="00E67836" w:rsidRPr="002C6F95">
        <w:t xml:space="preserve">). </w:t>
      </w:r>
      <w:r w:rsidR="00E130CA" w:rsidRPr="002C6F95">
        <w:t xml:space="preserve"> </w:t>
      </w:r>
      <w:r w:rsidR="00E67836" w:rsidRPr="002C6F95">
        <w:t xml:space="preserve">The tows in July followed a depth </w:t>
      </w:r>
      <w:r>
        <w:t>contour and</w:t>
      </w:r>
      <w:r w:rsidR="00E67836" w:rsidRPr="002C6F95">
        <w:t xml:space="preserve"> ha</w:t>
      </w:r>
      <w:r w:rsidR="005E74D0" w:rsidRPr="002C6F95">
        <w:t>d a mean average depth of 19</w:t>
      </w:r>
      <w:r w:rsidR="001C4102">
        <w:t>0.6</w:t>
      </w:r>
      <w:r w:rsidR="00E67836" w:rsidRPr="002C6F95">
        <w:t xml:space="preserve"> m</w:t>
      </w:r>
      <w:r w:rsidR="00E67836" w:rsidRPr="00E67836">
        <w:t xml:space="preserve"> (range: </w:t>
      </w:r>
      <w:r w:rsidR="005E74D0">
        <w:t>92-315</w:t>
      </w:r>
      <w:r w:rsidR="007E52DA">
        <w:t>)</w:t>
      </w:r>
      <w:r w:rsidR="00E67836" w:rsidRPr="00E67836">
        <w:t xml:space="preserve"> and distance covered of </w:t>
      </w:r>
      <w:r w:rsidR="001C4102">
        <w:t>1.4</w:t>
      </w:r>
      <w:r w:rsidR="00E67836" w:rsidRPr="00E67836">
        <w:t xml:space="preserve"> km (range: </w:t>
      </w:r>
      <w:r w:rsidR="002C6F95">
        <w:t>1.2</w:t>
      </w:r>
      <w:r w:rsidR="00E67836" w:rsidRPr="00E67836">
        <w:t>-</w:t>
      </w:r>
      <w:r w:rsidR="002C6F95">
        <w:t>1.5</w:t>
      </w:r>
      <w:r w:rsidR="00E67836" w:rsidRPr="00E67836">
        <w:t>).</w:t>
      </w:r>
      <w:r w:rsidR="00F72A39">
        <w:t xml:space="preserve">  Water temperature at depth of capture</w:t>
      </w:r>
      <w:r w:rsidR="00236A9A">
        <w:t xml:space="preserve"> (</w:t>
      </w:r>
      <w:r w:rsidR="00F72A39">
        <w:t>i.e., lake b</w:t>
      </w:r>
      <w:r w:rsidR="00F62AC4">
        <w:t>ottom water temperatures</w:t>
      </w:r>
      <w:r w:rsidR="00236A9A">
        <w:t>)</w:t>
      </w:r>
      <w:r w:rsidR="00F62AC4">
        <w:t xml:space="preserve"> were measured with a </w:t>
      </w:r>
      <w:r w:rsidR="00F62AC4" w:rsidRPr="00F62AC4">
        <w:t>SeaBird SBE19plus profiler (SeaBird Inc., Bellevue, WA)</w:t>
      </w:r>
      <w:r w:rsidR="00236A9A">
        <w:t>.</w:t>
      </w:r>
    </w:p>
    <w:p w14:paraId="3E458D7D" w14:textId="2E1FB87D" w:rsidR="00DF31E9" w:rsidRDefault="00E67836" w:rsidP="000A6953">
      <w:r>
        <w:t>A</w:t>
      </w:r>
      <w:r w:rsidR="000A6953">
        <w:t>ll Kiyi w</w:t>
      </w:r>
      <w:r w:rsidR="00437918">
        <w:t>e</w:t>
      </w:r>
      <w:r w:rsidR="000A6953">
        <w:t xml:space="preserve">re immediately measured for total length (TL) to the nearest mm.  A subsample of </w:t>
      </w:r>
      <w:r w:rsidR="000A6953" w:rsidRPr="004C15F9">
        <w:t xml:space="preserve">a maximum of five individuals per sex </w:t>
      </w:r>
      <w:r w:rsidR="000A6953">
        <w:t>per</w:t>
      </w:r>
      <w:r w:rsidR="000A6953" w:rsidRPr="004C15F9">
        <w:t xml:space="preserve"> 10 mm TL bin for fish </w:t>
      </w:r>
      <w:r w:rsidR="000A6953">
        <w:t>between</w:t>
      </w:r>
      <w:r w:rsidR="000A6953" w:rsidRPr="004C15F9">
        <w:t xml:space="preserve"> 160</w:t>
      </w:r>
      <w:r w:rsidR="000A6953">
        <w:t xml:space="preserve"> and </w:t>
      </w:r>
      <w:r w:rsidR="000A6953" w:rsidRPr="004C15F9">
        <w:t>279</w:t>
      </w:r>
      <w:r w:rsidR="000A6953">
        <w:t xml:space="preserve"> </w:t>
      </w:r>
      <w:r w:rsidR="000A6953" w:rsidRPr="004C15F9">
        <w:t>mm</w:t>
      </w:r>
      <w:r w:rsidR="000A6953">
        <w:t xml:space="preserve"> and all Kiyi </w:t>
      </w:r>
      <w:r w:rsidR="00DF31E9" w:rsidRPr="004C15F9">
        <w:t>less than 159 mm</w:t>
      </w:r>
      <w:r w:rsidR="00DF31E9">
        <w:t xml:space="preserve"> </w:t>
      </w:r>
      <w:r w:rsidR="00DF31E9" w:rsidRPr="004C15F9">
        <w:t>and greater than 280 mm</w:t>
      </w:r>
      <w:r w:rsidR="00DF31E9">
        <w:t xml:space="preserve"> were immediately frozen</w:t>
      </w:r>
      <w:r w:rsidR="000A6953">
        <w:t xml:space="preserve">.  At a later </w:t>
      </w:r>
      <w:r w:rsidR="000A6953">
        <w:lastRenderedPageBreak/>
        <w:t xml:space="preserve">date, the frozen fish were </w:t>
      </w:r>
      <w:r w:rsidR="00DF31E9">
        <w:t xml:space="preserve">thawed </w:t>
      </w:r>
      <w:r w:rsidR="000A6953">
        <w:t>at room temperature and</w:t>
      </w:r>
      <w:r w:rsidR="00830E35">
        <w:t xml:space="preserve"> TL, weight to the nearest gram, </w:t>
      </w:r>
      <w:r w:rsidR="00B66320">
        <w:t xml:space="preserve">and </w:t>
      </w:r>
      <w:r w:rsidR="00830E35">
        <w:t xml:space="preserve">sex (visually determined as female, male, or juvenile) </w:t>
      </w:r>
      <w:r w:rsidR="00F73119">
        <w:t xml:space="preserve">and sexual maturity (mature, immature) </w:t>
      </w:r>
      <w:r w:rsidR="00830E35">
        <w:t xml:space="preserve">were recorded and </w:t>
      </w:r>
      <w:r w:rsidR="00B66320">
        <w:t xml:space="preserve">scales and </w:t>
      </w:r>
      <w:r w:rsidR="008B095B">
        <w:t>sagittal</w:t>
      </w:r>
      <w:r w:rsidR="00B66320">
        <w:t xml:space="preserve"> otoliths </w:t>
      </w:r>
      <w:r w:rsidR="00830E35">
        <w:t>were removed</w:t>
      </w:r>
      <w:r w:rsidR="00236A9A">
        <w:t xml:space="preserve"> and placed in </w:t>
      </w:r>
      <w:r w:rsidR="00B66320">
        <w:t>paper envelope</w:t>
      </w:r>
      <w:r w:rsidR="00236A9A">
        <w:t>s</w:t>
      </w:r>
      <w:r w:rsidR="00B66320">
        <w:t xml:space="preserve"> to air dry</w:t>
      </w:r>
      <w:r w:rsidR="00830E35">
        <w:t xml:space="preserve">.  </w:t>
      </w:r>
      <w:r w:rsidR="00DF31E9" w:rsidRPr="004C15F9">
        <w:t xml:space="preserve">Scales were removed from </w:t>
      </w:r>
      <w:r w:rsidR="00830E35">
        <w:t xml:space="preserve">directly above the lateral line as close to the </w:t>
      </w:r>
      <w:r w:rsidR="00830E35" w:rsidRPr="004C15F9">
        <w:t xml:space="preserve">anterior margin of </w:t>
      </w:r>
      <w:r w:rsidR="00830E35">
        <w:t xml:space="preserve">the </w:t>
      </w:r>
      <w:r w:rsidR="00830E35" w:rsidRPr="004C15F9">
        <w:t>dorsal fin as possible</w:t>
      </w:r>
      <w:r w:rsidR="00830E35">
        <w:t xml:space="preserve"> from either </w:t>
      </w:r>
      <w:r w:rsidR="00DF31E9" w:rsidRPr="004C15F9">
        <w:t>side of the fish.</w:t>
      </w:r>
    </w:p>
    <w:p w14:paraId="0D51C2F0" w14:textId="6BA36301" w:rsidR="008C0592" w:rsidRDefault="00830E35" w:rsidP="00DF31E9">
      <w:r>
        <w:t xml:space="preserve">In the laboratory, </w:t>
      </w:r>
      <w:r>
        <w:rPr>
          <w:rFonts w:cs="Times New Roman"/>
        </w:rPr>
        <w:t>o</w:t>
      </w:r>
      <w:r w:rsidRPr="004C2752">
        <w:rPr>
          <w:rFonts w:cs="Times New Roman"/>
        </w:rPr>
        <w:t>toliths were embedded in clear epoxy (Buehler EpoKwick</w:t>
      </w:r>
      <w:r w:rsidRPr="004C2752">
        <w:rPr>
          <w:rFonts w:cs="Times New Roman"/>
          <w:color w:val="000000"/>
        </w:rPr>
        <w:t>™</w:t>
      </w:r>
      <w:r w:rsidRPr="004C2752" w:rsidDel="000066B2">
        <w:rPr>
          <w:rFonts w:cs="Times New Roman"/>
        </w:rPr>
        <w:t xml:space="preserve"> </w:t>
      </w:r>
      <w:r w:rsidRPr="004C2752">
        <w:rPr>
          <w:rFonts w:cs="Times New Roman"/>
        </w:rPr>
        <w:t>Epoxy, 5:1 ratio</w:t>
      </w:r>
      <w:r w:rsidR="00236A9A">
        <w:rPr>
          <w:rFonts w:cs="Times New Roman"/>
        </w:rPr>
        <w:t xml:space="preserve"> of resin to h</w:t>
      </w:r>
      <w:r w:rsidRPr="004C2752">
        <w:rPr>
          <w:rFonts w:cs="Times New Roman"/>
        </w:rPr>
        <w:t>ardener) before a 0.</w:t>
      </w:r>
      <w:r>
        <w:rPr>
          <w:rFonts w:cs="Times New Roman"/>
        </w:rPr>
        <w:t>5</w:t>
      </w:r>
      <w:r w:rsidRPr="004C2752">
        <w:rPr>
          <w:rFonts w:cs="Times New Roman"/>
        </w:rPr>
        <w:t xml:space="preserve"> mm thick section through the nucleus along the dorsoventral plane was obtained with a Buehler IsoMet</w:t>
      </w:r>
      <w:r w:rsidRPr="004C2752">
        <w:rPr>
          <w:rFonts w:cs="Times New Roman"/>
          <w:color w:val="000000"/>
        </w:rPr>
        <w:t>™</w:t>
      </w:r>
      <w:r w:rsidRPr="004C2752" w:rsidDel="00BE11EF">
        <w:rPr>
          <w:rFonts w:cs="Times New Roman"/>
        </w:rPr>
        <w:t xml:space="preserve"> </w:t>
      </w:r>
      <w:r w:rsidRPr="004C2752">
        <w:rPr>
          <w:rFonts w:cs="Times New Roman"/>
        </w:rPr>
        <w:t xml:space="preserve">Low Speed Saw.  Otolith thin sections were </w:t>
      </w:r>
      <w:r>
        <w:rPr>
          <w:rFonts w:cs="Times New Roman"/>
        </w:rPr>
        <w:t>lightly polished with 1</w:t>
      </w:r>
      <w:r w:rsidRPr="004C2752">
        <w:rPr>
          <w:rFonts w:cs="Times New Roman"/>
        </w:rPr>
        <w:t>000</w:t>
      </w:r>
      <w:r>
        <w:rPr>
          <w:rFonts w:cs="Times New Roman"/>
        </w:rPr>
        <w:t xml:space="preserve"> </w:t>
      </w:r>
      <w:r w:rsidRPr="004C2752">
        <w:rPr>
          <w:rFonts w:cs="Times New Roman"/>
        </w:rPr>
        <w:t xml:space="preserve">grit sandpaper before viewing </w:t>
      </w:r>
      <w:r w:rsidRPr="00B47086">
        <w:rPr>
          <w:rFonts w:cs="Times New Roman"/>
        </w:rPr>
        <w:t>in mineral oil</w:t>
      </w:r>
      <w:r w:rsidRPr="004C2752">
        <w:rPr>
          <w:rFonts w:cs="Times New Roman"/>
        </w:rPr>
        <w:t xml:space="preserve"> on a black background with </w:t>
      </w:r>
      <w:r w:rsidRPr="004C15F9">
        <w:t>reflected light applied at approximately a</w:t>
      </w:r>
      <w:r w:rsidR="00B66320">
        <w:t xml:space="preserve"> 45 degree angle to the section</w:t>
      </w:r>
      <w:r w:rsidRPr="004C2752">
        <w:rPr>
          <w:rFonts w:cs="Times New Roman"/>
        </w:rPr>
        <w:t>.</w:t>
      </w:r>
      <w:r w:rsidR="008C0592">
        <w:rPr>
          <w:rFonts w:cs="Times New Roman"/>
        </w:rPr>
        <w:t xml:space="preserve">  A digital image</w:t>
      </w:r>
      <w:r w:rsidR="008C0592" w:rsidRPr="008C0592">
        <w:rPr>
          <w:rFonts w:cs="Times New Roman"/>
        </w:rPr>
        <w:t xml:space="preserve"> </w:t>
      </w:r>
      <w:r w:rsidR="008C0592">
        <w:rPr>
          <w:rFonts w:cs="Times New Roman"/>
        </w:rPr>
        <w:t xml:space="preserve">of each thin section, or images for some sections where all fields of the section were not clear on one image, was captured with a </w:t>
      </w:r>
      <w:r w:rsidR="008C0592" w:rsidRPr="004C2752">
        <w:rPr>
          <w:rFonts w:cs="Times New Roman"/>
        </w:rPr>
        <w:t>Nikon DS-Fi2™</w:t>
      </w:r>
      <w:r w:rsidR="008C0592">
        <w:rPr>
          <w:rFonts w:cs="Times New Roman"/>
        </w:rPr>
        <w:t xml:space="preserve"> camera attached to </w:t>
      </w:r>
      <w:r w:rsidR="008C0592" w:rsidRPr="004C2752">
        <w:rPr>
          <w:rFonts w:cs="Times New Roman"/>
        </w:rPr>
        <w:t>a Nikon SMZ745T™ stereo microscope</w:t>
      </w:r>
      <w:r w:rsidR="008C0592">
        <w:rPr>
          <w:rFonts w:cs="Times New Roman"/>
        </w:rPr>
        <w:t xml:space="preserve">.  Digital images of scales </w:t>
      </w:r>
      <w:r w:rsidR="00B66320">
        <w:t>pressed into 5 mm thick acetate slides</w:t>
      </w:r>
      <w:r w:rsidR="00B66320" w:rsidRPr="004C15F9">
        <w:t xml:space="preserve"> </w:t>
      </w:r>
      <w:r w:rsidR="00B66320">
        <w:t>were</w:t>
      </w:r>
      <w:r w:rsidR="00B66320" w:rsidRPr="004C15F9">
        <w:t xml:space="preserve"> </w:t>
      </w:r>
      <w:r w:rsidR="001D04A4">
        <w:t>captured</w:t>
      </w:r>
      <w:r w:rsidR="00B66320" w:rsidRPr="00B66320">
        <w:t xml:space="preserve"> </w:t>
      </w:r>
      <w:r w:rsidR="003A0819">
        <w:t>with</w:t>
      </w:r>
      <w:r w:rsidR="001D04A4">
        <w:t xml:space="preserve"> the same camera </w:t>
      </w:r>
      <w:r w:rsidR="00D7648A">
        <w:t xml:space="preserve">and microscope </w:t>
      </w:r>
      <w:r w:rsidR="008C0592">
        <w:rPr>
          <w:rFonts w:cs="Times New Roman"/>
        </w:rPr>
        <w:t>from a subsample of fish captured in the Eastern Michigan region</w:t>
      </w:r>
      <w:r w:rsidR="008C0592">
        <w:t>.</w:t>
      </w:r>
    </w:p>
    <w:p w14:paraId="14B03274" w14:textId="31C4ADA3" w:rsidR="008C0592" w:rsidRDefault="008C0592" w:rsidP="00DF31E9">
      <w:pPr>
        <w:rPr>
          <w:rFonts w:cs="Times New Roman"/>
        </w:rPr>
      </w:pPr>
      <w:r w:rsidRPr="004C2752">
        <w:rPr>
          <w:rFonts w:cs="Times New Roman"/>
        </w:rPr>
        <w:t>Two readers</w:t>
      </w:r>
      <w:r w:rsidR="00A50190">
        <w:rPr>
          <w:rFonts w:cs="Times New Roman"/>
        </w:rPr>
        <w:t>,</w:t>
      </w:r>
      <w:r w:rsidRPr="004C2752">
        <w:rPr>
          <w:rFonts w:cs="Times New Roman"/>
        </w:rPr>
        <w:t xml:space="preserve"> who were blind to any biological information related to the fish</w:t>
      </w:r>
      <w:r w:rsidR="00A50190">
        <w:rPr>
          <w:rFonts w:cs="Times New Roman"/>
        </w:rPr>
        <w:t>,</w:t>
      </w:r>
      <w:r w:rsidRPr="004C2752">
        <w:rPr>
          <w:rFonts w:cs="Times New Roman"/>
        </w:rPr>
        <w:t xml:space="preserve"> identified annuli on otoliths from the digital images.</w:t>
      </w:r>
      <w:r w:rsidRPr="008C0592">
        <w:t xml:space="preserve"> </w:t>
      </w:r>
      <w:r>
        <w:t xml:space="preserve"> The combination of a translucent band representing fast growth and an opaque band representing slow growth on the sectioned otolith was interpreted as one year of growth.  </w:t>
      </w:r>
      <w:r w:rsidR="00D7648A">
        <w:t>At the otolith margin, o</w:t>
      </w:r>
      <w:r>
        <w:t>nly completed</w:t>
      </w:r>
      <w:r w:rsidR="009478DA">
        <w:t xml:space="preserve"> opaque</w:t>
      </w:r>
      <w:r w:rsidRPr="00B47086">
        <w:t xml:space="preserve"> bands</w:t>
      </w:r>
      <w:r>
        <w:t xml:space="preserve"> were counted as annuli, as partial growth </w:t>
      </w:r>
      <w:r w:rsidR="00D7648A">
        <w:t>from the capture</w:t>
      </w:r>
      <w:r>
        <w:t xml:space="preserve"> year was present for some individuals.</w:t>
      </w:r>
      <w:r w:rsidR="005C268E" w:rsidRPr="005C268E">
        <w:rPr>
          <w:rFonts w:cs="Times New Roman"/>
        </w:rPr>
        <w:t xml:space="preserve"> </w:t>
      </w:r>
      <w:r w:rsidR="005C268E">
        <w:rPr>
          <w:rFonts w:cs="Times New Roman"/>
        </w:rPr>
        <w:t xml:space="preserve"> </w:t>
      </w:r>
      <w:r w:rsidR="005C268E" w:rsidRPr="004C2752">
        <w:rPr>
          <w:rFonts w:cs="Times New Roman"/>
        </w:rPr>
        <w:t xml:space="preserve">When the two readers disagreed on an age estimate, they </w:t>
      </w:r>
      <w:r w:rsidR="00B66320">
        <w:rPr>
          <w:rFonts w:cs="Times New Roman"/>
        </w:rPr>
        <w:t>further reviewed the otolith image</w:t>
      </w:r>
      <w:r w:rsidR="005C268E" w:rsidRPr="004C2752">
        <w:rPr>
          <w:rFonts w:cs="Times New Roman"/>
        </w:rPr>
        <w:t xml:space="preserve"> in an attempt to achieve </w:t>
      </w:r>
      <w:r w:rsidR="005C268E">
        <w:rPr>
          <w:rFonts w:cs="Times New Roman"/>
        </w:rPr>
        <w:t xml:space="preserve">a </w:t>
      </w:r>
      <w:r w:rsidR="005C268E" w:rsidRPr="004C2752">
        <w:rPr>
          <w:rFonts w:cs="Times New Roman"/>
        </w:rPr>
        <w:t>consensus</w:t>
      </w:r>
      <w:r w:rsidR="005C268E">
        <w:rPr>
          <w:rFonts w:cs="Times New Roman"/>
        </w:rPr>
        <w:t xml:space="preserve"> age estimate for analyses that required </w:t>
      </w:r>
      <w:r w:rsidR="00B66320">
        <w:rPr>
          <w:rFonts w:cs="Times New Roman"/>
        </w:rPr>
        <w:t>a single</w:t>
      </w:r>
      <w:r w:rsidR="005C268E">
        <w:rPr>
          <w:rFonts w:cs="Times New Roman"/>
        </w:rPr>
        <w:t xml:space="preserve"> age estimate</w:t>
      </w:r>
      <w:r w:rsidR="005C268E" w:rsidRPr="004C2752">
        <w:rPr>
          <w:rFonts w:cs="Times New Roman"/>
        </w:rPr>
        <w:t xml:space="preserve">.  </w:t>
      </w:r>
      <w:r>
        <w:t>One reader</w:t>
      </w:r>
      <w:r w:rsidR="00A50190">
        <w:t>,</w:t>
      </w:r>
      <w:r>
        <w:t xml:space="preserve"> who was blind to biological information about the fish</w:t>
      </w:r>
      <w:r w:rsidR="00A50190">
        <w:t>,</w:t>
      </w:r>
      <w:r>
        <w:t xml:space="preserve"> identified annuli on the scales </w:t>
      </w:r>
      <w:r>
        <w:lastRenderedPageBreak/>
        <w:t xml:space="preserve">from digital images.  </w:t>
      </w:r>
      <w:r w:rsidRPr="004C2752">
        <w:rPr>
          <w:rFonts w:cs="Times New Roman"/>
        </w:rPr>
        <w:t xml:space="preserve">Annuli on scales were identified using “cutting-over” and “compaction” characteristics evident in the circuli (Quist </w:t>
      </w:r>
      <w:r w:rsidRPr="00E83F54">
        <w:rPr>
          <w:rFonts w:cs="Times New Roman"/>
        </w:rPr>
        <w:t>et al.,</w:t>
      </w:r>
      <w:r w:rsidRPr="004C2752">
        <w:rPr>
          <w:rFonts w:cs="Times New Roman"/>
        </w:rPr>
        <w:t xml:space="preserve"> 2012).</w:t>
      </w:r>
    </w:p>
    <w:p w14:paraId="468C47A2" w14:textId="64F90C83" w:rsidR="00437918" w:rsidRDefault="00437918" w:rsidP="00DF31E9">
      <w:pPr>
        <w:rPr>
          <w:rFonts w:cs="Times New Roman"/>
        </w:rPr>
      </w:pPr>
      <w:r>
        <w:rPr>
          <w:rFonts w:cs="Times New Roman"/>
        </w:rPr>
        <w:t xml:space="preserve">Total lengths of all Kiyi collected in similar samplings (i.e., </w:t>
      </w:r>
      <w:r w:rsidR="00B66320">
        <w:rPr>
          <w:rFonts w:cs="Times New Roman"/>
        </w:rPr>
        <w:t>similar</w:t>
      </w:r>
      <w:r>
        <w:rPr>
          <w:rFonts w:cs="Times New Roman"/>
        </w:rPr>
        <w:t xml:space="preserve"> gear, </w:t>
      </w:r>
      <w:r w:rsidR="00B66320">
        <w:rPr>
          <w:rFonts w:cs="Times New Roman"/>
        </w:rPr>
        <w:t xml:space="preserve">from </w:t>
      </w:r>
      <w:r>
        <w:rPr>
          <w:rFonts w:cs="Times New Roman"/>
        </w:rPr>
        <w:t xml:space="preserve">locations throughout Lake Superior, and restricted to June and July) were available from </w:t>
      </w:r>
      <w:r w:rsidR="00D7648A">
        <w:rPr>
          <w:rFonts w:cs="Times New Roman"/>
        </w:rPr>
        <w:t>2001</w:t>
      </w:r>
      <w:r>
        <w:rPr>
          <w:rFonts w:cs="Times New Roman"/>
        </w:rPr>
        <w:t>-2013.  Length frequency distributions from these years were examined for evidence of strong year-classes</w:t>
      </w:r>
      <w:r w:rsidR="00236A9A">
        <w:rPr>
          <w:rFonts w:cs="Times New Roman"/>
        </w:rPr>
        <w:t xml:space="preserve"> (</w:t>
      </w:r>
      <w:r w:rsidR="00DC76F3">
        <w:rPr>
          <w:rFonts w:cs="Times New Roman"/>
        </w:rPr>
        <w:t>i.e., recruitment</w:t>
      </w:r>
      <w:r w:rsidR="00236A9A">
        <w:rPr>
          <w:rFonts w:cs="Times New Roman"/>
        </w:rPr>
        <w:t>)</w:t>
      </w:r>
      <w:r w:rsidR="00DC76F3">
        <w:rPr>
          <w:rFonts w:cs="Times New Roman"/>
        </w:rPr>
        <w:t xml:space="preserve"> which</w:t>
      </w:r>
      <w:r>
        <w:rPr>
          <w:rFonts w:cs="Times New Roman"/>
        </w:rPr>
        <w:t xml:space="preserve"> </w:t>
      </w:r>
      <w:r w:rsidR="00B66320">
        <w:rPr>
          <w:rFonts w:cs="Times New Roman"/>
        </w:rPr>
        <w:t>could</w:t>
      </w:r>
      <w:r>
        <w:rPr>
          <w:rFonts w:cs="Times New Roman"/>
        </w:rPr>
        <w:t xml:space="preserve"> be used to partially validate </w:t>
      </w:r>
      <w:r w:rsidR="00236A9A">
        <w:rPr>
          <w:rFonts w:cs="Times New Roman"/>
        </w:rPr>
        <w:t xml:space="preserve">estimated </w:t>
      </w:r>
      <w:r>
        <w:rPr>
          <w:rFonts w:cs="Times New Roman"/>
        </w:rPr>
        <w:t xml:space="preserve">ages </w:t>
      </w:r>
      <w:r w:rsidR="00236A9A">
        <w:rPr>
          <w:rFonts w:cs="Times New Roman"/>
        </w:rPr>
        <w:t xml:space="preserve">for Kiyi captured </w:t>
      </w:r>
      <w:r>
        <w:rPr>
          <w:rFonts w:cs="Times New Roman"/>
        </w:rPr>
        <w:t>in 2014</w:t>
      </w:r>
      <w:r w:rsidR="00F72700">
        <w:rPr>
          <w:rFonts w:cs="Times New Roman"/>
        </w:rPr>
        <w:t xml:space="preserve"> and to estimate growth during the first few years of life</w:t>
      </w:r>
      <w:r>
        <w:rPr>
          <w:rFonts w:cs="Times New Roman"/>
        </w:rPr>
        <w:t>.</w:t>
      </w:r>
    </w:p>
    <w:p w14:paraId="0EA4F43C" w14:textId="77777777" w:rsidR="00437918" w:rsidRDefault="00437918" w:rsidP="00236A9A">
      <w:pPr>
        <w:ind w:firstLine="0"/>
        <w:rPr>
          <w:rFonts w:cs="Times New Roman"/>
        </w:rPr>
      </w:pPr>
    </w:p>
    <w:p w14:paraId="693A683A" w14:textId="77777777" w:rsidR="008C0592" w:rsidRPr="007D1503" w:rsidRDefault="00437918" w:rsidP="007D1503">
      <w:pPr>
        <w:ind w:firstLine="0"/>
        <w:rPr>
          <w:rFonts w:cs="Times New Roman"/>
          <w:i/>
        </w:rPr>
      </w:pPr>
      <w:r w:rsidRPr="007D1503">
        <w:rPr>
          <w:rFonts w:cs="Times New Roman"/>
          <w:i/>
        </w:rPr>
        <w:t>Statistical Analyses</w:t>
      </w:r>
    </w:p>
    <w:p w14:paraId="00BD6F63" w14:textId="61E4A6CE" w:rsidR="00437918" w:rsidRDefault="00437918" w:rsidP="00DF31E9">
      <w:pPr>
        <w:rPr>
          <w:rFonts w:cs="Times New Roman"/>
        </w:rPr>
      </w:pPr>
      <w:r>
        <w:rPr>
          <w:rFonts w:cs="Times New Roman"/>
        </w:rPr>
        <w:t xml:space="preserve">Differences in the length frequency distributions among regions were assessed with pairwise </w:t>
      </w:r>
      <w:r w:rsidR="00B66320">
        <w:rPr>
          <w:rFonts w:cs="Times New Roman"/>
        </w:rPr>
        <w:t>Kolmogorov-Smirnov tests (Neumann and Allen</w:t>
      </w:r>
      <w:r w:rsidR="001D6CB8">
        <w:rPr>
          <w:rFonts w:cs="Times New Roman"/>
        </w:rPr>
        <w:t>,</w:t>
      </w:r>
      <w:r w:rsidR="00B66320">
        <w:rPr>
          <w:rFonts w:cs="Times New Roman"/>
        </w:rPr>
        <w:t xml:space="preserve"> 2007</w:t>
      </w:r>
      <w:r w:rsidR="007D566E">
        <w:rPr>
          <w:rFonts w:cs="Times New Roman"/>
        </w:rPr>
        <w:t>; Ogle</w:t>
      </w:r>
      <w:r w:rsidR="001D6CB8">
        <w:rPr>
          <w:rFonts w:cs="Times New Roman"/>
        </w:rPr>
        <w:t>,</w:t>
      </w:r>
      <w:r w:rsidR="007D566E">
        <w:rPr>
          <w:rFonts w:cs="Times New Roman"/>
        </w:rPr>
        <w:t xml:space="preserve"> 201</w:t>
      </w:r>
      <w:r w:rsidR="009D42E9">
        <w:rPr>
          <w:rFonts w:cs="Times New Roman"/>
        </w:rPr>
        <w:t>6a</w:t>
      </w:r>
      <w:r w:rsidR="00B66320">
        <w:rPr>
          <w:rFonts w:cs="Times New Roman"/>
        </w:rPr>
        <w:t xml:space="preserve">) that used the </w:t>
      </w:r>
      <w:r>
        <w:rPr>
          <w:rFonts w:cs="Times New Roman"/>
        </w:rPr>
        <w:t xml:space="preserve">bootstrap </w:t>
      </w:r>
      <w:r w:rsidR="00B66320">
        <w:rPr>
          <w:rFonts w:cs="Times New Roman"/>
        </w:rPr>
        <w:t>procedure</w:t>
      </w:r>
      <w:r>
        <w:rPr>
          <w:rFonts w:cs="Times New Roman"/>
        </w:rPr>
        <w:t xml:space="preserve"> </w:t>
      </w:r>
      <w:r w:rsidR="00864C0B">
        <w:rPr>
          <w:rFonts w:cs="Times New Roman"/>
        </w:rPr>
        <w:t>implemented in</w:t>
      </w:r>
      <w:r w:rsidR="00756853">
        <w:rPr>
          <w:rFonts w:cs="Times New Roman"/>
        </w:rPr>
        <w:t xml:space="preserve"> the ks.boot function</w:t>
      </w:r>
      <w:r w:rsidR="00864C0B">
        <w:rPr>
          <w:rFonts w:cs="Times New Roman"/>
        </w:rPr>
        <w:t xml:space="preserve"> from the </w:t>
      </w:r>
      <w:r w:rsidR="00B66320">
        <w:rPr>
          <w:rFonts w:cs="Times New Roman"/>
        </w:rPr>
        <w:t>Matching</w:t>
      </w:r>
      <w:r w:rsidR="00864C0B">
        <w:rPr>
          <w:rFonts w:cs="Times New Roman"/>
        </w:rPr>
        <w:t xml:space="preserve"> package</w:t>
      </w:r>
      <w:r w:rsidR="00B66320">
        <w:rPr>
          <w:rFonts w:cs="Times New Roman"/>
        </w:rPr>
        <w:t xml:space="preserve"> </w:t>
      </w:r>
      <w:r w:rsidR="00D7648A">
        <w:rPr>
          <w:rFonts w:cs="Times New Roman"/>
        </w:rPr>
        <w:t xml:space="preserve">v4.8-3.4 </w:t>
      </w:r>
      <w:r w:rsidR="00B66320">
        <w:rPr>
          <w:rFonts w:cs="Times New Roman"/>
        </w:rPr>
        <w:t>(Sekhon</w:t>
      </w:r>
      <w:r w:rsidR="001D6CB8">
        <w:rPr>
          <w:rFonts w:cs="Times New Roman"/>
        </w:rPr>
        <w:t>,</w:t>
      </w:r>
      <w:r w:rsidR="00B66320">
        <w:rPr>
          <w:rFonts w:cs="Times New Roman"/>
        </w:rPr>
        <w:t xml:space="preserve"> 2011)</w:t>
      </w:r>
      <w:r w:rsidR="00864C0B" w:rsidRPr="00864C0B">
        <w:rPr>
          <w:rFonts w:cs="Times New Roman"/>
        </w:rPr>
        <w:t xml:space="preserve"> </w:t>
      </w:r>
      <w:r w:rsidR="00864C0B" w:rsidRPr="004C2752">
        <w:rPr>
          <w:rFonts w:cs="Times New Roman"/>
        </w:rPr>
        <w:t>in the R</w:t>
      </w:r>
      <w:r w:rsidR="00864C0B" w:rsidRPr="004C2752">
        <w:rPr>
          <w:rFonts w:cs="Times New Roman"/>
          <w:vertAlign w:val="superscript"/>
        </w:rPr>
        <w:t>TM</w:t>
      </w:r>
      <w:r w:rsidR="00864C0B" w:rsidRPr="004C2752">
        <w:rPr>
          <w:rFonts w:cs="Times New Roman"/>
        </w:rPr>
        <w:t xml:space="preserve"> statistical environment v3.</w:t>
      </w:r>
      <w:r w:rsidR="00864C0B">
        <w:rPr>
          <w:rFonts w:cs="Times New Roman"/>
        </w:rPr>
        <w:t>2</w:t>
      </w:r>
      <w:r w:rsidR="00864C0B" w:rsidRPr="004C2752">
        <w:rPr>
          <w:rFonts w:cs="Times New Roman"/>
        </w:rPr>
        <w:t>.</w:t>
      </w:r>
      <w:r w:rsidR="00864C0B">
        <w:rPr>
          <w:rFonts w:cs="Times New Roman"/>
        </w:rPr>
        <w:t>2</w:t>
      </w:r>
      <w:r w:rsidR="00864C0B" w:rsidRPr="004C2752">
        <w:rPr>
          <w:rFonts w:cs="Times New Roman"/>
        </w:rPr>
        <w:t xml:space="preserve"> (R Development Core Team, 201</w:t>
      </w:r>
      <w:r w:rsidR="00864C0B">
        <w:rPr>
          <w:rFonts w:cs="Times New Roman"/>
        </w:rPr>
        <w:t>5</w:t>
      </w:r>
      <w:r w:rsidR="00864C0B" w:rsidRPr="004C2752">
        <w:rPr>
          <w:rFonts w:cs="Times New Roman"/>
        </w:rPr>
        <w:t>)</w:t>
      </w:r>
      <w:r w:rsidR="00B66320">
        <w:rPr>
          <w:rFonts w:cs="Times New Roman"/>
        </w:rPr>
        <w:t xml:space="preserve"> to minimize the effect of non-continuous length data on the test statistic (</w:t>
      </w:r>
      <w:r w:rsidR="007D566E">
        <w:rPr>
          <w:rFonts w:cs="Times New Roman"/>
        </w:rPr>
        <w:t>Abadie</w:t>
      </w:r>
      <w:r w:rsidR="00D7648A">
        <w:rPr>
          <w:rFonts w:cs="Times New Roman"/>
        </w:rPr>
        <w:t>,</w:t>
      </w:r>
      <w:r w:rsidR="007D566E">
        <w:rPr>
          <w:rFonts w:cs="Times New Roman"/>
        </w:rPr>
        <w:t xml:space="preserve"> 2002</w:t>
      </w:r>
      <w:r w:rsidR="00B66320">
        <w:rPr>
          <w:rFonts w:cs="Times New Roman"/>
        </w:rPr>
        <w:t>)</w:t>
      </w:r>
      <w:r w:rsidR="00864C0B">
        <w:rPr>
          <w:rFonts w:cs="Times New Roman"/>
        </w:rPr>
        <w:t xml:space="preserve">.  P-values from these multiple tests were corrected </w:t>
      </w:r>
      <w:r>
        <w:rPr>
          <w:rFonts w:cs="Times New Roman"/>
        </w:rPr>
        <w:t xml:space="preserve">with the Holm </w:t>
      </w:r>
      <w:r w:rsidR="007D566E">
        <w:rPr>
          <w:rFonts w:cs="Times New Roman"/>
        </w:rPr>
        <w:t xml:space="preserve">(1979) </w:t>
      </w:r>
      <w:r>
        <w:rPr>
          <w:rFonts w:cs="Times New Roman"/>
        </w:rPr>
        <w:t>method</w:t>
      </w:r>
      <w:r w:rsidR="00864C0B">
        <w:rPr>
          <w:rFonts w:cs="Times New Roman"/>
        </w:rPr>
        <w:t xml:space="preserve"> implemented in</w:t>
      </w:r>
      <w:r w:rsidR="00756853">
        <w:rPr>
          <w:rFonts w:cs="Times New Roman"/>
        </w:rPr>
        <w:t xml:space="preserve"> the p.adjust function in R</w:t>
      </w:r>
      <w:r>
        <w:rPr>
          <w:rFonts w:cs="Times New Roman"/>
        </w:rPr>
        <w:t>.</w:t>
      </w:r>
      <w:r w:rsidR="00F72700">
        <w:rPr>
          <w:rFonts w:cs="Times New Roman"/>
        </w:rPr>
        <w:t xml:space="preserve">  Regional differences in mean lengths were assessed with a one-way ANOVA followed by Tukey’s HSD post-hoc method.</w:t>
      </w:r>
      <w:r w:rsidR="00A27259">
        <w:rPr>
          <w:rFonts w:cs="Times New Roman"/>
        </w:rPr>
        <w:t xml:space="preserve">  </w:t>
      </w:r>
    </w:p>
    <w:p w14:paraId="7E66D52B" w14:textId="7908DDCE" w:rsidR="00437918" w:rsidRDefault="00437918" w:rsidP="00DF31E9">
      <w:pPr>
        <w:rPr>
          <w:rFonts w:cs="Times New Roman"/>
        </w:rPr>
      </w:pPr>
      <w:r w:rsidRPr="004C2752">
        <w:rPr>
          <w:rFonts w:cs="Times New Roman"/>
        </w:rPr>
        <w:t xml:space="preserve">Bias in otolith ages between two readers </w:t>
      </w:r>
      <w:r w:rsidRPr="0091512E">
        <w:rPr>
          <w:rFonts w:cs="Times New Roman"/>
        </w:rPr>
        <w:t>(</w:t>
      </w:r>
      <w:r w:rsidRPr="007D566E">
        <w:rPr>
          <w:rFonts w:cs="Times New Roman"/>
        </w:rPr>
        <w:t>e.g.,</w:t>
      </w:r>
      <w:r w:rsidRPr="0091512E">
        <w:rPr>
          <w:rFonts w:cs="Times New Roman"/>
        </w:rPr>
        <w:t xml:space="preserve"> one reader consistently </w:t>
      </w:r>
      <w:r>
        <w:rPr>
          <w:rFonts w:cs="Times New Roman"/>
        </w:rPr>
        <w:t xml:space="preserve">had </w:t>
      </w:r>
      <w:r w:rsidRPr="0091512E">
        <w:rPr>
          <w:rFonts w:cs="Times New Roman"/>
        </w:rPr>
        <w:t xml:space="preserve">lower </w:t>
      </w:r>
      <w:r>
        <w:rPr>
          <w:rFonts w:cs="Times New Roman"/>
        </w:rPr>
        <w:t xml:space="preserve">age </w:t>
      </w:r>
      <w:r w:rsidRPr="00E83F54">
        <w:rPr>
          <w:rFonts w:cs="Times New Roman"/>
        </w:rPr>
        <w:t xml:space="preserve">estimates than the other reader) and between scale and otolith ages </w:t>
      </w:r>
      <w:r w:rsidR="00B93B43" w:rsidRPr="00E83F54">
        <w:rPr>
          <w:rFonts w:cs="Times New Roman"/>
        </w:rPr>
        <w:t xml:space="preserve">from the same reader </w:t>
      </w:r>
      <w:r w:rsidRPr="00E83F54">
        <w:rPr>
          <w:rFonts w:cs="Times New Roman"/>
        </w:rPr>
        <w:t>were</w:t>
      </w:r>
      <w:r w:rsidRPr="004C2752">
        <w:rPr>
          <w:rFonts w:cs="Times New Roman"/>
        </w:rPr>
        <w:t xml:space="preserve"> estimated with age-bias plots (Campana </w:t>
      </w:r>
      <w:r w:rsidRPr="00E83F54">
        <w:rPr>
          <w:rFonts w:cs="Times New Roman"/>
        </w:rPr>
        <w:t>et al.,</w:t>
      </w:r>
      <w:r w:rsidRPr="004C2752">
        <w:rPr>
          <w:rFonts w:cs="Times New Roman"/>
        </w:rPr>
        <w:t xml:space="preserve"> 1995) and </w:t>
      </w:r>
      <w:r w:rsidR="00B93B43">
        <w:rPr>
          <w:rFonts w:cs="Times New Roman"/>
        </w:rPr>
        <w:t>the test of</w:t>
      </w:r>
      <w:r w:rsidRPr="004C2752">
        <w:rPr>
          <w:rFonts w:cs="Times New Roman"/>
        </w:rPr>
        <w:t xml:space="preserve"> symmetry for the age-agreement table</w:t>
      </w:r>
      <w:r w:rsidR="00B93B43">
        <w:rPr>
          <w:rFonts w:cs="Times New Roman"/>
        </w:rPr>
        <w:t xml:space="preserve"> proposed by </w:t>
      </w:r>
      <w:r w:rsidRPr="004C2752">
        <w:rPr>
          <w:rFonts w:cs="Times New Roman"/>
        </w:rPr>
        <w:t>Evans and Hoenig</w:t>
      </w:r>
      <w:r w:rsidR="00B93B43">
        <w:rPr>
          <w:rFonts w:cs="Times New Roman"/>
        </w:rPr>
        <w:t xml:space="preserve"> (</w:t>
      </w:r>
      <w:r w:rsidRPr="004C2752">
        <w:rPr>
          <w:rFonts w:cs="Times New Roman"/>
        </w:rPr>
        <w:t>1998)</w:t>
      </w:r>
      <w:r w:rsidR="00B93B43">
        <w:rPr>
          <w:rFonts w:cs="Times New Roman"/>
        </w:rPr>
        <w:t xml:space="preserve"> and suggested for use by McBride (2015)</w:t>
      </w:r>
      <w:r w:rsidRPr="004C2752">
        <w:rPr>
          <w:rFonts w:cs="Times New Roman"/>
        </w:rPr>
        <w:t xml:space="preserve"> as computed with </w:t>
      </w:r>
      <w:r w:rsidR="00756853">
        <w:rPr>
          <w:rFonts w:cs="Times New Roman"/>
        </w:rPr>
        <w:t>the ageBias function</w:t>
      </w:r>
      <w:r w:rsidRPr="004C2752">
        <w:rPr>
          <w:rFonts w:cs="Times New Roman"/>
        </w:rPr>
        <w:t xml:space="preserve"> from the FSA package v0.</w:t>
      </w:r>
      <w:r w:rsidR="00092A1F">
        <w:rPr>
          <w:rFonts w:cs="Times New Roman"/>
        </w:rPr>
        <w:t>8.4</w:t>
      </w:r>
      <w:r w:rsidRPr="004C2752">
        <w:rPr>
          <w:rFonts w:cs="Times New Roman"/>
        </w:rPr>
        <w:t xml:space="preserve"> (Ogle, 201</w:t>
      </w:r>
      <w:r w:rsidR="009D42E9">
        <w:rPr>
          <w:rFonts w:cs="Times New Roman"/>
        </w:rPr>
        <w:t>6</w:t>
      </w:r>
      <w:r w:rsidR="00756853">
        <w:rPr>
          <w:rFonts w:cs="Times New Roman"/>
        </w:rPr>
        <w:t>b</w:t>
      </w:r>
      <w:r w:rsidRPr="004C2752">
        <w:rPr>
          <w:rFonts w:cs="Times New Roman"/>
        </w:rPr>
        <w:t xml:space="preserve">).  If no significant bias between readers was detected, precision between readers was summarized as the </w:t>
      </w:r>
      <w:r w:rsidRPr="004C2752">
        <w:rPr>
          <w:rFonts w:cs="Times New Roman"/>
        </w:rPr>
        <w:lastRenderedPageBreak/>
        <w:t xml:space="preserve">percentage of fish for which the ages differed by zero </w:t>
      </w:r>
      <w:r w:rsidR="00B93B43">
        <w:rPr>
          <w:rFonts w:cs="Times New Roman"/>
        </w:rPr>
        <w:t>or by one or fewer</w:t>
      </w:r>
      <w:r w:rsidRPr="004C2752">
        <w:rPr>
          <w:rFonts w:cs="Times New Roman"/>
        </w:rPr>
        <w:t xml:space="preserve"> years</w:t>
      </w:r>
      <w:r>
        <w:rPr>
          <w:rFonts w:cs="Times New Roman"/>
        </w:rPr>
        <w:t xml:space="preserve"> and </w:t>
      </w:r>
      <w:r w:rsidRPr="0091512E">
        <w:rPr>
          <w:rFonts w:cs="Times New Roman"/>
        </w:rPr>
        <w:t xml:space="preserve">the </w:t>
      </w:r>
      <w:r>
        <w:rPr>
          <w:rFonts w:cs="Times New Roman"/>
        </w:rPr>
        <w:t xml:space="preserve">average </w:t>
      </w:r>
      <w:r w:rsidRPr="0091512E">
        <w:rPr>
          <w:rFonts w:cs="Times New Roman"/>
        </w:rPr>
        <w:t>coefficient of variation (</w:t>
      </w:r>
      <w:r>
        <w:rPr>
          <w:rFonts w:cs="Times New Roman"/>
        </w:rPr>
        <w:t>A</w:t>
      </w:r>
      <w:r w:rsidRPr="0091512E">
        <w:rPr>
          <w:rFonts w:cs="Times New Roman"/>
        </w:rPr>
        <w:t>CV; Chang, 1982; Kimura and Lyons, 1991)</w:t>
      </w:r>
      <w:r w:rsidRPr="004C2752">
        <w:rPr>
          <w:rFonts w:cs="Times New Roman"/>
        </w:rPr>
        <w:t xml:space="preserve"> as computed with </w:t>
      </w:r>
      <w:r w:rsidR="00756853">
        <w:rPr>
          <w:rFonts w:cs="Times New Roman"/>
        </w:rPr>
        <w:t>the agePrecision function</w:t>
      </w:r>
      <w:r w:rsidRPr="004C2752">
        <w:rPr>
          <w:rFonts w:cs="Times New Roman"/>
        </w:rPr>
        <w:t xml:space="preserve"> from the FSA package.</w:t>
      </w:r>
      <w:r w:rsidR="00A27259">
        <w:rPr>
          <w:rFonts w:cs="Times New Roman"/>
        </w:rPr>
        <w:t xml:space="preserve">  </w:t>
      </w:r>
    </w:p>
    <w:p w14:paraId="4A0CD945" w14:textId="2B370DF8" w:rsidR="00B93B43" w:rsidRDefault="00756853" w:rsidP="00DF31E9">
      <w:pPr>
        <w:rPr>
          <w:rFonts w:cs="Times New Roman"/>
        </w:rPr>
      </w:pPr>
      <w:r>
        <w:rPr>
          <w:rFonts w:cs="Times New Roman"/>
        </w:rPr>
        <w:t>A</w:t>
      </w:r>
      <w:r w:rsidR="00B93B43">
        <w:rPr>
          <w:rFonts w:cs="Times New Roman"/>
        </w:rPr>
        <w:t>ge-length keys (</w:t>
      </w:r>
      <w:r w:rsidR="007D566E">
        <w:rPr>
          <w:rFonts w:cs="Times New Roman"/>
        </w:rPr>
        <w:t xml:space="preserve">ALK; </w:t>
      </w:r>
      <w:r w:rsidR="00050D01">
        <w:rPr>
          <w:rFonts w:cs="Times New Roman"/>
        </w:rPr>
        <w:t>Fridriksson, 1934; Ketchen, 1949</w:t>
      </w:r>
      <w:r w:rsidR="00B93B43">
        <w:rPr>
          <w:rFonts w:cs="Times New Roman"/>
        </w:rPr>
        <w:t xml:space="preserve">) derived from a multinomial distribution fit to the consensus otolith age estimates and 10 mm length categories were used to assess differences in </w:t>
      </w:r>
      <w:r>
        <w:rPr>
          <w:rFonts w:cs="Times New Roman"/>
        </w:rPr>
        <w:t>ALKs</w:t>
      </w:r>
      <w:r w:rsidR="00B93B43">
        <w:rPr>
          <w:rFonts w:cs="Times New Roman"/>
        </w:rPr>
        <w:t>.</w:t>
      </w:r>
      <w:r w:rsidR="007C022F">
        <w:rPr>
          <w:rFonts w:cs="Times New Roman"/>
        </w:rPr>
        <w:t xml:space="preserve">  The multinomial models were fit using</w:t>
      </w:r>
      <w:r>
        <w:rPr>
          <w:rFonts w:cs="Times New Roman"/>
        </w:rPr>
        <w:t xml:space="preserve"> the multinom function</w:t>
      </w:r>
      <w:r w:rsidR="007C022F">
        <w:rPr>
          <w:rFonts w:cs="Times New Roman"/>
        </w:rPr>
        <w:t xml:space="preserve"> from the nnet </w:t>
      </w:r>
      <w:r w:rsidR="00D7648A">
        <w:rPr>
          <w:rFonts w:cs="Times New Roman"/>
        </w:rPr>
        <w:t xml:space="preserve">v7.3-11 </w:t>
      </w:r>
      <w:r w:rsidR="007C022F">
        <w:rPr>
          <w:rFonts w:cs="Times New Roman"/>
        </w:rPr>
        <w:t xml:space="preserve">package </w:t>
      </w:r>
      <w:r>
        <w:rPr>
          <w:rFonts w:cs="Times New Roman"/>
        </w:rPr>
        <w:t>(Venables and Ripley</w:t>
      </w:r>
      <w:r w:rsidR="001D6CB8">
        <w:rPr>
          <w:rFonts w:cs="Times New Roman"/>
        </w:rPr>
        <w:t>,</w:t>
      </w:r>
      <w:r>
        <w:rPr>
          <w:rFonts w:cs="Times New Roman"/>
        </w:rPr>
        <w:t xml:space="preserve"> 2002) </w:t>
      </w:r>
      <w:r w:rsidR="007C022F">
        <w:rPr>
          <w:rFonts w:cs="Times New Roman"/>
        </w:rPr>
        <w:t xml:space="preserve">as described in </w:t>
      </w:r>
      <w:r w:rsidR="007D566E">
        <w:rPr>
          <w:rFonts w:cs="Times New Roman"/>
        </w:rPr>
        <w:t>Gerrit</w:t>
      </w:r>
      <w:r w:rsidR="009D42E9">
        <w:rPr>
          <w:rFonts w:cs="Times New Roman"/>
        </w:rPr>
        <w:t>sen et al. (2006) and Ogle (2016</w:t>
      </w:r>
      <w:r w:rsidR="00603A67">
        <w:rPr>
          <w:rFonts w:cs="Times New Roman"/>
        </w:rPr>
        <w:t>a</w:t>
      </w:r>
      <w:r w:rsidR="007D566E">
        <w:rPr>
          <w:rFonts w:cs="Times New Roman"/>
        </w:rPr>
        <w:t>)</w:t>
      </w:r>
      <w:r w:rsidR="007C022F">
        <w:rPr>
          <w:rFonts w:cs="Times New Roman"/>
        </w:rPr>
        <w:t>.</w:t>
      </w:r>
      <w:r w:rsidR="00B93B43">
        <w:rPr>
          <w:rFonts w:cs="Times New Roman"/>
        </w:rPr>
        <w:t xml:space="preserve">  Differences in ALKs between sexes within regions were as</w:t>
      </w:r>
      <w:r w:rsidR="007D566E">
        <w:rPr>
          <w:rFonts w:cs="Times New Roman"/>
        </w:rPr>
        <w:t>sessed first.  If no difference</w:t>
      </w:r>
      <w:r w:rsidR="00B93B43">
        <w:rPr>
          <w:rFonts w:cs="Times New Roman"/>
        </w:rPr>
        <w:t xml:space="preserve"> between sexes w</w:t>
      </w:r>
      <w:r w:rsidR="007D566E">
        <w:rPr>
          <w:rFonts w:cs="Times New Roman"/>
        </w:rPr>
        <w:t>as</w:t>
      </w:r>
      <w:r w:rsidR="00B93B43">
        <w:rPr>
          <w:rFonts w:cs="Times New Roman"/>
        </w:rPr>
        <w:t xml:space="preserve"> found for all regions, then the sexes were pooled and differences in </w:t>
      </w:r>
      <w:r w:rsidR="007D566E">
        <w:rPr>
          <w:rFonts w:cs="Times New Roman"/>
        </w:rPr>
        <w:t>ALK</w:t>
      </w:r>
      <w:r w:rsidR="00B93B43">
        <w:rPr>
          <w:rFonts w:cs="Times New Roman"/>
        </w:rPr>
        <w:t>s among regions were assessed.  The p-values from these multiple comparison</w:t>
      </w:r>
      <w:r w:rsidR="007A5561">
        <w:rPr>
          <w:rFonts w:cs="Times New Roman"/>
        </w:rPr>
        <w:t>s</w:t>
      </w:r>
      <w:r w:rsidR="00B93B43">
        <w:rPr>
          <w:rFonts w:cs="Times New Roman"/>
        </w:rPr>
        <w:t xml:space="preserve"> were adjusted with the Holm </w:t>
      </w:r>
      <w:r w:rsidR="007D566E">
        <w:rPr>
          <w:rFonts w:cs="Times New Roman"/>
        </w:rPr>
        <w:t xml:space="preserve">(1979) </w:t>
      </w:r>
      <w:r w:rsidR="00B93B43">
        <w:rPr>
          <w:rFonts w:cs="Times New Roman"/>
        </w:rPr>
        <w:t>method.</w:t>
      </w:r>
      <w:r w:rsidR="00A27259">
        <w:rPr>
          <w:rFonts w:cs="Times New Roman"/>
        </w:rPr>
        <w:t xml:space="preserve">  </w:t>
      </w:r>
    </w:p>
    <w:p w14:paraId="69F7FAD0" w14:textId="7BBDE429" w:rsidR="00B93B43" w:rsidRDefault="00B93B43" w:rsidP="00DF31E9">
      <w:pPr>
        <w:rPr>
          <w:rFonts w:cs="Times New Roman"/>
        </w:rPr>
      </w:pPr>
      <w:r>
        <w:rPr>
          <w:rFonts w:cs="Times New Roman"/>
        </w:rPr>
        <w:t xml:space="preserve">Specific ages were assigned to all Kiyi captured in 2014 using region-specific (pooled sexes) </w:t>
      </w:r>
      <w:r w:rsidR="007C022F">
        <w:rPr>
          <w:rFonts w:cs="Times New Roman"/>
        </w:rPr>
        <w:t>ALKs</w:t>
      </w:r>
      <w:r>
        <w:rPr>
          <w:rFonts w:cs="Times New Roman"/>
        </w:rPr>
        <w:t xml:space="preserve"> and the method described by Isermann and Knight (</w:t>
      </w:r>
      <w:r w:rsidR="002466C8">
        <w:rPr>
          <w:rFonts w:cs="Times New Roman"/>
        </w:rPr>
        <w:t>2005</w:t>
      </w:r>
      <w:r>
        <w:rPr>
          <w:rFonts w:cs="Times New Roman"/>
        </w:rPr>
        <w:t>) as implemented in</w:t>
      </w:r>
      <w:r w:rsidR="00756853">
        <w:rPr>
          <w:rFonts w:cs="Times New Roman"/>
        </w:rPr>
        <w:t xml:space="preserve"> the</w:t>
      </w:r>
      <w:r>
        <w:rPr>
          <w:rFonts w:cs="Times New Roman"/>
        </w:rPr>
        <w:t xml:space="preserve"> </w:t>
      </w:r>
      <w:r w:rsidR="00756853">
        <w:rPr>
          <w:rFonts w:cs="Times New Roman"/>
        </w:rPr>
        <w:t xml:space="preserve">alkIndivAge function from </w:t>
      </w:r>
      <w:r>
        <w:rPr>
          <w:rFonts w:cs="Times New Roman"/>
        </w:rPr>
        <w:t>the FSA package</w:t>
      </w:r>
      <w:r w:rsidR="007C022F">
        <w:rPr>
          <w:rFonts w:cs="Times New Roman"/>
        </w:rPr>
        <w:t>.  Age-length keys based on observed consensus otolith ages rather than on the multinomial model fit</w:t>
      </w:r>
      <w:r>
        <w:rPr>
          <w:rFonts w:cs="Times New Roman"/>
        </w:rPr>
        <w:t xml:space="preserve"> were used </w:t>
      </w:r>
      <w:r w:rsidR="007C022F">
        <w:rPr>
          <w:rFonts w:cs="Times New Roman"/>
        </w:rPr>
        <w:t>so as not to average out any distinct year-classes that may</w:t>
      </w:r>
      <w:r w:rsidR="00756853">
        <w:rPr>
          <w:rFonts w:cs="Times New Roman"/>
        </w:rPr>
        <w:t xml:space="preserve"> have</w:t>
      </w:r>
      <w:r w:rsidR="007C022F">
        <w:rPr>
          <w:rFonts w:cs="Times New Roman"/>
        </w:rPr>
        <w:t xml:space="preserve"> be</w:t>
      </w:r>
      <w:r w:rsidR="00756853">
        <w:rPr>
          <w:rFonts w:cs="Times New Roman"/>
        </w:rPr>
        <w:t>en</w:t>
      </w:r>
      <w:r w:rsidR="007C022F">
        <w:rPr>
          <w:rFonts w:cs="Times New Roman"/>
        </w:rPr>
        <w:t xml:space="preserve"> present in the ALKs.  Regional differences in the distribution of ages assigned with the ALKs were assessed with a chi-square test</w:t>
      </w:r>
      <w:r w:rsidR="00F72700">
        <w:rPr>
          <w:rFonts w:cs="Times New Roman"/>
        </w:rPr>
        <w:t>, whereas regional differences in mean age were assessed with a one-way ANOVA followed by Tukey’s HSD post-hoc method.</w:t>
      </w:r>
      <w:r w:rsidR="003A4036">
        <w:rPr>
          <w:rFonts w:cs="Times New Roman"/>
        </w:rPr>
        <w:t xml:space="preserve">  </w:t>
      </w:r>
    </w:p>
    <w:p w14:paraId="5322B6BB" w14:textId="1FD8ABFB" w:rsidR="00F72700" w:rsidRDefault="00F72700" w:rsidP="00DF31E9">
      <w:pPr>
        <w:rPr>
          <w:rFonts w:cs="Times New Roman"/>
        </w:rPr>
      </w:pPr>
      <w:r>
        <w:rPr>
          <w:rFonts w:cs="Times New Roman"/>
        </w:rPr>
        <w:t xml:space="preserve">Weight-length relationships were modeled </w:t>
      </w:r>
      <w:r w:rsidR="0021101D">
        <w:rPr>
          <w:rFonts w:cs="Times New Roman"/>
        </w:rPr>
        <w:t>as</w:t>
      </w:r>
      <w:r>
        <w:rPr>
          <w:rFonts w:cs="Times New Roman"/>
        </w:rPr>
        <w:t xml:space="preserve"> log</w:t>
      </w:r>
      <w:r w:rsidRPr="00D37D90">
        <w:rPr>
          <w:rFonts w:cs="Times New Roman"/>
          <w:vertAlign w:val="subscript"/>
        </w:rPr>
        <w:t>10</w:t>
      </w:r>
      <w:r>
        <w:rPr>
          <w:rFonts w:cs="Times New Roman"/>
        </w:rPr>
        <w:t>(W) = log</w:t>
      </w:r>
      <w:r w:rsidR="00D37D90" w:rsidRPr="00D37D90">
        <w:rPr>
          <w:rFonts w:cs="Times New Roman"/>
          <w:vertAlign w:val="subscript"/>
        </w:rPr>
        <w:t>10</w:t>
      </w:r>
      <w:r>
        <w:rPr>
          <w:rFonts w:cs="Times New Roman"/>
        </w:rPr>
        <w:t>(a)+blog</w:t>
      </w:r>
      <w:r w:rsidRPr="00D37D90">
        <w:rPr>
          <w:rFonts w:cs="Times New Roman"/>
          <w:vertAlign w:val="subscript"/>
        </w:rPr>
        <w:t>10</w:t>
      </w:r>
      <w:r>
        <w:rPr>
          <w:rFonts w:cs="Times New Roman"/>
        </w:rPr>
        <w:t>(TL).</w:t>
      </w:r>
      <w:r w:rsidR="00FB0872">
        <w:rPr>
          <w:rFonts w:cs="Times New Roman"/>
        </w:rPr>
        <w:t xml:space="preserve">  Sex and regional differences in slopes and intercepts were assessed with a two-way dummy variable regression.  Because no slopes were found to differ, differences in intercepts between sexes within regions and between all pairs of regions within each sex were assessed with specific </w:t>
      </w:r>
      <w:r w:rsidR="00FB0872">
        <w:rPr>
          <w:rFonts w:cs="Times New Roman"/>
        </w:rPr>
        <w:lastRenderedPageBreak/>
        <w:t>model contrasts.  The p-values from these contrasts were then adjusted with</w:t>
      </w:r>
      <w:r w:rsidR="00FB0872" w:rsidRPr="00FB0872">
        <w:rPr>
          <w:rFonts w:cs="Times New Roman"/>
        </w:rPr>
        <w:t xml:space="preserve"> </w:t>
      </w:r>
      <w:r w:rsidR="00FB0872">
        <w:rPr>
          <w:rFonts w:cs="Times New Roman"/>
        </w:rPr>
        <w:t>the Holm (1979) method.</w:t>
      </w:r>
      <w:r w:rsidR="00310468">
        <w:rPr>
          <w:rFonts w:cs="Times New Roman"/>
        </w:rPr>
        <w:t xml:space="preserve">  </w:t>
      </w:r>
    </w:p>
    <w:p w14:paraId="2D22D074" w14:textId="4FCE4B08" w:rsidR="00FB0872" w:rsidRDefault="00FB0872" w:rsidP="00DF31E9">
      <w:pPr>
        <w:rPr>
          <w:rFonts w:cs="Times New Roman"/>
        </w:rPr>
      </w:pPr>
      <w:r>
        <w:rPr>
          <w:rFonts w:cs="Times New Roman"/>
        </w:rPr>
        <w:t>Growth was assessed in two ways.  First, the mix function from the mixdist package (</w:t>
      </w:r>
      <w:r w:rsidR="00DA207A">
        <w:rPr>
          <w:rFonts w:cs="Times New Roman"/>
        </w:rPr>
        <w:t>MacDonald and Du</w:t>
      </w:r>
      <w:r w:rsidR="001D6CB8">
        <w:rPr>
          <w:rFonts w:cs="Times New Roman"/>
        </w:rPr>
        <w:t>,</w:t>
      </w:r>
      <w:r w:rsidR="00DA207A">
        <w:rPr>
          <w:rFonts w:cs="Times New Roman"/>
        </w:rPr>
        <w:t xml:space="preserve"> 2012</w:t>
      </w:r>
      <w:r>
        <w:rPr>
          <w:rFonts w:cs="Times New Roman"/>
        </w:rPr>
        <w:t xml:space="preserve">) was used to </w:t>
      </w:r>
      <w:r w:rsidR="00DA207A">
        <w:rPr>
          <w:rFonts w:cs="Times New Roman"/>
        </w:rPr>
        <w:t xml:space="preserve">identify </w:t>
      </w:r>
      <w:r>
        <w:rPr>
          <w:rFonts w:cs="Times New Roman"/>
        </w:rPr>
        <w:t>distinct mode</w:t>
      </w:r>
      <w:r w:rsidR="00DA207A">
        <w:rPr>
          <w:rFonts w:cs="Times New Roman"/>
        </w:rPr>
        <w:t>s</w:t>
      </w:r>
      <w:r>
        <w:rPr>
          <w:rFonts w:cs="Times New Roman"/>
        </w:rPr>
        <w:t xml:space="preserve"> that corresponded to two strong year-classes evident in the historical </w:t>
      </w:r>
      <w:r w:rsidR="00092A1F">
        <w:rPr>
          <w:rFonts w:cs="Times New Roman"/>
        </w:rPr>
        <w:t>TL</w:t>
      </w:r>
      <w:r>
        <w:rPr>
          <w:rFonts w:cs="Times New Roman"/>
        </w:rPr>
        <w:t xml:space="preserve"> frequencies.  The algorithm was constrained to find only two or three modes in each sample year, use a constant coefficient of variation for each mode, and fit with a log-normal distribution.</w:t>
      </w:r>
      <w:r w:rsidR="00DA207A">
        <w:rPr>
          <w:rFonts w:cs="Times New Roman"/>
        </w:rPr>
        <w:t xml:space="preserve">  The mean</w:t>
      </w:r>
      <w:r w:rsidR="00092A1F">
        <w:rPr>
          <w:rFonts w:cs="Times New Roman"/>
        </w:rPr>
        <w:t xml:space="preserve"> </w:t>
      </w:r>
      <w:r w:rsidR="00DA207A">
        <w:rPr>
          <w:rFonts w:cs="Times New Roman"/>
        </w:rPr>
        <w:t xml:space="preserve">and standard error of </w:t>
      </w:r>
      <w:r w:rsidR="00092A1F">
        <w:rPr>
          <w:rFonts w:cs="Times New Roman"/>
        </w:rPr>
        <w:t>TL</w:t>
      </w:r>
      <w:r w:rsidR="00DA207A">
        <w:rPr>
          <w:rFonts w:cs="Times New Roman"/>
        </w:rPr>
        <w:t xml:space="preserve"> for each well-fitted mode were then plotted to represent growth of Kiyi </w:t>
      </w:r>
      <w:r w:rsidR="00D37D90">
        <w:rPr>
          <w:rFonts w:cs="Times New Roman"/>
        </w:rPr>
        <w:t>during the first five years of life</w:t>
      </w:r>
      <w:r w:rsidR="00DA207A">
        <w:rPr>
          <w:rFonts w:cs="Times New Roman"/>
        </w:rPr>
        <w:t>.</w:t>
      </w:r>
      <w:r w:rsidR="00BA3793">
        <w:rPr>
          <w:rFonts w:cs="Times New Roman"/>
        </w:rPr>
        <w:t xml:space="preserve">  Second, the mean </w:t>
      </w:r>
      <w:r w:rsidR="00092A1F">
        <w:rPr>
          <w:rFonts w:cs="Times New Roman"/>
        </w:rPr>
        <w:t>TL</w:t>
      </w:r>
      <w:r w:rsidR="00BA3793">
        <w:rPr>
          <w:rFonts w:cs="Times New Roman"/>
        </w:rPr>
        <w:t xml:space="preserve"> of</w:t>
      </w:r>
      <w:r w:rsidR="00DA207A">
        <w:rPr>
          <w:rFonts w:cs="Times New Roman"/>
        </w:rPr>
        <w:t xml:space="preserve"> the three dominant ages pr</w:t>
      </w:r>
      <w:r w:rsidR="00092A1F">
        <w:rPr>
          <w:rFonts w:cs="Times New Roman"/>
        </w:rPr>
        <w:t>esent in 2014 were found.  M</w:t>
      </w:r>
      <w:r w:rsidR="00DA207A">
        <w:rPr>
          <w:rFonts w:cs="Times New Roman"/>
        </w:rPr>
        <w:t xml:space="preserve">ean </w:t>
      </w:r>
      <w:r w:rsidR="00092A1F">
        <w:rPr>
          <w:rFonts w:cs="Times New Roman"/>
        </w:rPr>
        <w:t>TL</w:t>
      </w:r>
      <w:r w:rsidR="00DA207A">
        <w:rPr>
          <w:rFonts w:cs="Times New Roman"/>
        </w:rPr>
        <w:t xml:space="preserve"> was compared among regions within each of the three dominant ages with a one-way ANOVA followed by a Tukey HSD post-hoc test.</w:t>
      </w:r>
      <w:r>
        <w:rPr>
          <w:rFonts w:cs="Times New Roman"/>
        </w:rPr>
        <w:t xml:space="preserve"> </w:t>
      </w:r>
      <w:r w:rsidR="00310468">
        <w:rPr>
          <w:rFonts w:cs="Times New Roman"/>
        </w:rPr>
        <w:t xml:space="preserve"> </w:t>
      </w:r>
    </w:p>
    <w:p w14:paraId="695DFA17" w14:textId="77777777" w:rsidR="007C022F" w:rsidRDefault="007C022F" w:rsidP="00DF31E9">
      <w:pPr>
        <w:rPr>
          <w:rFonts w:cs="Times New Roman"/>
        </w:rPr>
      </w:pPr>
      <w:r w:rsidRPr="0091512E">
        <w:rPr>
          <w:rFonts w:cs="Times New Roman"/>
        </w:rPr>
        <w:t>All statistical tests used α=0.05 to determine significance.</w:t>
      </w:r>
    </w:p>
    <w:p w14:paraId="55504036" w14:textId="77777777" w:rsidR="008C0592" w:rsidRDefault="008C0592" w:rsidP="00DF31E9"/>
    <w:p w14:paraId="02BC3B20" w14:textId="1B7B6926" w:rsidR="00B47086" w:rsidRPr="00206AA7" w:rsidRDefault="00EC4755" w:rsidP="00DF31E9">
      <w:pPr>
        <w:ind w:firstLine="0"/>
        <w:rPr>
          <w:b/>
          <w:color w:val="FF0000"/>
        </w:rPr>
      </w:pPr>
      <w:r w:rsidRPr="007D1503">
        <w:rPr>
          <w:b/>
        </w:rPr>
        <w:t>Results</w:t>
      </w:r>
    </w:p>
    <w:p w14:paraId="5379A60D" w14:textId="0F801588" w:rsidR="007278A7" w:rsidRDefault="006C7154">
      <w:r>
        <w:fldChar w:fldCharType="begin"/>
      </w:r>
      <w:r>
        <w:instrText xml:space="preserve"> INCLUDETEXT "C:\\aaaWork\\Research\\KIYILepak\\KiyiAgeSize_Lepaketal_RESULTS.docx" </w:instrText>
      </w:r>
      <w:r>
        <w:fldChar w:fldCharType="separate"/>
      </w:r>
      <w:r w:rsidR="007278A7">
        <w:t>A total of 984 Kiyi were collected at 24 of the 102 locations sampled in 2014 (Figure 1). Kiyi were found at one station</w:t>
      </w:r>
      <w:r w:rsidR="00C66C6E">
        <w:t xml:space="preserve"> (in the Western Arm)</w:t>
      </w:r>
      <w:r w:rsidR="007278A7">
        <w:t xml:space="preserve"> on 27 May 2014, at two stations on 5 June 2014</w:t>
      </w:r>
      <w:r w:rsidR="00C66C6E">
        <w:t xml:space="preserve"> (all in Eastern Michigan)</w:t>
      </w:r>
      <w:r w:rsidR="007278A7">
        <w:t xml:space="preserve">, and at 21 stations between 7 July and 20 July 2014. Biomass and density ranged from 0-12 </w:t>
      </w:r>
      <m:oMath>
        <m:r>
          <m:rPr>
            <m:sty m:val="p"/>
          </m:rPr>
          <w:rPr>
            <w:rFonts w:ascii="Cambria Math" w:hAnsi="Cambria Math"/>
          </w:rPr>
          <m:t>kg⋅h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007278A7">
        <w:t xml:space="preserve"> and 0-253 </w:t>
      </w:r>
      <m:oMath>
        <m:r>
          <m:rPr>
            <m:sty m:val="p"/>
          </m:rPr>
          <w:rPr>
            <w:rFonts w:ascii="Cambria Math" w:hAnsi="Cambria Math"/>
          </w:rPr>
          <m:t>fish⋅h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007278A7">
        <w:t xml:space="preserve">, respectively. Based on collections made at 22 on-contour sampling locations, the minimum and maximum depth of capture were 132 and 256 m. Maximum density (253 </w:t>
      </w:r>
      <m:oMath>
        <m:r>
          <m:rPr>
            <m:sty m:val="p"/>
          </m:rPr>
          <w:rPr>
            <w:rFonts w:ascii="Cambria Math" w:hAnsi="Cambria Math"/>
          </w:rPr>
          <m:t>fish⋅h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007278A7">
        <w:t xml:space="preserve">) and biomass (12 </w:t>
      </w:r>
      <m:oMath>
        <m:r>
          <m:rPr>
            <m:sty m:val="p"/>
          </m:rPr>
          <w:rPr>
            <w:rFonts w:ascii="Cambria Math" w:hAnsi="Cambria Math"/>
          </w:rPr>
          <m:t>kg⋅h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rsidR="007278A7">
        <w:t>) were observed at 190 m. Bottom water temperatures at sites where Kiyi were collected ranged from 2.8-</w:t>
      </w:r>
      <m:oMath>
        <m:r>
          <m:rPr>
            <m:sty m:val="p"/>
          </m:rPr>
          <w:rPr>
            <w:rFonts w:ascii="Cambria Math" w:hAnsi="Cambria Math"/>
          </w:rPr>
          <m:t>3.</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o</m:t>
            </m:r>
          </m:sup>
        </m:sSup>
      </m:oMath>
      <w:r w:rsidR="007278A7">
        <w:t xml:space="preserve">C with a mean of </w:t>
      </w:r>
      <m:oMath>
        <m:r>
          <m:rPr>
            <m:sty m:val="p"/>
          </m:rPr>
          <w:rPr>
            <w:rFonts w:ascii="Cambria Math" w:hAnsi="Cambria Math"/>
          </w:rPr>
          <m:t>3.</m:t>
        </m:r>
        <m:sSup>
          <m:sSupPr>
            <m:ctrlPr>
              <w:rPr>
                <w:rFonts w:ascii="Cambria Math" w:hAnsi="Cambria Math"/>
              </w:rPr>
            </m:ctrlPr>
          </m:sSupPr>
          <m:e>
            <m:r>
              <m:rPr>
                <m:sty m:val="p"/>
              </m:rPr>
              <w:rPr>
                <w:rFonts w:ascii="Cambria Math" w:hAnsi="Cambria Math"/>
              </w:rPr>
              <m:t>5</m:t>
            </m:r>
          </m:e>
          <m:sup>
            <m:r>
              <m:rPr>
                <m:sty m:val="p"/>
              </m:rPr>
              <w:rPr>
                <w:rFonts w:ascii="Cambria Math" w:hAnsi="Cambria Math"/>
              </w:rPr>
              <m:t>o</m:t>
            </m:r>
          </m:sup>
        </m:sSup>
      </m:oMath>
      <w:r w:rsidR="007278A7">
        <w:t>C.</w:t>
      </w:r>
    </w:p>
    <w:p w14:paraId="7CE4129E" w14:textId="77777777" w:rsidR="007278A7" w:rsidRDefault="007278A7">
      <w:r>
        <w:lastRenderedPageBreak/>
        <w:t xml:space="preserve">The lengths of collected Kiyi were between 108 and 266 mm TL with a mean (SD) TL of 197 (19.3) mm. The length distribution of Kiyi from the Northern Ontario region differed significantly from the length distributions of Kiyi captured from all other regions (p &lt; </w:t>
      </w:r>
      <m:oMath>
        <m:r>
          <m:rPr>
            <m:sty m:val="p"/>
          </m:rPr>
          <w:rPr>
            <w:rFonts w:ascii="Cambria Math" w:hAnsi="Cambria Math"/>
          </w:rPr>
          <m:t>0.048</m:t>
        </m:r>
      </m:oMath>
      <w:r>
        <w:t xml:space="preserve">), which did not differ (p &gt; </w:t>
      </w:r>
      <m:oMath>
        <m:r>
          <m:rPr>
            <m:sty m:val="p"/>
          </m:rPr>
          <w:rPr>
            <w:rFonts w:ascii="Cambria Math" w:hAnsi="Cambria Math"/>
          </w:rPr>
          <m:t>0.089</m:t>
        </m:r>
      </m:oMath>
      <w:r>
        <w:t xml:space="preserve">). The Northern Ontario region had fewer longer fish, which resulted in a significantly shorter mean TL (p &lt; </w:t>
      </w:r>
      <m:oMath>
        <m:r>
          <m:rPr>
            <m:sty m:val="p"/>
          </m:rPr>
          <w:rPr>
            <w:rFonts w:ascii="Cambria Math" w:hAnsi="Cambria Math"/>
          </w:rPr>
          <m:t>0.015</m:t>
        </m:r>
      </m:oMath>
      <w:r>
        <w:t>; Figure 2).</w:t>
      </w:r>
    </w:p>
    <w:p w14:paraId="54AB25B1" w14:textId="77777777" w:rsidR="007278A7" w:rsidRDefault="007278A7">
      <w:r>
        <w:t>In the (sex- and length-stratified) subsample of 335 fish, four were juveniles and 60.1% of non-juvenile fish were female. Only 1 female (125 mm) and 9 males in the subsample were sexually immature. The largest male that was sexually mature was 190 mm. The smallest sexually mature fish in the subsample were a 142 mm female and a 152 mm male.</w:t>
      </w:r>
    </w:p>
    <w:p w14:paraId="44D1DF87" w14:textId="77777777" w:rsidR="007278A7" w:rsidRDefault="007278A7">
      <w:r>
        <w:t>The examination of length frequencies from 2001 through 2014 revealed distinct modes near 80-100 mm in 2004, 2006, and 2010 (Figure 3). These modes corresponded to age-1 fish as Kiyi likely hatch at a size (10-12 mm) and time (early spring) similar to Cisco (Oyadomari and Auer, 2007; Oyadomari and Auer, 2008) and reached a mean length of approximately 100 mm by the following spring in Lake Michigan (Tables 8 and 9 in Deason and Hile 1947). Thus, these cohorts corresponded to ages 11, 9, and 5, respectively, in 2014. There was little evidence for the 2005 cohort in 2007 which suggests that few age-9 fish may exist in 2014.</w:t>
      </w:r>
    </w:p>
    <w:p w14:paraId="42790AEB" w14:textId="77777777" w:rsidR="007278A7" w:rsidRDefault="007278A7">
      <w:r>
        <w:t>Ages were estimated by two readers from 288 thin-sectioned otoliths. Of these otoliths, 22 (7.6%) were deemed unreadable (cracked or cloudy image) and were removed from further consideration. Ages estimated from the two readers perfectly agreed for 72.6% of the otoliths, agreed within one year for 97.0% of the otoliths, had a between-reader ACV of 2.8, and showed no significant systematic bias (</w:t>
      </w:r>
      <m:oMath>
        <m:r>
          <m:rPr>
            <m:sty m:val="p"/>
          </m:rPr>
          <w:rPr>
            <w:rFonts w:ascii="Cambria Math" w:hAnsi="Cambria Math"/>
          </w:rPr>
          <m:t>p=0.445</m:t>
        </m:r>
      </m:oMath>
      <w:r>
        <w:t xml:space="preserve">; Figure 4). However, the mean estimated age for the second reader was slightly greater when the first reader estimated an age of 5 (95% CI: 5.1-5.4; </w:t>
      </w:r>
      <m:oMath>
        <m:r>
          <m:rPr>
            <m:sty m:val="p"/>
          </m:rPr>
          <w:rPr>
            <w:rFonts w:ascii="Cambria Math" w:hAnsi="Cambria Math"/>
          </w:rPr>
          <m:t>p&lt;0.0005</m:t>
        </m:r>
      </m:oMath>
      <w:r>
        <w:t xml:space="preserve">) and slightly lower when the first reader estimated an age of 12 (95% CI: 11.1-11.8; </w:t>
      </w:r>
      <m:oMath>
        <m:r>
          <m:rPr>
            <m:sty m:val="p"/>
          </m:rPr>
          <w:rPr>
            <w:rFonts w:ascii="Cambria Math" w:hAnsi="Cambria Math"/>
          </w:rPr>
          <w:lastRenderedPageBreak/>
          <m:t>p=0.031</m:t>
        </m:r>
      </m:oMath>
      <w:r>
        <w:t xml:space="preserve">). Mean scale age for each otolith age was less than the otolith age for all observed otolith ages with adequate sample sizes (p &lt; </w:t>
      </w:r>
      <m:oMath>
        <m:r>
          <m:rPr>
            <m:sty m:val="p"/>
          </m:rPr>
          <w:rPr>
            <w:rFonts w:ascii="Cambria Math" w:hAnsi="Cambria Math"/>
          </w:rPr>
          <m:t>0.039</m:t>
        </m:r>
      </m:oMath>
      <w:r>
        <w:t>; Figure 5). The maximum observed age was 20 when otoliths were used, but only 8 when scales were used.</w:t>
      </w:r>
    </w:p>
    <w:p w14:paraId="38A4C126" w14:textId="77777777" w:rsidR="007278A7" w:rsidRDefault="007278A7">
      <w:r>
        <w:t xml:space="preserve">Kiyi for which a consensus otolith age estimate was obtained were used to generate ALKs. Four Kiyi less than 140 mm TL (all of the juvenile fish) were excluded from all ALK analyses because of sample size considerations. An additional seven fish that were estimated to be age-13 or older were also removed from the analysis that compared ALKs among regions because of sample size considerations. Age-length keys did not differ significantly between sexes within any region (p &gt; </w:t>
      </w:r>
      <m:oMath>
        <m:r>
          <m:rPr>
            <m:sty m:val="p"/>
          </m:rPr>
          <w:rPr>
            <w:rFonts w:ascii="Cambria Math" w:hAnsi="Cambria Math"/>
          </w:rPr>
          <m:t>0.109</m:t>
        </m:r>
      </m:oMath>
      <w:r>
        <w:t>) or among regions when sexes were pooled (</w:t>
      </w:r>
      <m:oMath>
        <m:r>
          <m:rPr>
            <m:sty m:val="p"/>
          </m:rPr>
          <w:rPr>
            <w:rFonts w:ascii="Cambria Math" w:hAnsi="Cambria Math"/>
          </w:rPr>
          <m:t>p=0.104</m:t>
        </m:r>
      </m:oMath>
      <w:r>
        <w:t>). Despite this finding, to minimize the loss of any regional differences in the relationship between age and length, region-specific observed age-length keys were generated and used to assign ages by region to the 980 sampled Kiyi that were longer than 140 mm.</w:t>
      </w:r>
    </w:p>
    <w:p w14:paraId="2392983D" w14:textId="77777777" w:rsidR="007278A7" w:rsidRDefault="007278A7">
      <w:r>
        <w:t>The age distribution (Figure 6; Table 1) was bimodal in each region with an upper mode centered at age-11 in all five regions and a lower mode that consisted of nearly equal numbers of age-5 and age-6 fish in all regions except for Eastern Michigan where there were nearly twice as many age-5 as age-6 fish. The age distribution, after age-4 and 5 fish were pooled and age-11 and older fish were pooled within each region for sample size reasons, differed significantly among regions (</w:t>
      </w:r>
      <m:oMath>
        <m:r>
          <m:rPr>
            <m:sty m:val="p"/>
          </m:rPr>
          <w:rPr>
            <w:rFonts w:ascii="Cambria Math" w:hAnsi="Cambria Math"/>
          </w:rPr>
          <m:t>p&lt;0.0005</m:t>
        </m:r>
      </m:oMath>
      <w:r>
        <w:t>). Variability around the age-11 mode and the relative frequency of intermediate aged (ages 7-9) fish appeared to explain much of the difference in age distribution among regions.</w:t>
      </w:r>
    </w:p>
    <w:p w14:paraId="49E70FEF" w14:textId="77777777" w:rsidR="007278A7" w:rsidRDefault="007278A7">
      <w:r>
        <w:t>The slopes of the weight-length relationships (Table 2) did not differ between sexes (</w:t>
      </w:r>
      <m:oMath>
        <m:r>
          <m:rPr>
            <m:sty m:val="p"/>
          </m:rPr>
          <w:rPr>
            <w:rFonts w:ascii="Cambria Math" w:hAnsi="Cambria Math"/>
          </w:rPr>
          <m:t>p=0.641</m:t>
        </m:r>
      </m:oMath>
      <w:r>
        <w:t>), among regions (</w:t>
      </w:r>
      <m:oMath>
        <m:r>
          <m:rPr>
            <m:sty m:val="p"/>
          </m:rPr>
          <w:rPr>
            <w:rFonts w:ascii="Cambria Math" w:hAnsi="Cambria Math"/>
          </w:rPr>
          <m:t>p=0.053</m:t>
        </m:r>
      </m:oMath>
      <w:r>
        <w:t>), or due to the interaction between sex and region (</w:t>
      </w:r>
      <m:oMath>
        <m:r>
          <m:rPr>
            <m:sty m:val="p"/>
          </m:rPr>
          <w:rPr>
            <w:rFonts w:ascii="Cambria Math" w:hAnsi="Cambria Math"/>
          </w:rPr>
          <m:t>p=0.390</m:t>
        </m:r>
      </m:oMath>
      <w:r>
        <w:t>). The intercepts, however, differed between the sexes (</w:t>
      </w:r>
      <m:oMath>
        <m:r>
          <m:rPr>
            <m:sty m:val="p"/>
          </m:rPr>
          <w:rPr>
            <w:rFonts w:ascii="Cambria Math" w:hAnsi="Cambria Math"/>
          </w:rPr>
          <m:t>p&lt;0.0005</m:t>
        </m:r>
      </m:oMath>
      <w:r>
        <w:t xml:space="preserve">) and among the </w:t>
      </w:r>
      <w:r>
        <w:lastRenderedPageBreak/>
        <w:t>regions (</w:t>
      </w:r>
      <m:oMath>
        <m:r>
          <m:rPr>
            <m:sty m:val="p"/>
          </m:rPr>
          <w:rPr>
            <w:rFonts w:ascii="Cambria Math" w:hAnsi="Cambria Math"/>
          </w:rPr>
          <m:t>p&lt;0.0005</m:t>
        </m:r>
      </m:oMath>
      <w:r>
        <w:t>), but not due to the interaction of sex and region (</w:t>
      </w:r>
      <m:oMath>
        <m:r>
          <m:rPr>
            <m:sty m:val="p"/>
          </m:rPr>
          <w:rPr>
            <w:rFonts w:ascii="Cambria Math" w:hAnsi="Cambria Math"/>
          </w:rPr>
          <m:t>p=0.125</m:t>
        </m:r>
      </m:oMath>
      <w:r>
        <w:t>). Post hoc contrasts found that the intercept for females was greater than that for males for fish from Eastern Michigan (</w:t>
      </w:r>
      <m:oMath>
        <m:r>
          <m:rPr>
            <m:sty m:val="p"/>
          </m:rPr>
          <w:rPr>
            <w:rFonts w:ascii="Cambria Math" w:hAnsi="Cambria Math"/>
          </w:rPr>
          <m:t>p&lt;0.0005</m:t>
        </m:r>
      </m:oMath>
      <w:r>
        <w:t xml:space="preserve">), but there were no differences between sexes for any other region (p &gt; </w:t>
      </w:r>
      <m:oMath>
        <m:r>
          <m:rPr>
            <m:sty m:val="p"/>
          </m:rPr>
          <w:rPr>
            <w:rFonts w:ascii="Cambria Math" w:hAnsi="Cambria Math"/>
          </w:rPr>
          <m:t>0.705</m:t>
        </m:r>
      </m:oMath>
      <w:r>
        <w:t>). Thus, females were heavier than males at all lengths only for fish from Eastern Michigan. Post hoc contrasts showed that the intercept for females from Eastern Michigan and Southern Ontario did not significantly differ (</w:t>
      </w:r>
      <m:oMath>
        <m:r>
          <m:rPr>
            <m:sty m:val="p"/>
          </m:rPr>
          <w:rPr>
            <w:rFonts w:ascii="Cambria Math" w:hAnsi="Cambria Math"/>
          </w:rPr>
          <m:t>p=1.000</m:t>
        </m:r>
      </m:oMath>
      <w:r>
        <w:t xml:space="preserve">), but were significantly greater than for females from all other regions (p &lt; </w:t>
      </w:r>
      <m:oMath>
        <m:r>
          <m:rPr>
            <m:sty m:val="p"/>
          </m:rPr>
          <w:rPr>
            <w:rFonts w:ascii="Cambria Math" w:hAnsi="Cambria Math"/>
          </w:rPr>
          <m:t>0.049</m:t>
        </m:r>
      </m:oMath>
      <w:r>
        <w:t>) except for when Southern Ontario was compared to the Western Arm (</w:t>
      </w:r>
      <m:oMath>
        <m:r>
          <m:rPr>
            <m:sty m:val="p"/>
          </m:rPr>
          <w:rPr>
            <w:rFonts w:ascii="Cambria Math" w:hAnsi="Cambria Math"/>
          </w:rPr>
          <m:t>p=0.546</m:t>
        </m:r>
      </m:oMath>
      <w:r>
        <w:t>). The intercepts for females from the Western Arm, Northern Michigan, and Northern Ontario did not significantly differ (</w:t>
      </w:r>
      <m:oMath>
        <m:r>
          <m:rPr>
            <m:sty m:val="p"/>
          </m:rPr>
          <w:rPr>
            <w:rFonts w:ascii="Cambria Math" w:hAnsi="Cambria Math"/>
          </w:rPr>
          <m:t>p=1.000</m:t>
        </m:r>
      </m:oMath>
      <w:r>
        <w:t>). Thus, females from Easter Michigan and Southern Ontario were generally heavier at the same length than females from the other regions. The intercepts did not significantly differ among regions for male Kiyi (</w:t>
      </w:r>
      <m:oMath>
        <m:r>
          <m:rPr>
            <m:sty m:val="p"/>
          </m:rPr>
          <w:rPr>
            <w:rFonts w:ascii="Cambria Math" w:hAnsi="Cambria Math"/>
          </w:rPr>
          <m:t>p=0.172</m:t>
        </m:r>
      </m:oMath>
      <w:r>
        <w:t>) which indicates that male Kiyi of the same length have statistically similar weights throughout Lake Superior.</w:t>
      </w:r>
    </w:p>
    <w:p w14:paraId="405B315F" w14:textId="77777777" w:rsidR="007278A7" w:rsidRDefault="007278A7">
      <w:r>
        <w:t xml:space="preserve">The mean lengths-at-ages 5 and 11, but not age 6, differed significantly among regions (Figure 7). Fish from Eastern Michigan were significantly longer (p &lt; </w:t>
      </w:r>
      <m:oMath>
        <m:r>
          <m:rPr>
            <m:sty m:val="p"/>
          </m:rPr>
          <w:rPr>
            <w:rFonts w:ascii="Cambria Math" w:hAnsi="Cambria Math"/>
          </w:rPr>
          <m:t>0.046</m:t>
        </m:r>
      </m:oMath>
      <w:r>
        <w:t xml:space="preserve">) at age-5 than age-5 fish from other regions, which did not differ significantly (p &gt; </w:t>
      </w:r>
      <m:oMath>
        <m:r>
          <m:rPr>
            <m:sty m:val="p"/>
          </m:rPr>
          <w:rPr>
            <w:rFonts w:ascii="Cambria Math" w:hAnsi="Cambria Math"/>
          </w:rPr>
          <m:t>0.377</m:t>
        </m:r>
      </m:oMath>
      <w:r>
        <w:t xml:space="preserve">). Age 11 fish from Northern Ontario were significantly shorter than age-11 fish from all other regions (p &lt; </w:t>
      </w:r>
      <m:oMath>
        <m:r>
          <m:rPr>
            <m:sty m:val="p"/>
          </m:rPr>
          <w:rPr>
            <w:rFonts w:ascii="Cambria Math" w:hAnsi="Cambria Math"/>
          </w:rPr>
          <m:t>0.025</m:t>
        </m:r>
      </m:oMath>
      <w:r>
        <w:t>) except for Northern Michigan (</w:t>
      </w:r>
      <m:oMath>
        <m:r>
          <m:rPr>
            <m:sty m:val="p"/>
          </m:rPr>
          <w:rPr>
            <w:rFonts w:ascii="Cambria Math" w:hAnsi="Cambria Math"/>
          </w:rPr>
          <m:t>p=0.488</m:t>
        </m:r>
      </m:oMath>
      <w:r>
        <w:t xml:space="preserve">), with no other significant differences at this age (p &gt; </w:t>
      </w:r>
      <m:oMath>
        <m:r>
          <m:rPr>
            <m:sty m:val="p"/>
          </m:rPr>
          <w:rPr>
            <w:rFonts w:ascii="Cambria Math" w:hAnsi="Cambria Math"/>
          </w:rPr>
          <m:t>0.097</m:t>
        </m:r>
      </m:oMath>
      <w:r>
        <w:t>). Kiyi from the 2003 and 2009 year-classes exhibited similar growth trajectories during at least the first five years of life (Figure 7).</w:t>
      </w:r>
    </w:p>
    <w:p w14:paraId="7D82C21E" w14:textId="51443FDC" w:rsidR="00E22F6C" w:rsidRDefault="006C7154" w:rsidP="004F2E31">
      <w:pPr>
        <w:ind w:firstLine="0"/>
      </w:pPr>
      <w:r>
        <w:fldChar w:fldCharType="end"/>
      </w:r>
    </w:p>
    <w:p w14:paraId="1C5DFA87" w14:textId="77777777" w:rsidR="007D1503" w:rsidRPr="007D1503" w:rsidRDefault="007D1503">
      <w:pPr>
        <w:spacing w:after="200" w:line="240" w:lineRule="auto"/>
        <w:ind w:firstLine="0"/>
        <w:rPr>
          <w:b/>
        </w:rPr>
      </w:pPr>
      <w:r w:rsidRPr="007D1503">
        <w:rPr>
          <w:b/>
        </w:rPr>
        <w:t>Discussion</w:t>
      </w:r>
    </w:p>
    <w:p w14:paraId="2C52B0F3" w14:textId="000EC275" w:rsidR="00497E85" w:rsidRPr="00497E85" w:rsidRDefault="00497E85" w:rsidP="00497E85">
      <w:pPr>
        <w:ind w:firstLine="0"/>
        <w:rPr>
          <w:rFonts w:cs="Times New Roman"/>
          <w:i/>
        </w:rPr>
      </w:pPr>
      <w:r w:rsidRPr="00497E85">
        <w:rPr>
          <w:rFonts w:cs="Times New Roman"/>
          <w:i/>
        </w:rPr>
        <w:t>Age Estimation</w:t>
      </w:r>
    </w:p>
    <w:p w14:paraId="55F4F04E" w14:textId="5162D2FD" w:rsidR="00D26970" w:rsidRDefault="00D26970" w:rsidP="00D26970">
      <w:pPr>
        <w:rPr>
          <w:rFonts w:cs="Times New Roman"/>
        </w:rPr>
      </w:pPr>
      <w:r>
        <w:lastRenderedPageBreak/>
        <w:t>Kiyi ages estimated from otoliths were consistently greater than ages estimated from scales (Fig. 5).  This is consistent with previous results for Lake Superior Cisco (Yule et al., 2008) and Pygmy Whitefish (</w:t>
      </w:r>
      <w:r w:rsidRPr="00573387">
        <w:rPr>
          <w:i/>
        </w:rPr>
        <w:t>Prosopium coulteri</w:t>
      </w:r>
      <w:r>
        <w:t xml:space="preserve">; </w:t>
      </w:r>
      <w:r>
        <w:rPr>
          <w:rFonts w:cs="Times New Roman"/>
        </w:rPr>
        <w:t xml:space="preserve">Stewart et al., 2016), </w:t>
      </w:r>
      <w:r>
        <w:t>European Cisco or Vendace (</w:t>
      </w:r>
      <w:r w:rsidRPr="00C569C6">
        <w:rPr>
          <w:i/>
        </w:rPr>
        <w:t>C. albula</w:t>
      </w:r>
      <w:r>
        <w:rPr>
          <w:rFonts w:cs="Times New Roman"/>
        </w:rPr>
        <w:t>; Aass, 1972)</w:t>
      </w:r>
      <w:r>
        <w:t>, and Canadian Lake Whitefish (</w:t>
      </w:r>
      <w:r w:rsidRPr="00B37670">
        <w:rPr>
          <w:i/>
        </w:rPr>
        <w:t>C. clupeaformis</w:t>
      </w:r>
      <w:r>
        <w:t>; Mills and Beamish, 1980),</w:t>
      </w:r>
      <w:r>
        <w:rPr>
          <w:rFonts w:cs="Times New Roman"/>
        </w:rPr>
        <w:t xml:space="preserve"> as well as for many other fish (</w:t>
      </w:r>
      <w:r w:rsidR="00532A46" w:rsidRPr="00231F4B">
        <w:rPr>
          <w:rFonts w:cs="Times New Roman"/>
        </w:rPr>
        <w:t>Maceina et al., 2007; Quist et al., 2012</w:t>
      </w:r>
      <w:r>
        <w:rPr>
          <w:rFonts w:cs="Times New Roman"/>
        </w:rPr>
        <w:t>)</w:t>
      </w:r>
      <w:r w:rsidRPr="00285F95">
        <w:rPr>
          <w:rFonts w:cs="Times New Roman"/>
        </w:rPr>
        <w:t xml:space="preserve">. </w:t>
      </w:r>
      <w:r>
        <w:rPr>
          <w:rFonts w:cs="Times New Roman"/>
        </w:rPr>
        <w:t xml:space="preserve"> </w:t>
      </w:r>
    </w:p>
    <w:p w14:paraId="60554AD9" w14:textId="193A8AA3" w:rsidR="00D26970" w:rsidRDefault="00D26970" w:rsidP="00D26970">
      <w:r>
        <w:t xml:space="preserve">The examination of length frequencies for Kiyi captured in the 13 years prior to 2014 suggest that the age distribution of Kiyi in 2014 should be dominated by ages 5, 11, and possibly 9.  The age distribution of Kiyi captured in 2014 as determined from otoliths did show a distinct upper mode at age 11 and a lower mode that was evenly distributed between ages 5 and 6.  The next most predominant ages were on either side of the mode at age 11.  If our interpretation of the historical length frequencies is correct, then these results suggest that ages estimated from otoliths are generally within one year of the true age of the fish, at least for fish that are age-5 and older. </w:t>
      </w:r>
    </w:p>
    <w:p w14:paraId="30B3BB9A" w14:textId="0E810C86" w:rsidR="00D26970" w:rsidRPr="00F4044E" w:rsidRDefault="00D26970" w:rsidP="00D26970">
      <w:pPr>
        <w:rPr>
          <w:color w:val="FF0000"/>
        </w:rPr>
      </w:pPr>
      <w:r>
        <w:t xml:space="preserve">Precision between readers for thin-sectioned otoliths was very good as the ACV (2.8) was less than the 5 suggested by Campana (2001) to represent “high precision.”  This result was somewhat surprising because both readers expressed difficulty interpreting the putative annuli near the center of otoliths when few annuli were present (i.e., relatively young fish) and at the margin on all otoliths.  Due to the sporadic production of year-classes by Kiyi, our study suffered from having no fish less than four years old.  Without these fish, we could not develop a good understanding for the appearance of the first few annuli.  Interpretation of the otolith margin is notoriously difficult (Campana, 2001) and because our samples were restricted to two days in early June and a few days in the middle of July, we were not able to examine the otolith margin throughout the growing season to develop a better understanding of its appearance.  However, </w:t>
      </w:r>
      <w:r>
        <w:lastRenderedPageBreak/>
        <w:t xml:space="preserve">the length frequency distributions for three other years when Kiyi were sampled in several months suggested that substantial growth in length of Kiyi in Lake Superior was not evident until at least late July.  This result suggests that we should have seen little current season’s growth on the otolith thin sections in our sample.  However, </w:t>
      </w:r>
      <w:commentRangeStart w:id="3"/>
      <w:r>
        <w:t>21% and 36%</w:t>
      </w:r>
      <w:commentRangeEnd w:id="3"/>
      <w:r w:rsidR="00AE664A">
        <w:rPr>
          <w:rStyle w:val="CommentReference"/>
        </w:rPr>
        <w:commentReference w:id="3"/>
      </w:r>
      <w:r>
        <w:t xml:space="preserve"> of the otoliths were categorized by reader 1 and reader 2, respectively, as having evidence for growth in the current season.</w:t>
      </w:r>
    </w:p>
    <w:p w14:paraId="207CA691" w14:textId="31C4E373" w:rsidR="00497E85" w:rsidRDefault="00AE664A" w:rsidP="00497E85">
      <w:commentRangeStart w:id="4"/>
      <w:r>
        <w:t>From</w:t>
      </w:r>
      <w:commentRangeEnd w:id="4"/>
      <w:r w:rsidR="005422AE">
        <w:rPr>
          <w:rStyle w:val="CommentReference"/>
        </w:rPr>
        <w:commentReference w:id="4"/>
      </w:r>
      <w:r>
        <w:t xml:space="preserve"> these findings, it appears that the age of Kiyi may be reliably estimated to within one year by careful examination of thin-sectioned otoliths.  </w:t>
      </w:r>
      <w:r w:rsidR="005422AE">
        <w:t>Ageing error may be reduced with a</w:t>
      </w:r>
      <w:r>
        <w:t xml:space="preserve"> better understanding of the characteristics of the first few annuli and the a</w:t>
      </w:r>
      <w:r w:rsidR="005422AE">
        <w:t>ppearance of the otolith margin</w:t>
      </w:r>
      <w:r>
        <w:t xml:space="preserve">.  </w:t>
      </w:r>
      <w:r w:rsidR="005422AE">
        <w:t xml:space="preserve">Thus, we recommend extracting otoliths from small (young) Kiyi </w:t>
      </w:r>
      <w:r>
        <w:t xml:space="preserve">in years when they are present and </w:t>
      </w:r>
      <w:r w:rsidR="005422AE">
        <w:t xml:space="preserve">from Kiyi obtained from </w:t>
      </w:r>
      <w:r>
        <w:t>sampl</w:t>
      </w:r>
      <w:r w:rsidR="005422AE">
        <w:t>es taken</w:t>
      </w:r>
      <w:r>
        <w:t xml:space="preserve"> throughout the open-water growing season when feasible.  Continued annual collections of length frequency data, along with otoliths from these fish, will also allow researchers to further validate age estimates from otoliths for Kiyi.</w:t>
      </w:r>
      <w:r w:rsidR="005422AE">
        <w:t xml:space="preserve">  Because otoliths appear to provide an accurate estimate of age and age estimates from scales were less than that from otoliths for all otolith ages, we</w:t>
      </w:r>
      <w:r>
        <w:t xml:space="preserve"> recommend that scales no</w:t>
      </w:r>
      <w:r w:rsidR="005422AE">
        <w:t xml:space="preserve"> longer</w:t>
      </w:r>
      <w:r>
        <w:t xml:space="preserve"> be used to estimate the age of Kiyi.  </w:t>
      </w:r>
    </w:p>
    <w:p w14:paraId="4844521B" w14:textId="77777777" w:rsidR="00497E85" w:rsidRDefault="00497E85" w:rsidP="00497E85">
      <w:pPr>
        <w:ind w:firstLine="0"/>
        <w:rPr>
          <w:rFonts w:cs="Times New Roman"/>
        </w:rPr>
      </w:pPr>
    </w:p>
    <w:p w14:paraId="1B11F3D7" w14:textId="6589AA40" w:rsidR="00497E85" w:rsidRPr="00497E85" w:rsidRDefault="00497E85" w:rsidP="00497E85">
      <w:pPr>
        <w:ind w:firstLine="0"/>
        <w:rPr>
          <w:rFonts w:cs="Times New Roman"/>
          <w:i/>
        </w:rPr>
      </w:pPr>
      <w:r w:rsidRPr="00497E85">
        <w:rPr>
          <w:rFonts w:cs="Times New Roman"/>
          <w:i/>
        </w:rPr>
        <w:t>Life History Characteristics</w:t>
      </w:r>
    </w:p>
    <w:p w14:paraId="23BCE2F1" w14:textId="0CCBD436" w:rsidR="005422AE" w:rsidRDefault="005422AE" w:rsidP="00791150">
      <w:pPr>
        <w:rPr>
          <w:rFonts w:cs="Times New Roman"/>
        </w:rPr>
      </w:pPr>
      <w:r>
        <w:t xml:space="preserve">Examination of length frequencies from Kiyi captured in the 13 years prior to 2014 and, to a lesser extent due to </w:t>
      </w:r>
      <w:r w:rsidR="00C1526B">
        <w:t>probable</w:t>
      </w:r>
      <w:r>
        <w:t xml:space="preserve"> ageing error, the age distributions in 2014, suggest that Kiyi experience highly variable recruitment</w:t>
      </w:r>
      <w:r w:rsidR="00785CFC">
        <w:t xml:space="preserve"> with only two strong year-classes during that period</w:t>
      </w:r>
      <w:r>
        <w:t xml:space="preserve">.  </w:t>
      </w:r>
      <w:r w:rsidR="007A1C06">
        <w:rPr>
          <w:rFonts w:cs="Times New Roman"/>
        </w:rPr>
        <w:t>Variable recruitment h</w:t>
      </w:r>
      <w:r w:rsidR="007A1C06">
        <w:t>as been described for other Great Lakes deepwater ciscoes</w:t>
      </w:r>
      <w:r w:rsidR="0094588C">
        <w:t xml:space="preserve"> (</w:t>
      </w:r>
      <w:r w:rsidR="007A1C06">
        <w:t>Cisco</w:t>
      </w:r>
      <w:r w:rsidR="0094588C">
        <w:t xml:space="preserve">: </w:t>
      </w:r>
      <w:r w:rsidR="007A1C06">
        <w:t>Stockwell et al., 2009; Myers et al., 2015</w:t>
      </w:r>
      <w:r w:rsidR="0094588C">
        <w:t xml:space="preserve">; </w:t>
      </w:r>
      <w:r w:rsidR="007A1C06">
        <w:t>Bloater (</w:t>
      </w:r>
      <w:r w:rsidR="0094588C" w:rsidRPr="0094588C">
        <w:rPr>
          <w:i/>
        </w:rPr>
        <w:t>C. hoyi</w:t>
      </w:r>
      <w:r w:rsidR="0094588C">
        <w:t xml:space="preserve">): </w:t>
      </w:r>
      <w:r w:rsidR="007A1C06">
        <w:t>Bunnell et al., 2010)</w:t>
      </w:r>
      <w:r w:rsidR="007A1C06" w:rsidRPr="00B373C5">
        <w:t xml:space="preserve"> </w:t>
      </w:r>
      <w:r w:rsidR="0094588C">
        <w:t>and European Cisco</w:t>
      </w:r>
      <w:r w:rsidR="007A1C06">
        <w:t xml:space="preserve"> (e.g., Aass, 1972; Nyberg et al., 2001; Marjom</w:t>
      </w:r>
      <w:r w:rsidR="007A1C06">
        <w:rPr>
          <w:rFonts w:cs="Times New Roman"/>
        </w:rPr>
        <w:t>ä</w:t>
      </w:r>
      <w:r w:rsidR="007A1C06">
        <w:t>ki et al., 2004; Sandstr</w:t>
      </w:r>
      <w:r w:rsidR="007A1C06">
        <w:rPr>
          <w:rFonts w:cs="Times New Roman"/>
        </w:rPr>
        <w:t>ö</w:t>
      </w:r>
      <w:r w:rsidR="007A1C06">
        <w:t xml:space="preserve">m et al., 2014).  </w:t>
      </w:r>
      <w:r w:rsidR="007A1C06">
        <w:lastRenderedPageBreak/>
        <w:t>Our age 5, 9, and 11 year old Kiyi correspond to the 2009, 2005, and 2003 year</w:t>
      </w:r>
      <w:r w:rsidR="00C1526B">
        <w:t>-</w:t>
      </w:r>
      <w:r w:rsidR="007A1C06">
        <w:t xml:space="preserve">classes.  These years also had higher than average recruitment of Bloater and Cisco in Lake Superior (Vinson et al., 2014).  </w:t>
      </w:r>
      <w:r w:rsidR="0094588C">
        <w:t>Several reasons for w</w:t>
      </w:r>
      <w:r w:rsidR="007A1C06">
        <w:t xml:space="preserve">hy </w:t>
      </w:r>
      <w:r w:rsidR="0094588C">
        <w:t>Coregonid year</w:t>
      </w:r>
      <w:r w:rsidR="00C1526B">
        <w:t>-</w:t>
      </w:r>
      <w:r w:rsidR="0094588C">
        <w:t>class strength wa</w:t>
      </w:r>
      <w:r w:rsidR="007A1C06">
        <w:t xml:space="preserve">s high during these years and near zero in other years </w:t>
      </w:r>
      <w:r w:rsidR="0094588C">
        <w:t>have been proposed and include density-independent physical environmental factors (e.g., annual weather patterns) that effect larval fishes directly or their food (Axenrot and Degerman, 2015), density-dependent biotic factors (e.g., predation by or competition with Rainbow Smelt</w:t>
      </w:r>
      <w:r w:rsidR="00C1526B">
        <w:t xml:space="preserve"> (</w:t>
      </w:r>
      <w:r w:rsidR="0094588C" w:rsidRPr="00B373C5">
        <w:rPr>
          <w:i/>
        </w:rPr>
        <w:t>Osmerus mordax</w:t>
      </w:r>
      <w:r w:rsidR="00C1526B">
        <w:t>);</w:t>
      </w:r>
      <w:r w:rsidR="0094588C">
        <w:t xml:space="preserve"> Myers et al., 2014), or a combination of these two types of factors.  R</w:t>
      </w:r>
      <w:r w:rsidR="007A1C06">
        <w:t>ecent evidence of synchrony in Bloater (Bunnell et al., 2010) and Cisco (Myers et al., 2015)</w:t>
      </w:r>
      <w:r w:rsidR="0094588C">
        <w:t xml:space="preserve"> recruitment</w:t>
      </w:r>
      <w:r w:rsidR="007A1C06">
        <w:t xml:space="preserve"> across the Great Lakes and in Europe (Sandstr</w:t>
      </w:r>
      <w:r w:rsidR="007A1C06">
        <w:rPr>
          <w:rFonts w:cs="Times New Roman"/>
        </w:rPr>
        <w:t>ö</w:t>
      </w:r>
      <w:r w:rsidR="007A1C06">
        <w:t>m et al., 2014) support the idea that environmental factors such as winter ice conditions, spring ice break-up date, and wind play a majo</w:t>
      </w:r>
      <w:r w:rsidR="0094588C">
        <w:t xml:space="preserve">r role in determining </w:t>
      </w:r>
      <w:r w:rsidR="007A1C06">
        <w:t>year</w:t>
      </w:r>
      <w:r w:rsidR="0094588C">
        <w:t>-</w:t>
      </w:r>
      <w:r w:rsidR="007A1C06">
        <w:t>class strength</w:t>
      </w:r>
      <w:r w:rsidR="0094588C">
        <w:t xml:space="preserve"> of Coregonid populations</w:t>
      </w:r>
      <w:r w:rsidR="007A1C06">
        <w:t>.</w:t>
      </w:r>
    </w:p>
    <w:p w14:paraId="623EB856" w14:textId="1029C97A" w:rsidR="00AA2A99" w:rsidRPr="00AA2A99" w:rsidRDefault="00C1526B" w:rsidP="00AA2A99">
      <w:pPr>
        <w:rPr>
          <w:rFonts w:cs="Times New Roman"/>
        </w:rPr>
      </w:pPr>
      <w:r>
        <w:rPr>
          <w:rFonts w:cs="Times New Roman"/>
        </w:rPr>
        <w:t xml:space="preserve">Kiyi appear to be long-lived, reaching a maximum age (from otoliths) of </w:t>
      </w:r>
      <w:r w:rsidR="007A2F2A">
        <w:rPr>
          <w:rFonts w:cs="Times New Roman"/>
        </w:rPr>
        <w:t>20</w:t>
      </w:r>
      <w:r>
        <w:rPr>
          <w:rFonts w:cs="Times New Roman"/>
        </w:rPr>
        <w:t xml:space="preserve"> for females and </w:t>
      </w:r>
      <w:r w:rsidR="007A2F2A">
        <w:rPr>
          <w:rFonts w:cs="Times New Roman"/>
        </w:rPr>
        <w:t>12</w:t>
      </w:r>
      <w:r>
        <w:rPr>
          <w:rFonts w:cs="Times New Roman"/>
        </w:rPr>
        <w:t xml:space="preserve"> for males in our samples, respectively.  </w:t>
      </w:r>
      <w:r>
        <w:t>Our maximum observed otolith age was similar to that observed by Pratt and Chong (2012) based on otoliths from Kiyi collected in Canadian waters of Lake Superior.  Previous r</w:t>
      </w:r>
      <w:r>
        <w:rPr>
          <w:rFonts w:cs="Times New Roman"/>
        </w:rPr>
        <w:t xml:space="preserve">eported maximum ages for Kiyi were 6 years from Lake Ontario (Pritchard, 1931) and 10 years from </w:t>
      </w:r>
      <w:r>
        <w:t xml:space="preserve">Lake Michigan (Deason and Hile, 1947).  These estimates were based on scales and should now be considered inaccurate.  Our maximum age for Kiyi is similar to the maximum ages of 21 for female and 17 for male Lake Superior Cisco observed by Yule et al. (2008).  </w:t>
      </w:r>
      <w:del w:id="5" w:author="Derek Ogle" w:date="2015-12-19T12:49:00Z">
        <w:r w:rsidDel="00C1526B">
          <w:delText xml:space="preserve">Stewart et al. (2016) reported maximum ages of Lake Superior Pygmy Whitefish were </w:delText>
        </w:r>
        <w:r w:rsidRPr="00976631" w:rsidDel="00C1526B">
          <w:delText>nine for females and seven for males</w:delText>
        </w:r>
        <w:r w:rsidDel="00C1526B">
          <w:delText>.  Otolith ages for Laurentian Great Lakes Bloater, the most common deepwater cisco remaining in the Laurentian Great Lakes, and Shortjaw Cisco, have not been published.</w:delText>
        </w:r>
      </w:del>
    </w:p>
    <w:p w14:paraId="1E0852B7" w14:textId="4023F532" w:rsidR="00AA2A99" w:rsidRDefault="00385775" w:rsidP="00C1604C">
      <w:r>
        <w:t>When survival to age</w:t>
      </w:r>
      <w:r w:rsidR="009D75B3">
        <w:t>-1</w:t>
      </w:r>
      <w:r>
        <w:t xml:space="preserve"> does occur, growth is initially </w:t>
      </w:r>
      <w:r w:rsidR="00AA2A99">
        <w:t xml:space="preserve">quite </w:t>
      </w:r>
      <w:r>
        <w:t>fast</w:t>
      </w:r>
      <w:r w:rsidR="00AA2A99">
        <w:t xml:space="preserve"> before slowing precipitously after age-5.  Our results show that Kiyi attain about</w:t>
      </w:r>
      <w:r>
        <w:t xml:space="preserve"> </w:t>
      </w:r>
      <w:r w:rsidR="00AA2A99">
        <w:t>4</w:t>
      </w:r>
      <w:r>
        <w:t xml:space="preserve">0% of their maximum length </w:t>
      </w:r>
      <w:r w:rsidR="00AA2A99">
        <w:t>after</w:t>
      </w:r>
      <w:r>
        <w:t xml:space="preserve"> their first year</w:t>
      </w:r>
      <w:r w:rsidR="00AA2A99">
        <w:t xml:space="preserve"> of life and 75% after their fourth year.  </w:t>
      </w:r>
      <w:r>
        <w:t xml:space="preserve">Prichard (1931) and Deason and Hile (1947) observed similar </w:t>
      </w:r>
      <w:r w:rsidR="00AA2A99">
        <w:t xml:space="preserve">growth patterns for </w:t>
      </w:r>
      <w:r w:rsidR="009D75B3">
        <w:t xml:space="preserve">Kiyi </w:t>
      </w:r>
      <w:r>
        <w:t xml:space="preserve">in Lake Michigan and Lake Ontario.  In Lake </w:t>
      </w:r>
      <w:r>
        <w:lastRenderedPageBreak/>
        <w:t>Michigan, fish grew 80-115 mm in their first year, about 20-30 mm per year between ages 2-4, and as little as 2 mm per year after age 5.</w:t>
      </w:r>
      <w:r w:rsidR="007278A7">
        <w:t xml:space="preserve">  Differences in mean lengths-at-age among regions suggest that there may be a west to east gradient of increased growth across Lake Superior, though the support for this is only weakly present in our data.  Of further note, th</w:t>
      </w:r>
      <w:r w:rsidR="00BE3079">
        <w:t>e lack of a substantial difference in mean lengths between age-5 and age-6 fish in our sample further suggests ageing error by one year for these fish.</w:t>
      </w:r>
    </w:p>
    <w:p w14:paraId="1B892DFF" w14:textId="77CD85BE" w:rsidR="00C87C6D" w:rsidRDefault="00316697" w:rsidP="00C1604C">
      <w:r>
        <w:rPr>
          <w:rFonts w:cs="Times New Roman"/>
        </w:rPr>
        <w:t>The maximum length of Kiyi in Lake Superior (results from this study and Pratt and Chong (2012)) appears to be less than</w:t>
      </w:r>
      <w:r w:rsidR="008E5B14">
        <w:rPr>
          <w:rFonts w:cs="Times New Roman"/>
        </w:rPr>
        <w:t xml:space="preserve"> that</w:t>
      </w:r>
      <w:r>
        <w:rPr>
          <w:rFonts w:cs="Times New Roman"/>
        </w:rPr>
        <w:t xml:space="preserve"> which was</w:t>
      </w:r>
      <w:r w:rsidR="008E5B14">
        <w:rPr>
          <w:rFonts w:cs="Times New Roman"/>
        </w:rPr>
        <w:t xml:space="preserve"> historically observed in Lakes Ontario and Michigan</w:t>
      </w:r>
      <w:r w:rsidR="008E5B14">
        <w:t xml:space="preserve"> </w:t>
      </w:r>
      <w:r w:rsidR="00590090">
        <w:t xml:space="preserve">(Table 1).  </w:t>
      </w:r>
      <w:r>
        <w:t xml:space="preserve">Koelz (1929) showed that the maximum standard length of Kiyi in Lake Superior (204 mm) was also lower than the maximum standard length of Kiyi in </w:t>
      </w:r>
      <w:r w:rsidR="00C625B2">
        <w:t>Lake</w:t>
      </w:r>
      <w:r>
        <w:t>s</w:t>
      </w:r>
      <w:r w:rsidR="00C625B2">
        <w:t xml:space="preserve"> Michigan</w:t>
      </w:r>
      <w:r>
        <w:t xml:space="preserve"> (245 mm), Huron (</w:t>
      </w:r>
      <w:r w:rsidR="00C625B2">
        <w:t>249 mm</w:t>
      </w:r>
      <w:r>
        <w:t>), and Ontario (</w:t>
      </w:r>
      <w:r w:rsidR="00C625B2">
        <w:t>263 mm</w:t>
      </w:r>
      <w:r>
        <w:t>)</w:t>
      </w:r>
      <w:r w:rsidR="00C625B2">
        <w:t>.</w:t>
      </w:r>
      <w:r w:rsidR="00590090">
        <w:t xml:space="preserve">  </w:t>
      </w:r>
      <w:r>
        <w:t>The</w:t>
      </w:r>
      <w:r w:rsidR="00D308BE">
        <w:t xml:space="preserve"> </w:t>
      </w:r>
      <w:r w:rsidR="00285F95">
        <w:t>underlying factor for</w:t>
      </w:r>
      <w:r>
        <w:t xml:space="preserve"> why</w:t>
      </w:r>
      <w:r w:rsidR="00285F95">
        <w:t xml:space="preserve"> Kiyi </w:t>
      </w:r>
      <w:r>
        <w:t xml:space="preserve">are smaller </w:t>
      </w:r>
      <w:r w:rsidR="00285F95">
        <w:t>in Lake Superior</w:t>
      </w:r>
      <w:r>
        <w:t xml:space="preserve"> than the other Great Lakes</w:t>
      </w:r>
      <w:r w:rsidR="00285F95">
        <w:t xml:space="preserve"> is not apparent.</w:t>
      </w:r>
      <w:r>
        <w:t xml:space="preserve">  However, the reason could be unique to Kiyi, as the h</w:t>
      </w:r>
      <w:r w:rsidR="00285F95">
        <w:t>istorical max</w:t>
      </w:r>
      <w:r>
        <w:t>imum lengths of other deepwater cisco species did not differ among</w:t>
      </w:r>
      <w:r w:rsidR="00285F95">
        <w:t xml:space="preserve"> the Great Lakes (Koelz</w:t>
      </w:r>
      <w:r w:rsidR="009D75B3">
        <w:t>,</w:t>
      </w:r>
      <w:r w:rsidR="00285F95">
        <w:t xml:space="preserve"> 1929, p.</w:t>
      </w:r>
      <w:r w:rsidR="00276064">
        <w:t xml:space="preserve"> 316)</w:t>
      </w:r>
      <w:r w:rsidR="00274447">
        <w:t>.</w:t>
      </w:r>
    </w:p>
    <w:p w14:paraId="4602F6BE" w14:textId="215A0AB4" w:rsidR="007278A7" w:rsidRDefault="007278A7" w:rsidP="00C1604C">
      <w:r>
        <w:rPr>
          <w:rFonts w:cs="Times New Roman"/>
        </w:rPr>
        <w:t>The intercepts, but not the slopes, of w</w:t>
      </w:r>
      <w:r>
        <w:rPr>
          <w:rFonts w:cs="Times New Roman"/>
        </w:rPr>
        <w:t>eight-length relationships differ</w:t>
      </w:r>
      <w:r>
        <w:rPr>
          <w:rFonts w:cs="Times New Roman"/>
        </w:rPr>
        <w:t>ed somewhat</w:t>
      </w:r>
      <w:r>
        <w:rPr>
          <w:rFonts w:cs="Times New Roman"/>
        </w:rPr>
        <w:t xml:space="preserve"> between sexes or among regions. </w:t>
      </w:r>
      <w:r>
        <w:rPr>
          <w:rFonts w:cs="Times New Roman"/>
        </w:rPr>
        <w:t xml:space="preserve"> Specifically, females weighed more than males of the same length only in the Eastern Michigan region and that females from Eastern Michigan and Southern Ontario were heavier than females of the same length in the other regions.  </w:t>
      </w:r>
      <w:r w:rsidR="00FD2581">
        <w:rPr>
          <w:rFonts w:cs="Times New Roman"/>
        </w:rPr>
        <w:t>This latter result suggests a west to east increased in body condition for female Kiyi.  This result, coupled with the similar regional gradient for mean length-at-age, suggests that resources or habitat are favorable for Kiyi at the eastern end of Lake Superior.  Our differences in weight-length relationships are somewhat different than that o</w:t>
      </w:r>
      <w:r>
        <w:rPr>
          <w:rFonts w:cs="Times New Roman"/>
        </w:rPr>
        <w:t>bserved by Deason and Hile (1947) for Lake Michigan Kiyi who found greater differences among months and years than between sexes or locations.</w:t>
      </w:r>
    </w:p>
    <w:p w14:paraId="046243C3" w14:textId="62801414" w:rsidR="00C1604C" w:rsidRDefault="007042D6" w:rsidP="00C1604C">
      <w:r>
        <w:lastRenderedPageBreak/>
        <w:t xml:space="preserve">Our results show that most </w:t>
      </w:r>
      <w:r w:rsidR="00C87C6D">
        <w:t>Kiyi</w:t>
      </w:r>
      <w:r w:rsidR="00DB3E2A">
        <w:t xml:space="preserve"> a</w:t>
      </w:r>
      <w:r>
        <w:t>r</w:t>
      </w:r>
      <w:r w:rsidR="00DB3E2A">
        <w:t xml:space="preserve">e sexually mature </w:t>
      </w:r>
      <w:r>
        <w:t>by at least age 5 or approximately 180 mm.</w:t>
      </w:r>
      <w:r w:rsidR="003B2D75">
        <w:t xml:space="preserve">  However, we collected too few young, small fish (due to sporadic year-classes) and too few immature fish to definitively address maturity schedules for Kiyi.  </w:t>
      </w:r>
      <w:del w:id="6" w:author="Derek Ogle" w:date="2015-12-19T14:55:00Z">
        <w:r w:rsidR="003B2D75" w:rsidDel="007042D6">
          <w:delText xml:space="preserve">This is similar to that reported for Lake Michigan populations based on scale ages (Prichard, 1931).  Koelz (1929) smallest specimens (132-148 mm, standard length, 152-170 mm total length, based on conversion in Pratt and Chong, 2012) were mature.  Like our collections, Deason and Hile (1947) collected few immature Kiyi.  Their smallest mature female was 172 mm and mature male was 178 mm </w:delText>
        </w:r>
        <w:r w:rsidR="003B2D75" w:rsidRPr="001019A2" w:rsidDel="007042D6">
          <w:rPr>
            <w:color w:val="FF0000"/>
          </w:rPr>
          <w:delText xml:space="preserve">(THOUGH </w:delText>
        </w:r>
        <w:r w:rsidR="003B2D75" w:rsidDel="007042D6">
          <w:rPr>
            <w:color w:val="FF0000"/>
          </w:rPr>
          <w:delText xml:space="preserve">A LITTLE </w:delText>
        </w:r>
        <w:r w:rsidR="003B2D75" w:rsidRPr="001019A2" w:rsidDel="007042D6">
          <w:rPr>
            <w:color w:val="FF0000"/>
          </w:rPr>
          <w:delText>CONFUSING WHEN YOU READ THEIR SECOND MATURITY PARAGRAPH ON PAGE 133</w:delText>
        </w:r>
        <w:r w:rsidR="003B2D75" w:rsidDel="007042D6">
          <w:rPr>
            <w:color w:val="FF0000"/>
          </w:rPr>
          <w:delText>.  OVERALL NEED TO CHECK TL v. SL v. FL, I MAY HAVE NOT ALWAYS SPECIFIED</w:delText>
        </w:r>
        <w:r w:rsidR="003B2D75" w:rsidRPr="001019A2" w:rsidDel="007042D6">
          <w:rPr>
            <w:color w:val="FF0000"/>
          </w:rPr>
          <w:delText>)</w:delText>
        </w:r>
        <w:r w:rsidR="003B2D75" w:rsidDel="007042D6">
          <w:delText xml:space="preserve">.  More noteworthy may be Deason and Hile’s (1947) observation of immature individuals 241-312 mm in length which they interpreted as mature fish that may not spawn each year.  </w:delText>
        </w:r>
      </w:del>
      <w:del w:id="7" w:author="Derek Ogle" w:date="2015-12-19T15:04:00Z">
        <w:r w:rsidR="003B2D75" w:rsidDel="003B2D75">
          <w:delText>The largest immature fish that we observed was a 207 mm male.  The single immature female we observed was 125 mm.  We collected too few immature individuals to speculate if Kiyi spawn each year.</w:delText>
        </w:r>
      </w:del>
      <w:r>
        <w:t xml:space="preserve">Smaller, younger Kiyi than what we observed in our samples should be collected in years when they are present to better determine </w:t>
      </w:r>
      <w:r w:rsidR="003B2D75">
        <w:t>patterns of maturity relative to the age and size of Kiyi</w:t>
      </w:r>
      <w:r>
        <w:t>.  Further examination of the maturity stage of Kiyi is warranted because Deason and Hile (1947) observed immature Kiyi between 241 and 312 mm in length even though fish as small as 172 mm were mature.  They interpreted this observation as suggesting that mature Kiyi may not spawn each year</w:t>
      </w:r>
      <w:r w:rsidR="003B2D75">
        <w:t>.  We are not aware of other reports of skipped spawning years for coregonids from the Great Lakes, though skipped spawning has been</w:t>
      </w:r>
      <w:r w:rsidR="006A3619">
        <w:t xml:space="preserve"> observed in anadromous Cisco in </w:t>
      </w:r>
      <w:r w:rsidR="00C63088">
        <w:t xml:space="preserve">James and </w:t>
      </w:r>
      <w:r w:rsidR="006A3619">
        <w:t>Hudson Bay</w:t>
      </w:r>
      <w:r w:rsidR="007278A7">
        <w:t>s</w:t>
      </w:r>
      <w:r w:rsidR="00C63088">
        <w:t>, Canada</w:t>
      </w:r>
      <w:r w:rsidR="006A3619">
        <w:t xml:space="preserve"> (Morin et al., 1982</w:t>
      </w:r>
      <w:r w:rsidR="00C63088">
        <w:t>;</w:t>
      </w:r>
      <w:r w:rsidR="00C63088" w:rsidRPr="00C63088">
        <w:t xml:space="preserve"> </w:t>
      </w:r>
      <w:r w:rsidR="00C63088">
        <w:t>Lambert and Dodson, 1990</w:t>
      </w:r>
      <w:r w:rsidR="006A3619">
        <w:t>)</w:t>
      </w:r>
      <w:r w:rsidR="00BC4073">
        <w:t xml:space="preserve"> and in </w:t>
      </w:r>
      <w:r w:rsidR="009A7608">
        <w:t xml:space="preserve">Cisco and Lake Whitefish in Great Slave </w:t>
      </w:r>
      <w:r w:rsidR="00863996">
        <w:t xml:space="preserve">and Great Bear </w:t>
      </w:r>
      <w:r w:rsidR="009A7608">
        <w:t>Lake</w:t>
      </w:r>
      <w:r w:rsidR="00863996">
        <w:t>s</w:t>
      </w:r>
      <w:r w:rsidR="009A7608">
        <w:t>, Canada (Kennedy, 1949, 1953)</w:t>
      </w:r>
      <w:r w:rsidR="006A3619">
        <w:t xml:space="preserve">.  </w:t>
      </w:r>
    </w:p>
    <w:p w14:paraId="00F253B4" w14:textId="77777777" w:rsidR="00F54976" w:rsidRDefault="00F54976" w:rsidP="00F17B94"/>
    <w:p w14:paraId="36B77A57" w14:textId="65B70213" w:rsidR="008E69B2" w:rsidRDefault="00A34A60" w:rsidP="008E69B2">
      <w:pPr>
        <w:ind w:firstLine="0"/>
        <w:rPr>
          <w:i/>
        </w:rPr>
      </w:pPr>
      <w:r>
        <w:rPr>
          <w:i/>
        </w:rPr>
        <w:t>Conclusions</w:t>
      </w:r>
    </w:p>
    <w:p w14:paraId="4C5A5E17" w14:textId="79989221" w:rsidR="008E69B2" w:rsidRPr="008E69B2" w:rsidRDefault="00491323" w:rsidP="00491323">
      <w:pPr>
        <w:rPr>
          <w:color w:val="FF0000"/>
        </w:rPr>
      </w:pPr>
      <w:r>
        <w:t>We do not know why Kiyi have</w:t>
      </w:r>
      <w:r w:rsidR="008E69B2">
        <w:t xml:space="preserve"> gone from a common Great Lakes endemic species to</w:t>
      </w:r>
      <w:r>
        <w:t xml:space="preserve"> a</w:t>
      </w:r>
      <w:r w:rsidR="008E69B2">
        <w:t xml:space="preserve"> mostly extirpated one</w:t>
      </w:r>
      <w:r>
        <w:t xml:space="preserve"> in the past century.</w:t>
      </w:r>
      <w:r w:rsidR="008E69B2">
        <w:t xml:space="preserve">  While </w:t>
      </w:r>
      <w:r w:rsidR="008E69B2" w:rsidRPr="006801CA">
        <w:t>not commercial</w:t>
      </w:r>
      <w:r w:rsidR="008E69B2">
        <w:t>ly</w:t>
      </w:r>
      <w:r w:rsidR="008E69B2" w:rsidRPr="006801CA">
        <w:t xml:space="preserve"> or recreational</w:t>
      </w:r>
      <w:r w:rsidR="008E69B2">
        <w:t>ly valuable</w:t>
      </w:r>
      <w:r w:rsidR="008E69B2" w:rsidRPr="006801CA">
        <w:t xml:space="preserve">, </w:t>
      </w:r>
      <w:r w:rsidR="00DB3752">
        <w:t>Kiyi are a</w:t>
      </w:r>
      <w:r w:rsidR="008E69B2">
        <w:t xml:space="preserve"> key </w:t>
      </w:r>
      <w:r w:rsidR="008E69B2" w:rsidRPr="006801CA">
        <w:t xml:space="preserve">trophic link </w:t>
      </w:r>
      <w:r w:rsidR="008E69B2" w:rsidRPr="008E69B2">
        <w:t>between zooplankton and</w:t>
      </w:r>
      <w:r>
        <w:t xml:space="preserve"> Lake Trout, the top native predator in the Great Lakes</w:t>
      </w:r>
      <w:r w:rsidR="008E69B2">
        <w:t xml:space="preserve"> (Gamble et al., 2011), which is a</w:t>
      </w:r>
      <w:r w:rsidR="008E69B2" w:rsidRPr="006801CA">
        <w:t xml:space="preserve"> commercial</w:t>
      </w:r>
      <w:r w:rsidR="008E69B2">
        <w:t>ly</w:t>
      </w:r>
      <w:r w:rsidR="008E69B2" w:rsidRPr="006801CA">
        <w:t xml:space="preserve"> and recreational</w:t>
      </w:r>
      <w:r w:rsidR="008E69B2">
        <w:t>ly important</w:t>
      </w:r>
      <w:r w:rsidR="008E69B2" w:rsidRPr="006801CA">
        <w:t xml:space="preserve"> species. </w:t>
      </w:r>
      <w:r w:rsidR="008E69B2">
        <w:t xml:space="preserve"> </w:t>
      </w:r>
      <w:r w:rsidR="00DB3752">
        <w:t>Successful restoration of Lake Trout in the Great Lakes may depend on restoration of native prey</w:t>
      </w:r>
      <w:r w:rsidR="0041731A">
        <w:t xml:space="preserve">, </w:t>
      </w:r>
      <w:r w:rsidR="00F976B8">
        <w:t>which will depend on understanding their life histories</w:t>
      </w:r>
      <w:r w:rsidR="0041731A">
        <w:t xml:space="preserve"> (Zimmerman and Krueger, 2009).  </w:t>
      </w:r>
      <w:r w:rsidR="004716C3">
        <w:t xml:space="preserve">Lake Superior Kiyi appear to exhibit life history characteristics </w:t>
      </w:r>
      <w:r w:rsidR="00D029B3">
        <w:t xml:space="preserve">that have not drastically changed over the past century.  This bodes well for using the contemporary Lake Superior fish community as a model for </w:t>
      </w:r>
      <w:r w:rsidR="00C12FA7">
        <w:t xml:space="preserve">understanding </w:t>
      </w:r>
      <w:r w:rsidR="0041731A">
        <w:t xml:space="preserve">historical </w:t>
      </w:r>
      <w:r w:rsidR="00D029B3">
        <w:t xml:space="preserve">Great Lakes </w:t>
      </w:r>
      <w:r w:rsidR="0041731A">
        <w:t>ecosystem processes</w:t>
      </w:r>
      <w:r w:rsidR="00C12FA7">
        <w:t xml:space="preserve"> and we </w:t>
      </w:r>
      <w:r w:rsidR="00C12FA7">
        <w:lastRenderedPageBreak/>
        <w:t xml:space="preserve">encourage more comprehensive study of </w:t>
      </w:r>
      <w:r w:rsidR="009C781B">
        <w:t xml:space="preserve">Kiyi and other native species.  </w:t>
      </w:r>
      <w:r w:rsidR="0041731A">
        <w:t xml:space="preserve">Lake Superior is </w:t>
      </w:r>
      <w:r w:rsidR="008E69B2" w:rsidRPr="006801CA">
        <w:t xml:space="preserve">a </w:t>
      </w:r>
      <w:r w:rsidR="00D029B3">
        <w:t xml:space="preserve">refuge for </w:t>
      </w:r>
      <w:r w:rsidR="0041731A">
        <w:t xml:space="preserve">many </w:t>
      </w:r>
      <w:r w:rsidR="008E69B2" w:rsidRPr="006801CA">
        <w:t>cold stenothermic species</w:t>
      </w:r>
      <w:r w:rsidR="0041731A">
        <w:t xml:space="preserve">.  Increased study of and </w:t>
      </w:r>
      <w:r w:rsidR="008E69B2">
        <w:t>long-term monitoring of th</w:t>
      </w:r>
      <w:r w:rsidR="00D029B3">
        <w:t xml:space="preserve">ese </w:t>
      </w:r>
      <w:r w:rsidR="008E69B2">
        <w:t>species</w:t>
      </w:r>
      <w:r w:rsidR="006674B0">
        <w:t xml:space="preserve">, including age, growth, </w:t>
      </w:r>
      <w:r w:rsidR="00FD4029">
        <w:t xml:space="preserve">diet, </w:t>
      </w:r>
      <w:r w:rsidR="006674B0">
        <w:t xml:space="preserve">and recruitment characteristics, </w:t>
      </w:r>
      <w:r w:rsidR="008E69B2">
        <w:t xml:space="preserve">may provide </w:t>
      </w:r>
      <w:r w:rsidR="008E69B2" w:rsidRPr="006801CA">
        <w:t xml:space="preserve">insight into how climate change may affect the deepwater fish fauna of Lake Superior and elsewhere. </w:t>
      </w:r>
      <w:r w:rsidR="008E69B2">
        <w:t xml:space="preserve"> </w:t>
      </w:r>
    </w:p>
    <w:p w14:paraId="00B80E62" w14:textId="4370758C" w:rsidR="008E69B2" w:rsidRPr="008E69B2" w:rsidRDefault="008E69B2">
      <w:pPr>
        <w:spacing w:after="200" w:line="240" w:lineRule="auto"/>
        <w:ind w:firstLine="0"/>
        <w:rPr>
          <w:i/>
        </w:rPr>
      </w:pPr>
    </w:p>
    <w:p w14:paraId="082AEFF5" w14:textId="2D5A312C" w:rsidR="007D1503" w:rsidRPr="007D1503" w:rsidRDefault="00FF3BAF">
      <w:pPr>
        <w:spacing w:after="200" w:line="240" w:lineRule="auto"/>
        <w:ind w:firstLine="0"/>
        <w:rPr>
          <w:b/>
        </w:rPr>
      </w:pPr>
      <w:r w:rsidRPr="007D1503">
        <w:rPr>
          <w:b/>
        </w:rPr>
        <w:t>Acknowled</w:t>
      </w:r>
      <w:r>
        <w:rPr>
          <w:b/>
        </w:rPr>
        <w:t>g</w:t>
      </w:r>
      <w:r w:rsidRPr="007D1503">
        <w:rPr>
          <w:b/>
        </w:rPr>
        <w:t>ements</w:t>
      </w:r>
    </w:p>
    <w:p w14:paraId="7888875C" w14:textId="1D6ED044" w:rsidR="009A5BD8" w:rsidRPr="004C2752" w:rsidRDefault="00B47086" w:rsidP="009A5BD8">
      <w:pPr>
        <w:rPr>
          <w:rFonts w:cs="Times New Roman"/>
        </w:rPr>
      </w:pPr>
      <w:r w:rsidRPr="004C2752">
        <w:t xml:space="preserve">The vessel crew (Lori Evrard, Charles Carrier, </w:t>
      </w:r>
      <w:r w:rsidR="009478DA">
        <w:t xml:space="preserve">Dalton Lebeda, </w:t>
      </w:r>
      <w:r w:rsidRPr="004C2752">
        <w:t xml:space="preserve">Keith Peterson, and Joe Walters) assisted with field collections onboard the R/V Kiyi.  </w:t>
      </w:r>
      <w:r w:rsidR="009478DA">
        <w:t xml:space="preserve">Matt Belnap </w:t>
      </w:r>
      <w:r w:rsidRPr="004C2752">
        <w:t xml:space="preserve">assisted with </w:t>
      </w:r>
      <w:r>
        <w:t xml:space="preserve">initial </w:t>
      </w:r>
      <w:r w:rsidRPr="004C2752">
        <w:t xml:space="preserve">otolith preparation.  </w:t>
      </w:r>
      <w:r w:rsidR="005643DB">
        <w:t xml:space="preserve">Lori Evrard assisted with data management and presentation.  </w:t>
      </w:r>
      <w:r w:rsidR="009A5BD8" w:rsidRPr="00555175">
        <w:rPr>
          <w:rFonts w:cs="Times New Roman"/>
        </w:rPr>
        <w:t>Any use of trade, product, or firm names is for descriptive purposes only and does not imply endorsement by the U.S. Government.</w:t>
      </w:r>
      <w:r w:rsidR="009A5BD8" w:rsidRPr="004C2752">
        <w:rPr>
          <w:rFonts w:cs="Times New Roman"/>
        </w:rPr>
        <w:t xml:space="preserve">  This article is contribution XXXX of the U.S. Geological Survey Great Lake</w:t>
      </w:r>
      <w:r w:rsidR="008251AE">
        <w:rPr>
          <w:rFonts w:cs="Times New Roman"/>
        </w:rPr>
        <w:t>s</w:t>
      </w:r>
      <w:r w:rsidR="009A5BD8" w:rsidRPr="004C2752">
        <w:rPr>
          <w:rFonts w:cs="Times New Roman"/>
        </w:rPr>
        <w:t xml:space="preserve"> Science Center.</w:t>
      </w:r>
    </w:p>
    <w:p w14:paraId="3DD6A9F1" w14:textId="77777777" w:rsidR="00B47086" w:rsidRDefault="00B47086" w:rsidP="00B47086"/>
    <w:p w14:paraId="3D0EBF57" w14:textId="77777777" w:rsidR="007D1503" w:rsidRPr="007D1503" w:rsidRDefault="007D1503">
      <w:pPr>
        <w:spacing w:after="200" w:line="240" w:lineRule="auto"/>
        <w:ind w:firstLine="0"/>
        <w:rPr>
          <w:b/>
        </w:rPr>
      </w:pPr>
      <w:r w:rsidRPr="007D1503">
        <w:rPr>
          <w:b/>
        </w:rPr>
        <w:t>References</w:t>
      </w:r>
    </w:p>
    <w:p w14:paraId="462A72C4" w14:textId="1A119A3C" w:rsidR="00285F95" w:rsidRDefault="00285F95" w:rsidP="00285F95">
      <w:pPr>
        <w:pStyle w:val="References"/>
      </w:pPr>
      <w:r>
        <w:t xml:space="preserve">Aass, P. 1972. Age determination and year-class fluctuation of cisco, </w:t>
      </w:r>
      <w:r w:rsidRPr="00331304">
        <w:rPr>
          <w:i/>
        </w:rPr>
        <w:t>Coregonus albula</w:t>
      </w:r>
      <w:r>
        <w:t xml:space="preserve"> L., in the Mjøsa hydroelectric reservoir. </w:t>
      </w:r>
      <w:r w:rsidR="000921FC" w:rsidRPr="000921FC">
        <w:t>Nord. J. Freshw. Res.</w:t>
      </w:r>
      <w:r w:rsidR="000921FC">
        <w:t xml:space="preserve"> </w:t>
      </w:r>
      <w:r>
        <w:t>52</w:t>
      </w:r>
      <w:r w:rsidR="000921FC">
        <w:t xml:space="preserve">, </w:t>
      </w:r>
      <w:r>
        <w:t>5–22.</w:t>
      </w:r>
    </w:p>
    <w:p w14:paraId="79CF5008" w14:textId="658198C6" w:rsidR="003A0819" w:rsidRPr="00CD637E" w:rsidRDefault="003A0819" w:rsidP="00285F95">
      <w:pPr>
        <w:pStyle w:val="References"/>
      </w:pPr>
      <w:r>
        <w:t xml:space="preserve">Abadie, </w:t>
      </w:r>
      <w:r w:rsidR="00603A67" w:rsidRPr="00CD637E">
        <w:t>A.</w:t>
      </w:r>
      <w:r w:rsidR="00E60EA6" w:rsidRPr="00CD637E">
        <w:t>,</w:t>
      </w:r>
      <w:r w:rsidR="00603A67" w:rsidRPr="00CD637E">
        <w:t xml:space="preserve"> 2002. Bootstrap tests for distributional treatment effects in instrumental variable models. </w:t>
      </w:r>
      <w:r w:rsidR="003D6B7B" w:rsidRPr="00CD637E">
        <w:t>J. Am. Stat. Assoc.</w:t>
      </w:r>
      <w:r w:rsidR="00603A67" w:rsidRPr="00CD637E">
        <w:t xml:space="preserve"> 97</w:t>
      </w:r>
      <w:r w:rsidR="003D6B7B" w:rsidRPr="00CD637E">
        <w:t>,</w:t>
      </w:r>
      <w:r w:rsidR="00BC47B1" w:rsidRPr="00CD637E">
        <w:t xml:space="preserve"> </w:t>
      </w:r>
      <w:r w:rsidR="00603A67" w:rsidRPr="00CD637E">
        <w:t>284-292.</w:t>
      </w:r>
    </w:p>
    <w:p w14:paraId="1A1C2318" w14:textId="1EC9A9CC" w:rsidR="00CD637E" w:rsidRPr="00CD637E" w:rsidRDefault="00CD637E" w:rsidP="00285F95">
      <w:pPr>
        <w:pStyle w:val="References"/>
      </w:pPr>
      <w:r w:rsidRPr="00CD637E">
        <w:rPr>
          <w:color w:val="222222"/>
          <w:shd w:val="clear" w:color="auto" w:fill="FFFFFF"/>
        </w:rPr>
        <w:t>Axenrot, T., E. Degerman. 2015. Year-class strength, physical fitness and recruitment cycles in vendace (</w:t>
      </w:r>
      <w:r w:rsidRPr="00CD637E">
        <w:rPr>
          <w:i/>
          <w:color w:val="222222"/>
          <w:shd w:val="clear" w:color="auto" w:fill="FFFFFF"/>
        </w:rPr>
        <w:t>Coregonus albula</w:t>
      </w:r>
      <w:r w:rsidRPr="00CD637E">
        <w:rPr>
          <w:color w:val="222222"/>
          <w:shd w:val="clear" w:color="auto" w:fill="FFFFFF"/>
        </w:rPr>
        <w:t>).</w:t>
      </w:r>
      <w:r w:rsidRPr="00CD637E">
        <w:rPr>
          <w:rStyle w:val="apple-converted-space"/>
          <w:color w:val="222222"/>
          <w:shd w:val="clear" w:color="auto" w:fill="FFFFFF"/>
        </w:rPr>
        <w:t> </w:t>
      </w:r>
      <w:r w:rsidRPr="00CD637E">
        <w:rPr>
          <w:iCs/>
          <w:color w:val="222222"/>
          <w:shd w:val="clear" w:color="auto" w:fill="FFFFFF"/>
        </w:rPr>
        <w:t>Fish</w:t>
      </w:r>
      <w:r w:rsidR="000921FC">
        <w:rPr>
          <w:iCs/>
          <w:color w:val="222222"/>
          <w:shd w:val="clear" w:color="auto" w:fill="FFFFFF"/>
        </w:rPr>
        <w:t>. R</w:t>
      </w:r>
      <w:r w:rsidRPr="00CD637E">
        <w:rPr>
          <w:iCs/>
          <w:color w:val="222222"/>
          <w:shd w:val="clear" w:color="auto" w:fill="FFFFFF"/>
        </w:rPr>
        <w:t>es</w:t>
      </w:r>
      <w:r w:rsidR="000921FC">
        <w:rPr>
          <w:iCs/>
          <w:color w:val="222222"/>
          <w:shd w:val="clear" w:color="auto" w:fill="FFFFFF"/>
        </w:rPr>
        <w:t xml:space="preserve">. </w:t>
      </w:r>
      <w:r w:rsidRPr="00CD637E">
        <w:rPr>
          <w:color w:val="222222"/>
          <w:shd w:val="clear" w:color="auto" w:fill="FFFFFF"/>
        </w:rPr>
        <w:t>173</w:t>
      </w:r>
      <w:r>
        <w:rPr>
          <w:color w:val="222222"/>
          <w:shd w:val="clear" w:color="auto" w:fill="FFFFFF"/>
        </w:rPr>
        <w:t xml:space="preserve">, </w:t>
      </w:r>
      <w:r w:rsidRPr="00CD637E">
        <w:rPr>
          <w:color w:val="222222"/>
          <w:shd w:val="clear" w:color="auto" w:fill="FFFFFF"/>
        </w:rPr>
        <w:t xml:space="preserve">61-69. </w:t>
      </w:r>
    </w:p>
    <w:p w14:paraId="6E0BC68D" w14:textId="7D2A8665" w:rsidR="00285F95" w:rsidRDefault="00285F95" w:rsidP="00285F95">
      <w:pPr>
        <w:pStyle w:val="References"/>
        <w:rPr>
          <w:rFonts w:cstheme="minorHAnsi"/>
        </w:rPr>
      </w:pPr>
      <w:r w:rsidRPr="00CD637E">
        <w:t xml:space="preserve">Barnes, M. </w:t>
      </w:r>
      <w:r w:rsidRPr="00285F95">
        <w:rPr>
          <w:rFonts w:cstheme="minorHAnsi"/>
        </w:rPr>
        <w:t>A., G. Power. 1984. A comparison of otolith</w:t>
      </w:r>
      <w:r>
        <w:rPr>
          <w:rFonts w:cstheme="minorHAnsi"/>
        </w:rPr>
        <w:t xml:space="preserve"> </w:t>
      </w:r>
      <w:r w:rsidRPr="00285F95">
        <w:rPr>
          <w:rFonts w:cstheme="minorHAnsi"/>
        </w:rPr>
        <w:t>and scale ages for western Labrador lake whitefish,</w:t>
      </w:r>
      <w:r>
        <w:rPr>
          <w:rFonts w:cstheme="minorHAnsi"/>
        </w:rPr>
        <w:t xml:space="preserve"> </w:t>
      </w:r>
      <w:r w:rsidRPr="00285F95">
        <w:rPr>
          <w:rFonts w:cstheme="minorHAnsi"/>
          <w:i/>
        </w:rPr>
        <w:t>Coregonus clupeaformis</w:t>
      </w:r>
      <w:r w:rsidRPr="00285F95">
        <w:rPr>
          <w:rFonts w:cstheme="minorHAnsi"/>
        </w:rPr>
        <w:t>. Environmental Biology of</w:t>
      </w:r>
      <w:r>
        <w:rPr>
          <w:rFonts w:cstheme="minorHAnsi"/>
        </w:rPr>
        <w:t xml:space="preserve"> </w:t>
      </w:r>
      <w:r w:rsidRPr="00285F95">
        <w:rPr>
          <w:rFonts w:cstheme="minorHAnsi"/>
        </w:rPr>
        <w:t>Fishes</w:t>
      </w:r>
      <w:r>
        <w:rPr>
          <w:rFonts w:cstheme="minorHAnsi"/>
        </w:rPr>
        <w:t>.</w:t>
      </w:r>
      <w:r w:rsidRPr="00285F95">
        <w:rPr>
          <w:rFonts w:cstheme="minorHAnsi"/>
        </w:rPr>
        <w:t xml:space="preserve"> 10:297–299.</w:t>
      </w:r>
    </w:p>
    <w:p w14:paraId="092517F6" w14:textId="54CD114C" w:rsidR="007E5BA1" w:rsidRDefault="007E5BA1" w:rsidP="00285F95">
      <w:pPr>
        <w:pStyle w:val="References"/>
        <w:rPr>
          <w:rFonts w:cstheme="minorHAnsi"/>
        </w:rPr>
      </w:pPr>
      <w:r>
        <w:rPr>
          <w:rFonts w:cstheme="minorHAnsi"/>
        </w:rPr>
        <w:t>Becker, G.C.</w:t>
      </w:r>
      <w:r w:rsidR="00E60EA6">
        <w:rPr>
          <w:rFonts w:cstheme="minorHAnsi"/>
        </w:rPr>
        <w:t>,</w:t>
      </w:r>
      <w:r>
        <w:rPr>
          <w:rFonts w:cstheme="minorHAnsi"/>
        </w:rPr>
        <w:t xml:space="preserve"> 1983. Fishes of Wisconsin. University of Wisconsin Press, Madison.</w:t>
      </w:r>
    </w:p>
    <w:p w14:paraId="231D0A81" w14:textId="1080F58E" w:rsidR="00A60DE9" w:rsidRPr="004C15F9" w:rsidRDefault="0002196B" w:rsidP="00285F95">
      <w:pPr>
        <w:pStyle w:val="References"/>
        <w:rPr>
          <w:rFonts w:cstheme="minorHAnsi"/>
        </w:rPr>
      </w:pPr>
      <w:r>
        <w:rPr>
          <w:rFonts w:cstheme="minorHAnsi"/>
        </w:rPr>
        <w:lastRenderedPageBreak/>
        <w:t>Bunnell, D.</w:t>
      </w:r>
      <w:r w:rsidR="00A60DE9" w:rsidRPr="00A60DE9">
        <w:rPr>
          <w:rFonts w:cstheme="minorHAnsi"/>
        </w:rPr>
        <w:t xml:space="preserve">B., </w:t>
      </w:r>
      <w:r>
        <w:rPr>
          <w:rFonts w:cstheme="minorHAnsi"/>
        </w:rPr>
        <w:t xml:space="preserve">J.V. </w:t>
      </w:r>
      <w:r w:rsidR="00A60DE9" w:rsidRPr="00A60DE9">
        <w:rPr>
          <w:rFonts w:cstheme="minorHAnsi"/>
        </w:rPr>
        <w:t xml:space="preserve">Adams, </w:t>
      </w:r>
      <w:r>
        <w:rPr>
          <w:rFonts w:cstheme="minorHAnsi"/>
        </w:rPr>
        <w:t xml:space="preserve">O.T. </w:t>
      </w:r>
      <w:r w:rsidR="00A60DE9" w:rsidRPr="00A60DE9">
        <w:rPr>
          <w:rFonts w:cstheme="minorHAnsi"/>
        </w:rPr>
        <w:t xml:space="preserve">Gorman, </w:t>
      </w:r>
      <w:r>
        <w:rPr>
          <w:rFonts w:cstheme="minorHAnsi"/>
        </w:rPr>
        <w:t xml:space="preserve">C.P. </w:t>
      </w:r>
      <w:r w:rsidR="00A60DE9" w:rsidRPr="00A60DE9">
        <w:rPr>
          <w:rFonts w:cstheme="minorHAnsi"/>
        </w:rPr>
        <w:t xml:space="preserve">Madenjian, </w:t>
      </w:r>
      <w:r>
        <w:rPr>
          <w:rFonts w:cstheme="minorHAnsi"/>
        </w:rPr>
        <w:t xml:space="preserve">S.C. </w:t>
      </w:r>
      <w:r w:rsidR="00A60DE9" w:rsidRPr="00A60DE9">
        <w:rPr>
          <w:rFonts w:cstheme="minorHAnsi"/>
        </w:rPr>
        <w:t xml:space="preserve">Riley, </w:t>
      </w:r>
      <w:r>
        <w:rPr>
          <w:rFonts w:cstheme="minorHAnsi"/>
        </w:rPr>
        <w:t xml:space="preserve">E.F. </w:t>
      </w:r>
      <w:r w:rsidR="00A60DE9" w:rsidRPr="00A60DE9">
        <w:rPr>
          <w:rFonts w:cstheme="minorHAnsi"/>
        </w:rPr>
        <w:t xml:space="preserve">Roseman, E.F., </w:t>
      </w:r>
      <w:r>
        <w:rPr>
          <w:rFonts w:cstheme="minorHAnsi"/>
        </w:rPr>
        <w:t xml:space="preserve">J.S. </w:t>
      </w:r>
      <w:r w:rsidR="00A60DE9" w:rsidRPr="00A60DE9">
        <w:rPr>
          <w:rFonts w:cstheme="minorHAnsi"/>
        </w:rPr>
        <w:t>Schaeffer. 2010. Population synchrony of a native fish across three Laurentian Great Lakes: evaluating the effects of dispersal and climate. Oecologia, 162, 641-651.</w:t>
      </w:r>
    </w:p>
    <w:p w14:paraId="213E4489" w14:textId="10660335" w:rsidR="003A0819" w:rsidRDefault="003A0819" w:rsidP="00603A67">
      <w:pPr>
        <w:pStyle w:val="References"/>
      </w:pPr>
      <w:r w:rsidRPr="00712416">
        <w:t>Campana</w:t>
      </w:r>
      <w:r w:rsidR="004727C3">
        <w:t>,</w:t>
      </w:r>
      <w:r w:rsidRPr="00712416">
        <w:t xml:space="preserve"> S</w:t>
      </w:r>
      <w:r w:rsidR="004727C3">
        <w:t>.</w:t>
      </w:r>
      <w:r w:rsidRPr="00712416">
        <w:t>E</w:t>
      </w:r>
      <w:r w:rsidR="003A3500">
        <w:t>.</w:t>
      </w:r>
      <w:r w:rsidRPr="00712416">
        <w:t>, Annand</w:t>
      </w:r>
      <w:r w:rsidR="004727C3">
        <w:t>,</w:t>
      </w:r>
      <w:r w:rsidRPr="00712416">
        <w:t xml:space="preserve"> M</w:t>
      </w:r>
      <w:r w:rsidR="004727C3">
        <w:t>.</w:t>
      </w:r>
      <w:r w:rsidRPr="00712416">
        <w:t>C</w:t>
      </w:r>
      <w:r w:rsidR="004727C3">
        <w:t>.</w:t>
      </w:r>
      <w:r w:rsidRPr="00712416">
        <w:t>, McMillan</w:t>
      </w:r>
      <w:r w:rsidR="004727C3">
        <w:t>,</w:t>
      </w:r>
      <w:r w:rsidRPr="00712416">
        <w:t xml:space="preserve"> J</w:t>
      </w:r>
      <w:r w:rsidR="004727C3">
        <w:t>.</w:t>
      </w:r>
      <w:r w:rsidRPr="00712416">
        <w:t>I.</w:t>
      </w:r>
      <w:r w:rsidR="00E60EA6">
        <w:t>,</w:t>
      </w:r>
      <w:r w:rsidRPr="00712416">
        <w:t xml:space="preserve"> 1995.</w:t>
      </w:r>
      <w:r w:rsidR="004727C3">
        <w:t xml:space="preserve"> </w:t>
      </w:r>
      <w:r w:rsidRPr="00712416">
        <w:t>Graphical and statistical methods for determining the consistency of age determinations. Trans</w:t>
      </w:r>
      <w:r w:rsidR="004727C3">
        <w:t>.</w:t>
      </w:r>
      <w:r w:rsidRPr="00712416">
        <w:t xml:space="preserve"> A</w:t>
      </w:r>
      <w:r>
        <w:t>m</w:t>
      </w:r>
      <w:r w:rsidR="004727C3">
        <w:t>.</w:t>
      </w:r>
      <w:r>
        <w:t xml:space="preserve"> </w:t>
      </w:r>
      <w:r w:rsidRPr="00712416">
        <w:t>Fish</w:t>
      </w:r>
      <w:r w:rsidR="004727C3">
        <w:t>.</w:t>
      </w:r>
      <w:r w:rsidRPr="00712416">
        <w:t xml:space="preserve"> Soc. 124</w:t>
      </w:r>
      <w:r w:rsidR="003D6B7B">
        <w:t>,</w:t>
      </w:r>
      <w:r w:rsidR="00EA2A8D">
        <w:t xml:space="preserve"> </w:t>
      </w:r>
      <w:r w:rsidRPr="00712416">
        <w:t>131-138.</w:t>
      </w:r>
    </w:p>
    <w:p w14:paraId="539CF6E9" w14:textId="7212F098" w:rsidR="00F45F4A" w:rsidRDefault="00F45F4A" w:rsidP="00F45F4A">
      <w:pPr>
        <w:pStyle w:val="References"/>
      </w:pPr>
      <w:r>
        <w:t>Campana, S.E.</w:t>
      </w:r>
      <w:r w:rsidR="00E60EA6">
        <w:t>,</w:t>
      </w:r>
      <w:r>
        <w:t xml:space="preserve"> 2001. Accuracy, precision and quality control in age determination, including a review of the use and abuse of age validation methods. J. Fish. Bio</w:t>
      </w:r>
      <w:r w:rsidR="00B55890">
        <w:t>l</w:t>
      </w:r>
      <w:r>
        <w:t>. 59, 197-242.</w:t>
      </w:r>
    </w:p>
    <w:p w14:paraId="6CD7F889" w14:textId="5CD556F3" w:rsidR="003A0819" w:rsidRDefault="003A0819" w:rsidP="00603A67">
      <w:pPr>
        <w:pStyle w:val="References"/>
      </w:pPr>
      <w:r w:rsidRPr="00712416">
        <w:t>Chang</w:t>
      </w:r>
      <w:r w:rsidR="004727C3">
        <w:t>,</w:t>
      </w:r>
      <w:r w:rsidRPr="00712416">
        <w:t xml:space="preserve"> W</w:t>
      </w:r>
      <w:r w:rsidR="004727C3">
        <w:t>.</w:t>
      </w:r>
      <w:r w:rsidRPr="00712416">
        <w:t>Y</w:t>
      </w:r>
      <w:r w:rsidR="004727C3">
        <w:t>.</w:t>
      </w:r>
      <w:r w:rsidRPr="00712416">
        <w:t>B.</w:t>
      </w:r>
      <w:r w:rsidR="00E60EA6">
        <w:t>,</w:t>
      </w:r>
      <w:r w:rsidRPr="00712416">
        <w:t xml:space="preserve"> 1982.</w:t>
      </w:r>
      <w:r w:rsidR="004727C3">
        <w:t xml:space="preserve"> </w:t>
      </w:r>
      <w:r w:rsidRPr="00712416">
        <w:t>A statistical method for evaluating the reproducibility of age determination.</w:t>
      </w:r>
      <w:r w:rsidR="004727C3">
        <w:t xml:space="preserve"> </w:t>
      </w:r>
      <w:r w:rsidRPr="00712416">
        <w:t>Can</w:t>
      </w:r>
      <w:r w:rsidR="004727C3">
        <w:t>.</w:t>
      </w:r>
      <w:r>
        <w:t xml:space="preserve"> </w:t>
      </w:r>
      <w:r w:rsidRPr="00712416">
        <w:t>J</w:t>
      </w:r>
      <w:r w:rsidR="004727C3">
        <w:t>.</w:t>
      </w:r>
      <w:r w:rsidRPr="00712416">
        <w:t xml:space="preserve"> Fish</w:t>
      </w:r>
      <w:r w:rsidR="004727C3">
        <w:t>.</w:t>
      </w:r>
      <w:r>
        <w:t xml:space="preserve"> </w:t>
      </w:r>
      <w:r w:rsidRPr="00712416">
        <w:t>Aquatic</w:t>
      </w:r>
      <w:r w:rsidR="004727C3">
        <w:t>.</w:t>
      </w:r>
      <w:r w:rsidRPr="00712416">
        <w:t xml:space="preserve"> Sci. 39</w:t>
      </w:r>
      <w:r w:rsidR="003D6B7B">
        <w:t xml:space="preserve">, </w:t>
      </w:r>
      <w:r w:rsidRPr="00712416">
        <w:t>1208-1210.</w:t>
      </w:r>
    </w:p>
    <w:p w14:paraId="1E8E0119" w14:textId="5ED2642A" w:rsidR="007D5B7A" w:rsidRPr="004C15F9" w:rsidRDefault="007D5B7A" w:rsidP="007D5B7A">
      <w:pPr>
        <w:pStyle w:val="References"/>
      </w:pPr>
      <w:r w:rsidRPr="004C15F9">
        <w:t>Deason, H.J.</w:t>
      </w:r>
      <w:r>
        <w:t>, Hile, R.</w:t>
      </w:r>
      <w:r w:rsidR="00E60EA6">
        <w:t>,</w:t>
      </w:r>
      <w:r w:rsidRPr="004C15F9">
        <w:t xml:space="preserve"> 1947.</w:t>
      </w:r>
      <w:r>
        <w:t xml:space="preserve"> </w:t>
      </w:r>
      <w:r w:rsidRPr="004C15F9">
        <w:t xml:space="preserve">Age and growth of the Kiyi, </w:t>
      </w:r>
      <w:r w:rsidRPr="004C15F9">
        <w:rPr>
          <w:i/>
        </w:rPr>
        <w:t>Leucichthys kiyi</w:t>
      </w:r>
      <w:r w:rsidRPr="004C15F9">
        <w:t xml:space="preserve"> Koelz, in Lake Michigan.</w:t>
      </w:r>
      <w:r>
        <w:t xml:space="preserve"> </w:t>
      </w:r>
      <w:r w:rsidRPr="004C15F9">
        <w:t>Trans. Am. Fish. Soc.</w:t>
      </w:r>
      <w:r>
        <w:t xml:space="preserve"> </w:t>
      </w:r>
      <w:r w:rsidRPr="004C15F9">
        <w:t>74, 553-572.</w:t>
      </w:r>
    </w:p>
    <w:p w14:paraId="43D5F4FA" w14:textId="2D5930CE" w:rsidR="003D6B7B" w:rsidRDefault="003D6B7B" w:rsidP="003D6B7B">
      <w:pPr>
        <w:pStyle w:val="References"/>
      </w:pPr>
      <w:r w:rsidRPr="003D6B7B">
        <w:t>Dryer, W.R.</w:t>
      </w:r>
      <w:r>
        <w:t>,</w:t>
      </w:r>
      <w:r w:rsidRPr="003D6B7B">
        <w:t xml:space="preserve"> </w:t>
      </w:r>
      <w:r>
        <w:t>Beil, S.</w:t>
      </w:r>
      <w:r w:rsidR="00E60EA6">
        <w:t>,</w:t>
      </w:r>
      <w:r w:rsidRPr="003D6B7B">
        <w:t xml:space="preserve"> 1968.</w:t>
      </w:r>
      <w:r>
        <w:t xml:space="preserve"> Growth c</w:t>
      </w:r>
      <w:r w:rsidRPr="003D6B7B">
        <w:t>hang</w:t>
      </w:r>
      <w:r>
        <w:t>es of the B</w:t>
      </w:r>
      <w:r w:rsidRPr="003D6B7B">
        <w:t>loater (</w:t>
      </w:r>
      <w:r w:rsidRPr="003D6B7B">
        <w:rPr>
          <w:i/>
        </w:rPr>
        <w:t>Coregonus hoyi</w:t>
      </w:r>
      <w:r w:rsidRPr="003D6B7B">
        <w:t>) of the Apostle Islands region of Lake Superior. Trans. Am. Fish. Soc. 97, 146-158.</w:t>
      </w:r>
    </w:p>
    <w:p w14:paraId="5C1D32EE" w14:textId="77F77064" w:rsidR="003A0819" w:rsidRDefault="003A0819" w:rsidP="00603A67">
      <w:pPr>
        <w:pStyle w:val="References"/>
      </w:pPr>
      <w:r w:rsidRPr="00712416">
        <w:t>Evans</w:t>
      </w:r>
      <w:r w:rsidR="004727C3">
        <w:t>,</w:t>
      </w:r>
      <w:r w:rsidRPr="00712416">
        <w:t xml:space="preserve"> G</w:t>
      </w:r>
      <w:r w:rsidR="004727C3">
        <w:t>.</w:t>
      </w:r>
      <w:r w:rsidRPr="00712416">
        <w:t>T, Hoenig</w:t>
      </w:r>
      <w:r w:rsidR="004727C3">
        <w:t>,</w:t>
      </w:r>
      <w:r w:rsidRPr="00712416">
        <w:t xml:space="preserve"> J</w:t>
      </w:r>
      <w:r w:rsidR="004727C3">
        <w:t>.</w:t>
      </w:r>
      <w:r w:rsidRPr="00712416">
        <w:t>M.</w:t>
      </w:r>
      <w:r w:rsidR="00E60EA6">
        <w:t>,</w:t>
      </w:r>
      <w:r w:rsidR="004727C3">
        <w:t xml:space="preserve"> </w:t>
      </w:r>
      <w:r w:rsidRPr="00712416">
        <w:t>1998.</w:t>
      </w:r>
      <w:r w:rsidR="004727C3">
        <w:t xml:space="preserve"> </w:t>
      </w:r>
      <w:r w:rsidRPr="00712416">
        <w:t>Testing and viewing symmetry in contingency tables, with application to readers of fish ages.</w:t>
      </w:r>
      <w:r w:rsidR="004727C3">
        <w:t xml:space="preserve"> Biometrics. 54,</w:t>
      </w:r>
      <w:r w:rsidR="00BC47B1">
        <w:t xml:space="preserve"> </w:t>
      </w:r>
      <w:r w:rsidRPr="00712416">
        <w:t>620-629.</w:t>
      </w:r>
    </w:p>
    <w:p w14:paraId="29F040BA" w14:textId="48173596" w:rsidR="00050D01" w:rsidRPr="00050D01" w:rsidRDefault="00050D01" w:rsidP="00050D01">
      <w:pPr>
        <w:pStyle w:val="References"/>
      </w:pPr>
      <w:r w:rsidRPr="00050D01">
        <w:t>Fridriksson, A.</w:t>
      </w:r>
      <w:r w:rsidR="00E60EA6">
        <w:t>,</w:t>
      </w:r>
      <w:r w:rsidRPr="00050D01">
        <w:t xml:space="preserve"> 1934. On the calculation of age-distribution within a stock of cod by means of relatively few age-determinations as a key to measurements on a large scale. </w:t>
      </w:r>
      <w:r w:rsidRPr="00050D01">
        <w:rPr>
          <w:rFonts w:eastAsia="Times New Roman"/>
        </w:rPr>
        <w:t>Rapp. P.-v. Reun. Cons. Perm. Int. Explor. Mer</w:t>
      </w:r>
      <w:r>
        <w:rPr>
          <w:rFonts w:eastAsia="Times New Roman"/>
        </w:rPr>
        <w:t>.</w:t>
      </w:r>
      <w:r>
        <w:t xml:space="preserve"> 86, </w:t>
      </w:r>
      <w:r w:rsidRPr="00050D01">
        <w:t>1-5.</w:t>
      </w:r>
    </w:p>
    <w:p w14:paraId="28CD7CF4" w14:textId="1DA0241B" w:rsidR="007D5B7A" w:rsidRDefault="007D5B7A" w:rsidP="007D5B7A">
      <w:pPr>
        <w:pStyle w:val="References"/>
      </w:pPr>
      <w:r w:rsidRPr="003D6B7B">
        <w:t>Gamble, A.E., Hrabik, T.R., Stockwell, J.D., Yule, D.L.</w:t>
      </w:r>
      <w:r w:rsidR="00E60EA6">
        <w:t>,</w:t>
      </w:r>
      <w:r w:rsidRPr="003D6B7B">
        <w:t xml:space="preserve"> 2011.</w:t>
      </w:r>
      <w:r>
        <w:t xml:space="preserve"> </w:t>
      </w:r>
      <w:r w:rsidRPr="003D6B7B">
        <w:t>Trophic connections in Lake Superior Part I: The offshore fish community.</w:t>
      </w:r>
      <w:r>
        <w:t xml:space="preserve"> </w:t>
      </w:r>
      <w:r w:rsidRPr="003D6B7B">
        <w:t>J</w:t>
      </w:r>
      <w:r>
        <w:t>.</w:t>
      </w:r>
      <w:r w:rsidRPr="003D6B7B">
        <w:t xml:space="preserve"> Great Lakes Res</w:t>
      </w:r>
      <w:r>
        <w:t>.</w:t>
      </w:r>
      <w:r w:rsidRPr="003D6B7B">
        <w:t xml:space="preserve"> 37</w:t>
      </w:r>
      <w:r>
        <w:t xml:space="preserve">, </w:t>
      </w:r>
      <w:r w:rsidRPr="003D6B7B">
        <w:t>541-549.</w:t>
      </w:r>
    </w:p>
    <w:p w14:paraId="6737B8B7" w14:textId="01CF5641" w:rsidR="00603A67" w:rsidRDefault="00603A67" w:rsidP="00603A67">
      <w:pPr>
        <w:pStyle w:val="References"/>
      </w:pPr>
      <w:r w:rsidRPr="00603A67">
        <w:t>Gerritsen, H.D., McGrath, D., Lordan, C.</w:t>
      </w:r>
      <w:r w:rsidR="00E60EA6">
        <w:t xml:space="preserve">, </w:t>
      </w:r>
      <w:r w:rsidRPr="00603A67">
        <w:t>2006. A simple method for comparing age length keys reveals significant regional differences within a single stock of Haddock (</w:t>
      </w:r>
      <w:r w:rsidRPr="00603A67">
        <w:rPr>
          <w:i/>
        </w:rPr>
        <w:t>Melanogrammus aeglefinus</w:t>
      </w:r>
      <w:r w:rsidRPr="00603A67">
        <w:t>). ICES J</w:t>
      </w:r>
      <w:r w:rsidR="002366E5">
        <w:t>.</w:t>
      </w:r>
      <w:r w:rsidRPr="00603A67">
        <w:t xml:space="preserve"> Mar</w:t>
      </w:r>
      <w:r w:rsidR="002366E5">
        <w:t>.</w:t>
      </w:r>
      <w:r w:rsidRPr="00603A67">
        <w:t xml:space="preserve"> Sci</w:t>
      </w:r>
      <w:r w:rsidR="00BA3BD5">
        <w:t>.</w:t>
      </w:r>
      <w:r w:rsidRPr="00603A67">
        <w:t xml:space="preserve"> 63</w:t>
      </w:r>
      <w:r w:rsidR="003D6B7B">
        <w:t xml:space="preserve">, </w:t>
      </w:r>
      <w:r w:rsidRPr="00603A67">
        <w:t>1096-1100.</w:t>
      </w:r>
    </w:p>
    <w:p w14:paraId="65E6BC49" w14:textId="50C2B1E8" w:rsidR="00D925C1" w:rsidRPr="00603A67" w:rsidRDefault="00D925C1" w:rsidP="00D925C1">
      <w:pPr>
        <w:pStyle w:val="References"/>
      </w:pPr>
      <w:r>
        <w:lastRenderedPageBreak/>
        <w:t>Haddon, M.</w:t>
      </w:r>
      <w:r w:rsidRPr="00E02B07">
        <w:t>, 201</w:t>
      </w:r>
      <w:r>
        <w:t>1</w:t>
      </w:r>
      <w:r w:rsidRPr="00E02B07">
        <w:t>.</w:t>
      </w:r>
      <w:r>
        <w:t xml:space="preserve">  Modelling and Quantitative Methods in Fisheries, second edition</w:t>
      </w:r>
      <w:r w:rsidRPr="00E02B07">
        <w:t>.  Chapman &amp; Hall/CRC Press, Boca Raton, FL</w:t>
      </w:r>
      <w:r>
        <w:t>.</w:t>
      </w:r>
    </w:p>
    <w:p w14:paraId="5FB61FAB" w14:textId="0292AF6E" w:rsidR="003A0819" w:rsidRPr="00603A67" w:rsidRDefault="003A0819" w:rsidP="00603A67">
      <w:pPr>
        <w:pStyle w:val="References"/>
      </w:pPr>
      <w:r w:rsidRPr="00603A67">
        <w:t>Holm, S.</w:t>
      </w:r>
      <w:r w:rsidR="00E60EA6">
        <w:t>,</w:t>
      </w:r>
      <w:r w:rsidRPr="00603A67">
        <w:t xml:space="preserve"> 1979. A simple sequentially rejective multiple test procedure. </w:t>
      </w:r>
      <w:r w:rsidR="007C33DC" w:rsidRPr="007C33DC">
        <w:t>Scand</w:t>
      </w:r>
      <w:r w:rsidR="007C33DC">
        <w:t>.</w:t>
      </w:r>
      <w:r w:rsidR="007C33DC" w:rsidRPr="007C33DC">
        <w:t xml:space="preserve"> J</w:t>
      </w:r>
      <w:r w:rsidR="007C33DC">
        <w:t>.</w:t>
      </w:r>
      <w:r w:rsidR="007C33DC" w:rsidRPr="007C33DC">
        <w:t xml:space="preserve"> Stat</w:t>
      </w:r>
      <w:r w:rsidR="00BA3BD5">
        <w:t>.</w:t>
      </w:r>
      <w:r w:rsidRPr="00603A67">
        <w:t xml:space="preserve"> 6</w:t>
      </w:r>
      <w:r w:rsidR="003D6B7B">
        <w:t xml:space="preserve">, </w:t>
      </w:r>
      <w:r w:rsidRPr="00603A67">
        <w:t>65-70.</w:t>
      </w:r>
    </w:p>
    <w:p w14:paraId="68E9BF22" w14:textId="3D7923E0" w:rsidR="00603A67" w:rsidRDefault="00603A67" w:rsidP="00603A67">
      <w:pPr>
        <w:pStyle w:val="References"/>
      </w:pPr>
      <w:r w:rsidRPr="00603A67">
        <w:t>Isermann, D.A.</w:t>
      </w:r>
      <w:r w:rsidR="00BA3BD5">
        <w:t>,</w:t>
      </w:r>
      <w:r w:rsidRPr="00603A67">
        <w:t xml:space="preserve"> Knight, C.T.</w:t>
      </w:r>
      <w:r w:rsidR="00E60EA6">
        <w:t>,</w:t>
      </w:r>
      <w:r w:rsidR="00C57782">
        <w:t xml:space="preserve"> </w:t>
      </w:r>
      <w:r w:rsidRPr="00603A67">
        <w:t>2005.</w:t>
      </w:r>
      <w:r w:rsidR="00C57782">
        <w:t xml:space="preserve"> </w:t>
      </w:r>
      <w:r w:rsidRPr="00603A67">
        <w:t>A computer program for age-length keys incorporating age assignment to individual fish.</w:t>
      </w:r>
      <w:r w:rsidR="00C57782">
        <w:t xml:space="preserve"> </w:t>
      </w:r>
      <w:r w:rsidRPr="00603A67">
        <w:t>N</w:t>
      </w:r>
      <w:r w:rsidR="004727C3">
        <w:t>.</w:t>
      </w:r>
      <w:r w:rsidRPr="00603A67">
        <w:t xml:space="preserve"> Am</w:t>
      </w:r>
      <w:r w:rsidR="004727C3">
        <w:t xml:space="preserve">. </w:t>
      </w:r>
      <w:r w:rsidRPr="00603A67">
        <w:t>J</w:t>
      </w:r>
      <w:r w:rsidR="004727C3">
        <w:t>.</w:t>
      </w:r>
      <w:r w:rsidRPr="00603A67">
        <w:t xml:space="preserve"> Fish</w:t>
      </w:r>
      <w:r w:rsidR="004727C3">
        <w:t>.</w:t>
      </w:r>
      <w:r w:rsidRPr="00603A67">
        <w:t xml:space="preserve"> Man</w:t>
      </w:r>
      <w:r w:rsidR="004727C3">
        <w:t>. 25,</w:t>
      </w:r>
      <w:r w:rsidR="00BC47B1">
        <w:t xml:space="preserve"> </w:t>
      </w:r>
      <w:r w:rsidRPr="00603A67">
        <w:t>1153-1160.</w:t>
      </w:r>
    </w:p>
    <w:p w14:paraId="63457DAB" w14:textId="26CBF9A3" w:rsidR="009A7608" w:rsidRDefault="009A7608" w:rsidP="009A7608">
      <w:pPr>
        <w:pStyle w:val="References"/>
      </w:pPr>
      <w:r>
        <w:t>Kennedy, W.A., 1949. Some observations on the coregonine fish of Great Bear.Lake, N.W.T. Bull. Fish. Res. Bd. Can. No. 82</w:t>
      </w:r>
    </w:p>
    <w:p w14:paraId="04DE5410" w14:textId="0007FAF2" w:rsidR="009A7608" w:rsidRDefault="009A7608" w:rsidP="009A7608">
      <w:pPr>
        <w:pStyle w:val="References"/>
      </w:pPr>
      <w:r>
        <w:t xml:space="preserve">Kennedy, W.A., 1953. Growth, maturity, fecundity and mortality in the relatively unexploited whitefish, </w:t>
      </w:r>
      <w:r w:rsidRPr="009A7608">
        <w:rPr>
          <w:i/>
        </w:rPr>
        <w:t>Coregonus clupeaformis</w:t>
      </w:r>
      <w:r>
        <w:t>, of Great Slave Lake. J. Fish Res. Bd. Can. 10, 413-441.</w:t>
      </w:r>
    </w:p>
    <w:p w14:paraId="72A42DB9" w14:textId="2F3A647B" w:rsidR="00050D01" w:rsidRPr="00050D01" w:rsidRDefault="00050D01" w:rsidP="00050D01">
      <w:pPr>
        <w:pStyle w:val="References"/>
      </w:pPr>
      <w:r w:rsidRPr="00050D01">
        <w:t>Ketchen</w:t>
      </w:r>
      <w:r>
        <w:t>, K.</w:t>
      </w:r>
      <w:r w:rsidRPr="00050D01">
        <w:t>S.</w:t>
      </w:r>
      <w:r w:rsidR="00E60EA6">
        <w:t>,</w:t>
      </w:r>
      <w:r w:rsidRPr="00050D01">
        <w:t xml:space="preserve"> 1949.</w:t>
      </w:r>
      <w:r>
        <w:t xml:space="preserve"> </w:t>
      </w:r>
      <w:r w:rsidRPr="00050D01">
        <w:t>S</w:t>
      </w:r>
      <w:r>
        <w:t>tratified subsampling for deter</w:t>
      </w:r>
      <w:r w:rsidRPr="00050D01">
        <w:t>mining age distribu</w:t>
      </w:r>
      <w:r>
        <w:t xml:space="preserve">tions. Trans. Amer. </w:t>
      </w:r>
      <w:r w:rsidRPr="00050D01">
        <w:t>Fish</w:t>
      </w:r>
      <w:r>
        <w:t>.</w:t>
      </w:r>
      <w:r w:rsidRPr="00050D01">
        <w:t xml:space="preserve"> Soc</w:t>
      </w:r>
      <w:r>
        <w:t>. 79, 205-</w:t>
      </w:r>
      <w:r w:rsidRPr="00050D01">
        <w:t>212.</w:t>
      </w:r>
    </w:p>
    <w:p w14:paraId="6A565749" w14:textId="3744D94B" w:rsidR="003A0819" w:rsidRDefault="003A0819" w:rsidP="00603A67">
      <w:pPr>
        <w:pStyle w:val="References"/>
      </w:pPr>
      <w:r w:rsidRPr="00712416">
        <w:t>Kimura</w:t>
      </w:r>
      <w:r w:rsidR="00C57782">
        <w:t>,</w:t>
      </w:r>
      <w:r w:rsidRPr="00712416">
        <w:t xml:space="preserve"> D</w:t>
      </w:r>
      <w:r w:rsidR="00C57782">
        <w:t>.</w:t>
      </w:r>
      <w:r w:rsidRPr="00712416">
        <w:t>K, Lyons</w:t>
      </w:r>
      <w:r w:rsidR="00C57782">
        <w:t>,</w:t>
      </w:r>
      <w:r w:rsidRPr="00712416">
        <w:t xml:space="preserve"> J</w:t>
      </w:r>
      <w:r w:rsidR="00C57782">
        <w:t>.</w:t>
      </w:r>
      <w:r w:rsidRPr="00712416">
        <w:t>J.</w:t>
      </w:r>
      <w:r w:rsidR="00E60EA6">
        <w:t>,</w:t>
      </w:r>
      <w:r w:rsidRPr="00712416">
        <w:t xml:space="preserve"> 1991. Between reader bias and variability in age-determination process.</w:t>
      </w:r>
      <w:r w:rsidR="00C57782">
        <w:t xml:space="preserve"> </w:t>
      </w:r>
      <w:r w:rsidRPr="00712416">
        <w:t>Fish</w:t>
      </w:r>
      <w:r w:rsidR="00BC47B1">
        <w:t>.</w:t>
      </w:r>
      <w:r w:rsidRPr="00712416">
        <w:t xml:space="preserve"> Bull</w:t>
      </w:r>
      <w:r w:rsidR="00BC47B1">
        <w:t>.</w:t>
      </w:r>
      <w:r w:rsidRPr="00712416">
        <w:t xml:space="preserve"> 89</w:t>
      </w:r>
      <w:r w:rsidR="003D6B7B">
        <w:t xml:space="preserve">, </w:t>
      </w:r>
      <w:r w:rsidRPr="00712416">
        <w:t>53-60.</w:t>
      </w:r>
    </w:p>
    <w:p w14:paraId="3CA63BCD" w14:textId="3010A9ED" w:rsidR="00DD283E" w:rsidRDefault="00DD283E" w:rsidP="00DD283E">
      <w:pPr>
        <w:pStyle w:val="References"/>
      </w:pPr>
      <w:r>
        <w:t xml:space="preserve">Koelz, W. N.  </w:t>
      </w:r>
      <w:r w:rsidRPr="00600BB1">
        <w:t>1929. Coregonid fishes of the Great Lakes. U. S. Bur. Fish.</w:t>
      </w:r>
      <w:r>
        <w:t>, 43</w:t>
      </w:r>
      <w:r w:rsidRPr="00600BB1">
        <w:t>, 297-643.</w:t>
      </w:r>
      <w:r w:rsidR="00DA207A">
        <w:t xml:space="preserve">  Available from: </w:t>
      </w:r>
      <w:hyperlink r:id="rId10" w:history="1">
        <w:r w:rsidR="00793262" w:rsidRPr="00AC6B98">
          <w:rPr>
            <w:rStyle w:val="Hyperlink"/>
          </w:rPr>
          <w:t>http://www.glfc.org/pubs_out/coregonidfishes.pdf</w:t>
        </w:r>
      </w:hyperlink>
      <w:r w:rsidR="002E31FA">
        <w:t xml:space="preserve">.  </w:t>
      </w:r>
      <w:r w:rsidR="00793262">
        <w:t xml:space="preserve">Accessed 20 November 2015. </w:t>
      </w:r>
    </w:p>
    <w:p w14:paraId="0709290C" w14:textId="18F3AFCC" w:rsidR="00C63088" w:rsidRDefault="00C63088" w:rsidP="00C63088">
      <w:pPr>
        <w:pStyle w:val="References"/>
      </w:pPr>
      <w:r>
        <w:t>Lambert, Y., J.J. Dodson. 1990. Freshwater migration as a determinant factor in the somatic cost of reproduction of</w:t>
      </w:r>
      <w:r w:rsidR="00497E85">
        <w:t xml:space="preserve"> two anadromous coregonines of J</w:t>
      </w:r>
      <w:r>
        <w:t>ames Bay. Can. J. Fish. Aquat. Sci. 47, 318-334.</w:t>
      </w:r>
    </w:p>
    <w:p w14:paraId="1FFA0691" w14:textId="4330F514" w:rsidR="00DA207A" w:rsidRPr="00712416" w:rsidRDefault="00DA207A" w:rsidP="00DA207A">
      <w:pPr>
        <w:pStyle w:val="References"/>
      </w:pPr>
      <w:r>
        <w:t xml:space="preserve">MacDonald, P., Du, J.  2012.  mixdist: Finite mixture distribution models.  Available from: </w:t>
      </w:r>
      <w:r w:rsidRPr="00DA207A">
        <w:t>http://ms.mcmaster.ca/peter/mix/mix.html</w:t>
      </w:r>
    </w:p>
    <w:p w14:paraId="7CEB905C" w14:textId="2DE42010" w:rsidR="007D5B7A" w:rsidRPr="00712416" w:rsidRDefault="007D5B7A" w:rsidP="007D5B7A">
      <w:pPr>
        <w:pStyle w:val="References"/>
        <w:rPr>
          <w:shd w:val="clear" w:color="auto" w:fill="FFFFFF"/>
        </w:rPr>
      </w:pPr>
      <w:r w:rsidRPr="00712416">
        <w:rPr>
          <w:shd w:val="clear" w:color="auto" w:fill="FFFFFF"/>
        </w:rPr>
        <w:t>Maceina</w:t>
      </w:r>
      <w:r>
        <w:rPr>
          <w:shd w:val="clear" w:color="auto" w:fill="FFFFFF"/>
        </w:rPr>
        <w:t>,</w:t>
      </w:r>
      <w:r w:rsidRPr="00712416">
        <w:rPr>
          <w:shd w:val="clear" w:color="auto" w:fill="FFFFFF"/>
        </w:rPr>
        <w:t xml:space="preserve"> M</w:t>
      </w:r>
      <w:r>
        <w:rPr>
          <w:shd w:val="clear" w:color="auto" w:fill="FFFFFF"/>
        </w:rPr>
        <w:t>.</w:t>
      </w:r>
      <w:r w:rsidRPr="00712416">
        <w:rPr>
          <w:shd w:val="clear" w:color="auto" w:fill="FFFFFF"/>
        </w:rPr>
        <w:t>J</w:t>
      </w:r>
      <w:r>
        <w:rPr>
          <w:shd w:val="clear" w:color="auto" w:fill="FFFFFF"/>
        </w:rPr>
        <w:t>.</w:t>
      </w:r>
      <w:r w:rsidRPr="00712416">
        <w:rPr>
          <w:shd w:val="clear" w:color="auto" w:fill="FFFFFF"/>
        </w:rPr>
        <w:t>, Boxrucker</w:t>
      </w:r>
      <w:r>
        <w:rPr>
          <w:shd w:val="clear" w:color="auto" w:fill="FFFFFF"/>
        </w:rPr>
        <w:t>,</w:t>
      </w:r>
      <w:r w:rsidRPr="00712416">
        <w:rPr>
          <w:shd w:val="clear" w:color="auto" w:fill="FFFFFF"/>
        </w:rPr>
        <w:t xml:space="preserve"> J</w:t>
      </w:r>
      <w:r>
        <w:rPr>
          <w:shd w:val="clear" w:color="auto" w:fill="FFFFFF"/>
        </w:rPr>
        <w:t>.</w:t>
      </w:r>
      <w:r w:rsidRPr="00712416">
        <w:rPr>
          <w:shd w:val="clear" w:color="auto" w:fill="FFFFFF"/>
        </w:rPr>
        <w:t>, Bueckmeier</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L</w:t>
      </w:r>
      <w:r>
        <w:rPr>
          <w:shd w:val="clear" w:color="auto" w:fill="FFFFFF"/>
        </w:rPr>
        <w:t>.</w:t>
      </w:r>
      <w:r w:rsidRPr="00712416">
        <w:rPr>
          <w:shd w:val="clear" w:color="auto" w:fill="FFFFFF"/>
        </w:rPr>
        <w:t>, Gangl</w:t>
      </w:r>
      <w:r>
        <w:rPr>
          <w:shd w:val="clear" w:color="auto" w:fill="FFFFFF"/>
        </w:rPr>
        <w:t>,</w:t>
      </w:r>
      <w:r w:rsidRPr="00712416">
        <w:rPr>
          <w:shd w:val="clear" w:color="auto" w:fill="FFFFFF"/>
        </w:rPr>
        <w:t xml:space="preserve"> R</w:t>
      </w:r>
      <w:r>
        <w:rPr>
          <w:shd w:val="clear" w:color="auto" w:fill="FFFFFF"/>
        </w:rPr>
        <w:t>.</w:t>
      </w:r>
      <w:r w:rsidRPr="00712416">
        <w:rPr>
          <w:shd w:val="clear" w:color="auto" w:fill="FFFFFF"/>
        </w:rPr>
        <w:t>S</w:t>
      </w:r>
      <w:r>
        <w:rPr>
          <w:shd w:val="clear" w:color="auto" w:fill="FFFFFF"/>
        </w:rPr>
        <w:t>.</w:t>
      </w:r>
      <w:r w:rsidRPr="00712416">
        <w:rPr>
          <w:shd w:val="clear" w:color="auto" w:fill="FFFFFF"/>
        </w:rPr>
        <w:t>, Lucchesi</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O</w:t>
      </w:r>
      <w:r>
        <w:rPr>
          <w:shd w:val="clear" w:color="auto" w:fill="FFFFFF"/>
        </w:rPr>
        <w:t>.</w:t>
      </w:r>
      <w:r w:rsidRPr="00712416">
        <w:rPr>
          <w:shd w:val="clear" w:color="auto" w:fill="FFFFFF"/>
        </w:rPr>
        <w:t>, Isermann</w:t>
      </w:r>
      <w:r>
        <w:rPr>
          <w:shd w:val="clear" w:color="auto" w:fill="FFFFFF"/>
        </w:rPr>
        <w:t>,</w:t>
      </w:r>
      <w:r w:rsidRPr="00712416">
        <w:rPr>
          <w:shd w:val="clear" w:color="auto" w:fill="FFFFFF"/>
        </w:rPr>
        <w:t xml:space="preserve"> D</w:t>
      </w:r>
      <w:r>
        <w:rPr>
          <w:shd w:val="clear" w:color="auto" w:fill="FFFFFF"/>
        </w:rPr>
        <w:t>.</w:t>
      </w:r>
      <w:r w:rsidRPr="00712416">
        <w:rPr>
          <w:shd w:val="clear" w:color="auto" w:fill="FFFFFF"/>
        </w:rPr>
        <w:t>A</w:t>
      </w:r>
      <w:r>
        <w:rPr>
          <w:shd w:val="clear" w:color="auto" w:fill="FFFFFF"/>
        </w:rPr>
        <w:t>.</w:t>
      </w:r>
      <w:r w:rsidRPr="00712416">
        <w:rPr>
          <w:shd w:val="clear" w:color="auto" w:fill="FFFFFF"/>
        </w:rPr>
        <w:t>, Jackson</w:t>
      </w:r>
      <w:r>
        <w:rPr>
          <w:shd w:val="clear" w:color="auto" w:fill="FFFFFF"/>
        </w:rPr>
        <w:t>,</w:t>
      </w:r>
      <w:r w:rsidRPr="00712416">
        <w:rPr>
          <w:shd w:val="clear" w:color="auto" w:fill="FFFFFF"/>
        </w:rPr>
        <w:t xml:space="preserve"> J</w:t>
      </w:r>
      <w:r>
        <w:rPr>
          <w:shd w:val="clear" w:color="auto" w:fill="FFFFFF"/>
        </w:rPr>
        <w:t>.</w:t>
      </w:r>
      <w:r w:rsidRPr="00712416">
        <w:rPr>
          <w:shd w:val="clear" w:color="auto" w:fill="FFFFFF"/>
        </w:rPr>
        <w:t>R</w:t>
      </w:r>
      <w:r>
        <w:rPr>
          <w:shd w:val="clear" w:color="auto" w:fill="FFFFFF"/>
        </w:rPr>
        <w:t>.</w:t>
      </w:r>
      <w:r w:rsidRPr="00712416">
        <w:rPr>
          <w:shd w:val="clear" w:color="auto" w:fill="FFFFFF"/>
        </w:rPr>
        <w:t>, Martinez</w:t>
      </w:r>
      <w:r>
        <w:rPr>
          <w:shd w:val="clear" w:color="auto" w:fill="FFFFFF"/>
        </w:rPr>
        <w:t>,</w:t>
      </w:r>
      <w:r w:rsidRPr="00712416">
        <w:rPr>
          <w:shd w:val="clear" w:color="auto" w:fill="FFFFFF"/>
        </w:rPr>
        <w:t xml:space="preserve"> P</w:t>
      </w:r>
      <w:r>
        <w:rPr>
          <w:shd w:val="clear" w:color="auto" w:fill="FFFFFF"/>
        </w:rPr>
        <w:t>.</w:t>
      </w:r>
      <w:r w:rsidRPr="00712416">
        <w:rPr>
          <w:shd w:val="clear" w:color="auto" w:fill="FFFFFF"/>
        </w:rPr>
        <w:t>J.</w:t>
      </w:r>
      <w:r w:rsidR="00E60EA6">
        <w:rPr>
          <w:shd w:val="clear" w:color="auto" w:fill="FFFFFF"/>
        </w:rPr>
        <w:t>,</w:t>
      </w:r>
      <w:r>
        <w:rPr>
          <w:shd w:val="clear" w:color="auto" w:fill="FFFFFF"/>
        </w:rPr>
        <w:t xml:space="preserve"> </w:t>
      </w:r>
      <w:r w:rsidRPr="00712416">
        <w:rPr>
          <w:shd w:val="clear" w:color="auto" w:fill="FFFFFF"/>
        </w:rPr>
        <w:t>2007.</w:t>
      </w:r>
      <w:r>
        <w:rPr>
          <w:shd w:val="clear" w:color="auto" w:fill="FFFFFF"/>
        </w:rPr>
        <w:t xml:space="preserve"> </w:t>
      </w:r>
      <w:r w:rsidRPr="00712416">
        <w:rPr>
          <w:shd w:val="clear" w:color="auto" w:fill="FFFFFF"/>
        </w:rPr>
        <w:t xml:space="preserve">Current status and review of freshwater fish aging </w:t>
      </w:r>
      <w:r w:rsidRPr="00712416">
        <w:rPr>
          <w:shd w:val="clear" w:color="auto" w:fill="FFFFFF"/>
        </w:rPr>
        <w:lastRenderedPageBreak/>
        <w:t>procedures used by state and provincial fisheries agencies with recommendations for future directions.</w:t>
      </w:r>
      <w:r>
        <w:rPr>
          <w:shd w:val="clear" w:color="auto" w:fill="FFFFFF"/>
        </w:rPr>
        <w:t xml:space="preserve"> </w:t>
      </w:r>
      <w:r w:rsidRPr="00712416">
        <w:rPr>
          <w:shd w:val="clear" w:color="auto" w:fill="FFFFFF"/>
        </w:rPr>
        <w:t>Fi</w:t>
      </w:r>
      <w:r>
        <w:rPr>
          <w:shd w:val="clear" w:color="auto" w:fill="FFFFFF"/>
        </w:rPr>
        <w:t xml:space="preserve">sheries. 32, </w:t>
      </w:r>
      <w:r w:rsidRPr="00712416">
        <w:rPr>
          <w:shd w:val="clear" w:color="auto" w:fill="FFFFFF"/>
        </w:rPr>
        <w:t>329-340.</w:t>
      </w:r>
    </w:p>
    <w:p w14:paraId="6C97F2D1" w14:textId="6CB10398" w:rsidR="006216A6" w:rsidRDefault="006216A6" w:rsidP="00603A67">
      <w:pPr>
        <w:pStyle w:val="References"/>
      </w:pPr>
      <w:r w:rsidRPr="006216A6">
        <w:t xml:space="preserve">Marjomäki, T. J., </w:t>
      </w:r>
      <w:r>
        <w:t xml:space="preserve">H. </w:t>
      </w:r>
      <w:r w:rsidRPr="006216A6">
        <w:t>Auvinen, H.</w:t>
      </w:r>
      <w:r>
        <w:t xml:space="preserve"> </w:t>
      </w:r>
      <w:r w:rsidRPr="006216A6">
        <w:t xml:space="preserve">Helminen, </w:t>
      </w:r>
      <w:r>
        <w:t>A</w:t>
      </w:r>
      <w:r w:rsidRPr="006216A6">
        <w:t xml:space="preserve">. Huusko, </w:t>
      </w:r>
      <w:r>
        <w:t>J.</w:t>
      </w:r>
      <w:r w:rsidRPr="006216A6">
        <w:t xml:space="preserve"> Sarvala, </w:t>
      </w:r>
      <w:r>
        <w:t>P</w:t>
      </w:r>
      <w:r w:rsidRPr="006216A6">
        <w:t>.</w:t>
      </w:r>
      <w:r>
        <w:t xml:space="preserve"> </w:t>
      </w:r>
      <w:r w:rsidRPr="006216A6">
        <w:t xml:space="preserve">Valkeajärvi, </w:t>
      </w:r>
      <w:r>
        <w:t xml:space="preserve">M. Viljanen, J. Karjalainen, </w:t>
      </w:r>
      <w:r w:rsidRPr="006216A6">
        <w:t>2004</w:t>
      </w:r>
      <w:r>
        <w:t xml:space="preserve">. </w:t>
      </w:r>
      <w:r w:rsidRPr="006216A6">
        <w:t>Spatial synchrony in the inter-annual population variation of vendace (</w:t>
      </w:r>
      <w:r w:rsidRPr="00B043D4">
        <w:rPr>
          <w:i/>
        </w:rPr>
        <w:t>Coregonus albula</w:t>
      </w:r>
      <w:r>
        <w:t xml:space="preserve"> (L.)) in Finnish lakes. </w:t>
      </w:r>
      <w:r w:rsidRPr="006216A6">
        <w:t>Ann</w:t>
      </w:r>
      <w:r>
        <w:t>.</w:t>
      </w:r>
      <w:r w:rsidRPr="006216A6">
        <w:t xml:space="preserve"> Zool</w:t>
      </w:r>
      <w:r>
        <w:t>.</w:t>
      </w:r>
      <w:r w:rsidRPr="006216A6">
        <w:t xml:space="preserve"> Fenn</w:t>
      </w:r>
      <w:r>
        <w:t>.</w:t>
      </w:r>
      <w:r w:rsidRPr="006216A6">
        <w:t xml:space="preserve"> </w:t>
      </w:r>
      <w:r>
        <w:t xml:space="preserve">41, </w:t>
      </w:r>
      <w:r w:rsidRPr="006216A6">
        <w:t>225-240.</w:t>
      </w:r>
    </w:p>
    <w:p w14:paraId="172F7680" w14:textId="5F63A7B8" w:rsidR="006A3619" w:rsidRDefault="00C57782" w:rsidP="006A3619">
      <w:pPr>
        <w:pStyle w:val="References"/>
      </w:pPr>
      <w:r>
        <w:t>McBride, R.</w:t>
      </w:r>
      <w:r w:rsidR="003A0819" w:rsidRPr="00603A67">
        <w:t>S.</w:t>
      </w:r>
      <w:r w:rsidR="00E60EA6">
        <w:t>,</w:t>
      </w:r>
      <w:r w:rsidR="003A0819" w:rsidRPr="00603A67">
        <w:t xml:space="preserve"> </w:t>
      </w:r>
      <w:r>
        <w:t>2015</w:t>
      </w:r>
      <w:r w:rsidR="003A0819" w:rsidRPr="00603A67">
        <w:t>. Diagnosis of paired age agreement: A simulation appro</w:t>
      </w:r>
      <w:r>
        <w:t>ach of accuracy and precision eff</w:t>
      </w:r>
      <w:r w:rsidR="003A0819" w:rsidRPr="00603A67">
        <w:t xml:space="preserve">ects. </w:t>
      </w:r>
      <w:r w:rsidR="00C31289" w:rsidRPr="00C31289">
        <w:t>Ices</w:t>
      </w:r>
      <w:r w:rsidR="00C31289">
        <w:t>.</w:t>
      </w:r>
      <w:r w:rsidR="00C31289" w:rsidRPr="00C31289">
        <w:t xml:space="preserve"> J</w:t>
      </w:r>
      <w:r w:rsidR="00C31289">
        <w:t>.</w:t>
      </w:r>
      <w:r w:rsidR="00C31289" w:rsidRPr="00C31289">
        <w:t xml:space="preserve"> Mar</w:t>
      </w:r>
      <w:r w:rsidR="00C31289">
        <w:t>.</w:t>
      </w:r>
      <w:r w:rsidR="00C31289" w:rsidRPr="00C31289">
        <w:t xml:space="preserve"> Sci</w:t>
      </w:r>
      <w:r w:rsidR="00C31289">
        <w:t>.</w:t>
      </w:r>
      <w:r w:rsidR="003A0819" w:rsidRPr="00603A67">
        <w:t xml:space="preserve"> </w:t>
      </w:r>
      <w:r w:rsidR="002E31FA">
        <w:t>72:2149-2167.</w:t>
      </w:r>
    </w:p>
    <w:p w14:paraId="74BB4AD0" w14:textId="1A26290D" w:rsidR="006A3619" w:rsidRDefault="006A3619" w:rsidP="006A3619">
      <w:pPr>
        <w:pStyle w:val="References"/>
      </w:pPr>
      <w:r>
        <w:t>Morin, R.J., J.J. Dodson, G. Power. 1982. Life history variations of anadromous cisco (</w:t>
      </w:r>
      <w:r>
        <w:rPr>
          <w:i/>
        </w:rPr>
        <w:t xml:space="preserve">Coregonus </w:t>
      </w:r>
      <w:r w:rsidRPr="006A3619">
        <w:rPr>
          <w:i/>
        </w:rPr>
        <w:t>artedii</w:t>
      </w:r>
      <w:r>
        <w:t>), lake whitefish (</w:t>
      </w:r>
      <w:r w:rsidRPr="006A3619">
        <w:rPr>
          <w:i/>
        </w:rPr>
        <w:t>C. clupeaformis</w:t>
      </w:r>
      <w:r>
        <w:t>), and round whitefish (Prosopium cylindraceum) populations of eastern James- Hudson Bay. Can. J. Fish. Aquat. Sci. 39, 958-967.</w:t>
      </w:r>
    </w:p>
    <w:p w14:paraId="6CFE84CF" w14:textId="0BF1649A" w:rsidR="00523C8D" w:rsidRDefault="001063B6" w:rsidP="001063B6">
      <w:pPr>
        <w:pStyle w:val="References"/>
      </w:pPr>
      <w:r>
        <w:t>Myers J.T., M.L. Jones, J.D. Stockwell, D.L. Y</w:t>
      </w:r>
      <w:r w:rsidR="00497E85">
        <w:t>ule. 2009. Reassessment of the predatory e</w:t>
      </w:r>
      <w:r>
        <w:t xml:space="preserve">ffects of Rainbow Smelt on Ciscoes in Lake Superior. </w:t>
      </w:r>
      <w:r w:rsidRPr="00E02B07">
        <w:t>Trans. Amer. Fish. Soc</w:t>
      </w:r>
      <w:r>
        <w:t>. 138, 1352-1368.</w:t>
      </w:r>
    </w:p>
    <w:p w14:paraId="12D570B9" w14:textId="5FEB5583" w:rsidR="007E6CFF" w:rsidRPr="007E6CFF" w:rsidRDefault="007E6CFF" w:rsidP="007E6CFF">
      <w:pPr>
        <w:pStyle w:val="References"/>
      </w:pPr>
      <w:r w:rsidRPr="007E6CFF">
        <w:t>Myers,</w:t>
      </w:r>
      <w:r>
        <w:t xml:space="preserve"> </w:t>
      </w:r>
      <w:r w:rsidRPr="007E6CFF">
        <w:t>J.T., Yule, D.L., Jones, M.I., Ahrenstorff, T.D., Hrabik, T.R., Claramunt, R.M., Ebener, M.P., Berglund, E.K.</w:t>
      </w:r>
      <w:r w:rsidR="00E60EA6">
        <w:t>,</w:t>
      </w:r>
      <w:r w:rsidRPr="007E6CFF">
        <w:t xml:space="preserve"> 2015.</w:t>
      </w:r>
      <w:r>
        <w:t xml:space="preserve"> </w:t>
      </w:r>
      <w:r w:rsidRPr="007E6CFF">
        <w:t>Spatial synchrony in cisco recruitment.</w:t>
      </w:r>
      <w:r w:rsidR="00BC47B1">
        <w:t xml:space="preserve"> Fish.</w:t>
      </w:r>
      <w:r w:rsidRPr="007E6CFF">
        <w:t xml:space="preserve"> Res</w:t>
      </w:r>
      <w:r w:rsidR="00BC47B1">
        <w:t>.</w:t>
      </w:r>
      <w:r w:rsidRPr="007E6CFF">
        <w:t xml:space="preserve"> 165, 11-21.</w:t>
      </w:r>
    </w:p>
    <w:p w14:paraId="24C53249" w14:textId="623C6857" w:rsidR="003A0819" w:rsidRPr="00E02B07" w:rsidRDefault="003A0819" w:rsidP="00603A67">
      <w:pPr>
        <w:pStyle w:val="References"/>
      </w:pPr>
      <w:r w:rsidRPr="00712416">
        <w:t>Neuman</w:t>
      </w:r>
      <w:r>
        <w:t>n</w:t>
      </w:r>
      <w:r w:rsidR="00C57782">
        <w:t>,</w:t>
      </w:r>
      <w:r w:rsidRPr="00712416">
        <w:t xml:space="preserve"> R</w:t>
      </w:r>
      <w:r w:rsidR="00C57782">
        <w:t>.</w:t>
      </w:r>
      <w:r w:rsidRPr="00712416">
        <w:t>M, Allen M</w:t>
      </w:r>
      <w:r w:rsidR="00C57782">
        <w:t>.</w:t>
      </w:r>
      <w:r w:rsidRPr="00712416">
        <w:t xml:space="preserve">S. </w:t>
      </w:r>
      <w:r w:rsidR="00C57782">
        <w:t xml:space="preserve"> </w:t>
      </w:r>
      <w:r w:rsidRPr="00712416">
        <w:t>2007</w:t>
      </w:r>
      <w:r w:rsidRPr="00E02B07">
        <w:t>.</w:t>
      </w:r>
      <w:r w:rsidR="00C57782" w:rsidRPr="00E02B07">
        <w:t xml:space="preserve"> </w:t>
      </w:r>
      <w:r w:rsidRPr="00E02B07">
        <w:t>Size Structure</w:t>
      </w:r>
      <w:r w:rsidR="00C57782" w:rsidRPr="00E02B07">
        <w:t>, i</w:t>
      </w:r>
      <w:r w:rsidRPr="00E02B07">
        <w:t>n: Guy</w:t>
      </w:r>
      <w:r w:rsidR="00C57782" w:rsidRPr="00E02B07">
        <w:t>,</w:t>
      </w:r>
      <w:r w:rsidRPr="00E02B07">
        <w:t xml:space="preserve"> C</w:t>
      </w:r>
      <w:r w:rsidR="00C57782" w:rsidRPr="00E02B07">
        <w:t>.</w:t>
      </w:r>
      <w:r w:rsidRPr="00E02B07">
        <w:t>S</w:t>
      </w:r>
      <w:r w:rsidR="00C57782" w:rsidRPr="00E02B07">
        <w:t>.</w:t>
      </w:r>
      <w:r w:rsidRPr="00E02B07">
        <w:t>, Brown</w:t>
      </w:r>
      <w:r w:rsidR="00C57782" w:rsidRPr="00E02B07">
        <w:t>,</w:t>
      </w:r>
      <w:r w:rsidRPr="00E02B07">
        <w:t xml:space="preserve"> M</w:t>
      </w:r>
      <w:r w:rsidR="00C57782" w:rsidRPr="00E02B07">
        <w:t>.</w:t>
      </w:r>
      <w:r w:rsidRPr="00E02B07">
        <w:t>L</w:t>
      </w:r>
      <w:r w:rsidR="00C57782" w:rsidRPr="00E02B07">
        <w:t>. (Eds.),</w:t>
      </w:r>
      <w:r w:rsidRPr="00E02B07">
        <w:t xml:space="preserve"> Analysis and Interpretation of Freshwater Fisheries Data. </w:t>
      </w:r>
      <w:r w:rsidR="00C57782" w:rsidRPr="00E02B07">
        <w:t>American Fisheries Society, Bethes</w:t>
      </w:r>
      <w:r w:rsidRPr="00E02B07">
        <w:t>da</w:t>
      </w:r>
      <w:r w:rsidR="00C57782" w:rsidRPr="00E02B07">
        <w:t xml:space="preserve">, </w:t>
      </w:r>
      <w:r w:rsidRPr="00E02B07">
        <w:t>MD</w:t>
      </w:r>
      <w:r w:rsidR="00C57782" w:rsidRPr="00E02B07">
        <w:t>, pp</w:t>
      </w:r>
      <w:r w:rsidRPr="00E02B07">
        <w:t>. 375-421.</w:t>
      </w:r>
    </w:p>
    <w:p w14:paraId="1892BCB4" w14:textId="040BD738" w:rsidR="003D07F5" w:rsidRDefault="00D779D9" w:rsidP="00603A67">
      <w:pPr>
        <w:pStyle w:val="References"/>
      </w:pPr>
      <w:r w:rsidRPr="00D779D9">
        <w:t xml:space="preserve">Nyberg, P., </w:t>
      </w:r>
      <w:r>
        <w:t xml:space="preserve">E. </w:t>
      </w:r>
      <w:r w:rsidRPr="00D779D9">
        <w:t xml:space="preserve">Bergstrand, </w:t>
      </w:r>
      <w:r>
        <w:t xml:space="preserve">E. </w:t>
      </w:r>
      <w:r w:rsidRPr="00D779D9">
        <w:t>Degerman</w:t>
      </w:r>
      <w:r>
        <w:t xml:space="preserve">, O. Enderlein.  2001. </w:t>
      </w:r>
      <w:r w:rsidRPr="00D779D9">
        <w:t>Recruitment of pelagic fish in an unstable climate: studies in Sweden's four largest lakes.  AMBIO 30</w:t>
      </w:r>
      <w:r>
        <w:t>,</w:t>
      </w:r>
      <w:r w:rsidRPr="00D779D9">
        <w:t xml:space="preserve"> 559-564.</w:t>
      </w:r>
    </w:p>
    <w:p w14:paraId="3C26F33C" w14:textId="4FB6A551" w:rsidR="003A0819" w:rsidRPr="00E02B07" w:rsidRDefault="003A0819" w:rsidP="00603A67">
      <w:pPr>
        <w:pStyle w:val="References"/>
      </w:pPr>
      <w:r w:rsidRPr="00E02B07">
        <w:t>Ogle, D.H.</w:t>
      </w:r>
      <w:r w:rsidR="00E60EA6" w:rsidRPr="00E02B07">
        <w:t>,</w:t>
      </w:r>
      <w:r w:rsidR="00DA207A" w:rsidRPr="00E02B07">
        <w:t xml:space="preserve"> 2016a</w:t>
      </w:r>
      <w:r w:rsidRPr="00E02B07">
        <w:t>.  Introductory Fisheries Analysis with R.  Chapman &amp; Hall/CRC P</w:t>
      </w:r>
      <w:r w:rsidR="00C57782" w:rsidRPr="00E02B07">
        <w:t>ress, Boca Raton, FL</w:t>
      </w:r>
      <w:r w:rsidRPr="00E02B07">
        <w:t>.</w:t>
      </w:r>
    </w:p>
    <w:p w14:paraId="3D4E2109" w14:textId="565A8E19" w:rsidR="003A0819" w:rsidRPr="00E02B07" w:rsidRDefault="00603A67" w:rsidP="00603A67">
      <w:pPr>
        <w:pStyle w:val="References"/>
      </w:pPr>
      <w:r w:rsidRPr="00E02B07">
        <w:lastRenderedPageBreak/>
        <w:t>Ogle</w:t>
      </w:r>
      <w:r w:rsidR="00C57782" w:rsidRPr="00E02B07">
        <w:t>,</w:t>
      </w:r>
      <w:r w:rsidRPr="00E02B07">
        <w:t xml:space="preserve"> D</w:t>
      </w:r>
      <w:r w:rsidR="00C57782" w:rsidRPr="00E02B07">
        <w:t>.</w:t>
      </w:r>
      <w:r w:rsidRPr="00E02B07">
        <w:t>H.</w:t>
      </w:r>
      <w:r w:rsidR="00E60EA6" w:rsidRPr="00E02B07">
        <w:t>,</w:t>
      </w:r>
      <w:r w:rsidR="00DA207A" w:rsidRPr="00E02B07">
        <w:t xml:space="preserve"> 2016b</w:t>
      </w:r>
      <w:r w:rsidR="003A0819" w:rsidRPr="00E02B07">
        <w:t xml:space="preserve">. </w:t>
      </w:r>
      <w:r w:rsidR="00C57782" w:rsidRPr="00E02B07">
        <w:t xml:space="preserve"> </w:t>
      </w:r>
      <w:r w:rsidR="003A0819" w:rsidRPr="00E02B07">
        <w:t xml:space="preserve">FSA: Fisheries stock analysis. </w:t>
      </w:r>
      <w:r w:rsidR="00C57782" w:rsidRPr="00E02B07">
        <w:t xml:space="preserve"> </w:t>
      </w:r>
      <w:r w:rsidR="003A0819" w:rsidRPr="00E02B07">
        <w:t xml:space="preserve">Available from: </w:t>
      </w:r>
      <w:r w:rsidR="001078E5" w:rsidRPr="00E02B07">
        <w:t>http://github.com/droglenc/fsa/</w:t>
      </w:r>
      <w:r w:rsidR="003A0819" w:rsidRPr="00E02B07">
        <w:t>.</w:t>
      </w:r>
    </w:p>
    <w:p w14:paraId="74C59A64" w14:textId="630A2B03" w:rsidR="008366D5" w:rsidRPr="00E02B07" w:rsidRDefault="008366D5" w:rsidP="00603A67">
      <w:pPr>
        <w:pStyle w:val="References"/>
      </w:pPr>
      <w:r w:rsidRPr="00E02B07">
        <w:t>Oyadomari, J.K., Auer, N.A.  2007.  Influence of rearing temperature and feeding regime on otolith increment deposition of larval ciscoes.  Trans. Am. Fish. Soc. 136:766-777.</w:t>
      </w:r>
    </w:p>
    <w:p w14:paraId="1B2AB82C" w14:textId="0001235F" w:rsidR="008366D5" w:rsidRPr="00E02B07" w:rsidRDefault="008366D5" w:rsidP="008366D5">
      <w:pPr>
        <w:pStyle w:val="References"/>
      </w:pPr>
      <w:r w:rsidRPr="00E02B07">
        <w:t>Oyadomari, J.K., Auer, N.A.  2008.  Transport and growth of larval cisco (</w:t>
      </w:r>
      <w:r w:rsidRPr="00FA2653">
        <w:rPr>
          <w:i/>
        </w:rPr>
        <w:t>Coregonus artedi</w:t>
      </w:r>
      <w:r w:rsidRPr="00E02B07">
        <w:t>) in the Keweenaw Current region of Lake Superior.  Can. J. Fish. Aquat. Sci. 65:1447-1458.</w:t>
      </w:r>
    </w:p>
    <w:p w14:paraId="20F3D8D6" w14:textId="77777777" w:rsidR="007123FE" w:rsidRDefault="007123FE" w:rsidP="001078E5">
      <w:pPr>
        <w:pStyle w:val="References"/>
      </w:pPr>
      <w:r>
        <w:t xml:space="preserve">Parker, B.J. 1989. Status of the Kiyi, </w:t>
      </w:r>
      <w:r w:rsidRPr="00FA2653">
        <w:rPr>
          <w:i/>
        </w:rPr>
        <w:t>Coregonus kiyi</w:t>
      </w:r>
      <w:r>
        <w:t xml:space="preserve">, in Canada. Can. Field Nat. 103, 171-174. </w:t>
      </w:r>
    </w:p>
    <w:p w14:paraId="672DC661" w14:textId="45D26096" w:rsidR="001078E5" w:rsidRPr="00E02B07" w:rsidRDefault="001078E5" w:rsidP="001078E5">
      <w:pPr>
        <w:pStyle w:val="References"/>
        <w:rPr>
          <w:b/>
        </w:rPr>
      </w:pPr>
      <w:r w:rsidRPr="00E02B07">
        <w:t>Pratt, T.C.</w:t>
      </w:r>
      <w:r w:rsidR="00E60EA6" w:rsidRPr="00E02B07">
        <w:t>,</w:t>
      </w:r>
      <w:r w:rsidRPr="00E02B07">
        <w:t xml:space="preserve"> 2012. The distribution and abundance of deepwater ciscoes in Canadian waters of Lake Superior, in: Tallman, R.F., Howland, K.L., Rennie, M.D., Mills, K.H., (Eds.) </w:t>
      </w:r>
      <w:r w:rsidRPr="00E02B07">
        <w:rPr>
          <w:iCs/>
        </w:rPr>
        <w:t>Biology and Management of Coregonid Fishes 2008</w:t>
      </w:r>
      <w:r w:rsidRPr="00E02B07">
        <w:t>. Adv. Limnol. 63, 25–41.</w:t>
      </w:r>
    </w:p>
    <w:p w14:paraId="45DA0329" w14:textId="7E834435" w:rsidR="007D5B7A" w:rsidRPr="00E02B07" w:rsidRDefault="007D5B7A" w:rsidP="007D5B7A">
      <w:pPr>
        <w:pStyle w:val="References"/>
      </w:pPr>
      <w:r w:rsidRPr="00E02B07">
        <w:t>Pratt, T.C., Chong, S.C.</w:t>
      </w:r>
      <w:r w:rsidR="00E60EA6" w:rsidRPr="00E02B07">
        <w:t>,</w:t>
      </w:r>
      <w:r w:rsidRPr="00E02B07">
        <w:t xml:space="preserve"> 2012. Contemporary life history characteristics of Lake Superior deepwater ciscoes. </w:t>
      </w:r>
      <w:r w:rsidR="0058129F" w:rsidRPr="0058129F">
        <w:rPr>
          <w:iCs/>
          <w:color w:val="222222"/>
          <w:shd w:val="clear" w:color="auto" w:fill="FFFFFF"/>
        </w:rPr>
        <w:t>Aquat</w:t>
      </w:r>
      <w:r w:rsidR="0058129F">
        <w:rPr>
          <w:iCs/>
          <w:color w:val="222222"/>
          <w:shd w:val="clear" w:color="auto" w:fill="FFFFFF"/>
        </w:rPr>
        <w:t>.</w:t>
      </w:r>
      <w:r w:rsidR="0058129F" w:rsidRPr="0058129F">
        <w:rPr>
          <w:iCs/>
          <w:color w:val="222222"/>
          <w:shd w:val="clear" w:color="auto" w:fill="FFFFFF"/>
        </w:rPr>
        <w:t xml:space="preserve"> Ecosyst</w:t>
      </w:r>
      <w:r w:rsidR="0058129F">
        <w:rPr>
          <w:iCs/>
          <w:color w:val="222222"/>
          <w:shd w:val="clear" w:color="auto" w:fill="FFFFFF"/>
        </w:rPr>
        <w:t>.</w:t>
      </w:r>
      <w:r w:rsidR="0058129F" w:rsidRPr="0058129F">
        <w:rPr>
          <w:iCs/>
          <w:color w:val="222222"/>
          <w:shd w:val="clear" w:color="auto" w:fill="FFFFFF"/>
        </w:rPr>
        <w:t xml:space="preserve"> Health</w:t>
      </w:r>
      <w:r w:rsidR="0058129F">
        <w:rPr>
          <w:iCs/>
          <w:color w:val="222222"/>
          <w:shd w:val="clear" w:color="auto" w:fill="FFFFFF"/>
        </w:rPr>
        <w:t>.</w:t>
      </w:r>
      <w:r w:rsidRPr="00E02B07">
        <w:t xml:space="preserve"> 15, 322-332.</w:t>
      </w:r>
    </w:p>
    <w:p w14:paraId="01BF2679" w14:textId="3E6F3A77" w:rsidR="00EA2CA6" w:rsidRPr="00E02B07" w:rsidRDefault="00EA2CA6" w:rsidP="007D5B7A">
      <w:pPr>
        <w:pStyle w:val="References"/>
      </w:pPr>
      <w:r w:rsidRPr="00E02B07">
        <w:t xml:space="preserve">Prichard, A.L. 1931. Taxonomic and life history studies of the ciscoes of Lake Ontario. University of Toronto Press and Ontario </w:t>
      </w:r>
      <w:r w:rsidR="0058129F">
        <w:t xml:space="preserve">Fisheries Research Laboratory. No. 41. </w:t>
      </w:r>
      <w:r w:rsidRPr="00E02B07">
        <w:t>78 pages.</w:t>
      </w:r>
    </w:p>
    <w:p w14:paraId="795620BF" w14:textId="7076A1BB" w:rsidR="003A0819" w:rsidRPr="00E02B07" w:rsidRDefault="003A0819" w:rsidP="00603A67">
      <w:pPr>
        <w:pStyle w:val="References"/>
      </w:pPr>
      <w:r w:rsidRPr="00E02B07">
        <w:t>Quist</w:t>
      </w:r>
      <w:r w:rsidR="00C57782" w:rsidRPr="00E02B07">
        <w:t>,</w:t>
      </w:r>
      <w:r w:rsidRPr="00E02B07">
        <w:t xml:space="preserve"> M</w:t>
      </w:r>
      <w:r w:rsidR="00C57782" w:rsidRPr="00E02B07">
        <w:t>.</w:t>
      </w:r>
      <w:r w:rsidRPr="00E02B07">
        <w:t>C</w:t>
      </w:r>
      <w:r w:rsidR="00C57782" w:rsidRPr="00E02B07">
        <w:t>.</w:t>
      </w:r>
      <w:r w:rsidRPr="00E02B07">
        <w:t>, Pegg</w:t>
      </w:r>
      <w:r w:rsidR="00C57782" w:rsidRPr="00E02B07">
        <w:t>,</w:t>
      </w:r>
      <w:r w:rsidRPr="00E02B07">
        <w:t xml:space="preserve"> M</w:t>
      </w:r>
      <w:r w:rsidR="00C57782" w:rsidRPr="00E02B07">
        <w:t>.</w:t>
      </w:r>
      <w:r w:rsidRPr="00E02B07">
        <w:t>A</w:t>
      </w:r>
      <w:r w:rsidR="00C57782" w:rsidRPr="00E02B07">
        <w:t>.</w:t>
      </w:r>
      <w:r w:rsidRPr="00E02B07">
        <w:t>, DeVries</w:t>
      </w:r>
      <w:r w:rsidR="00C57782" w:rsidRPr="00E02B07">
        <w:t>,</w:t>
      </w:r>
      <w:r w:rsidRPr="00E02B07">
        <w:t xml:space="preserve"> D</w:t>
      </w:r>
      <w:r w:rsidR="00C57782" w:rsidRPr="00E02B07">
        <w:t>.</w:t>
      </w:r>
      <w:r w:rsidRPr="00E02B07">
        <w:t>R.</w:t>
      </w:r>
      <w:r w:rsidR="00E60EA6" w:rsidRPr="00E02B07">
        <w:t>,</w:t>
      </w:r>
      <w:r w:rsidRPr="00E02B07">
        <w:t xml:space="preserve"> 2012. Age and growth</w:t>
      </w:r>
      <w:r w:rsidR="00C57782" w:rsidRPr="00E02B07">
        <w:t>, i</w:t>
      </w:r>
      <w:r w:rsidRPr="00E02B07">
        <w:t>n: Zale</w:t>
      </w:r>
      <w:r w:rsidR="00C57782" w:rsidRPr="00E02B07">
        <w:t>,</w:t>
      </w:r>
      <w:r w:rsidRPr="00E02B07">
        <w:t xml:space="preserve"> A</w:t>
      </w:r>
      <w:r w:rsidR="00C57782" w:rsidRPr="00E02B07">
        <w:t>.</w:t>
      </w:r>
      <w:r w:rsidRPr="00E02B07">
        <w:t>V</w:t>
      </w:r>
      <w:r w:rsidR="00C57782" w:rsidRPr="00E02B07">
        <w:t>.</w:t>
      </w:r>
      <w:r w:rsidRPr="00E02B07">
        <w:t>, Parrish</w:t>
      </w:r>
      <w:r w:rsidR="00C57782" w:rsidRPr="00E02B07">
        <w:t>,</w:t>
      </w:r>
      <w:r w:rsidRPr="00E02B07">
        <w:t xml:space="preserve"> D</w:t>
      </w:r>
      <w:r w:rsidR="00C57782" w:rsidRPr="00E02B07">
        <w:t>.</w:t>
      </w:r>
      <w:r w:rsidRPr="00E02B07">
        <w:t>L</w:t>
      </w:r>
      <w:r w:rsidR="00C57782" w:rsidRPr="00E02B07">
        <w:t>.</w:t>
      </w:r>
      <w:r w:rsidRPr="00E02B07">
        <w:t>, Sutton</w:t>
      </w:r>
      <w:r w:rsidR="00C57782" w:rsidRPr="00E02B07">
        <w:t>,</w:t>
      </w:r>
      <w:r w:rsidRPr="00E02B07">
        <w:t xml:space="preserve"> T</w:t>
      </w:r>
      <w:r w:rsidR="00C57782" w:rsidRPr="00E02B07">
        <w:t>.</w:t>
      </w:r>
      <w:r w:rsidRPr="00E02B07">
        <w:t>M</w:t>
      </w:r>
      <w:r w:rsidR="00C57782" w:rsidRPr="00E02B07">
        <w:t>.</w:t>
      </w:r>
      <w:r w:rsidRPr="00E02B07">
        <w:t>,</w:t>
      </w:r>
      <w:r w:rsidR="00C57782" w:rsidRPr="00E02B07">
        <w:t xml:space="preserve"> (Eds.)</w:t>
      </w:r>
      <w:r w:rsidRPr="00E02B07">
        <w:t xml:space="preserve"> Fisheries Techniques</w:t>
      </w:r>
      <w:r w:rsidR="00C57782" w:rsidRPr="00E02B07">
        <w:t>, third</w:t>
      </w:r>
      <w:r w:rsidRPr="00E02B07">
        <w:t xml:space="preserve"> ed. </w:t>
      </w:r>
      <w:r w:rsidR="00C57782" w:rsidRPr="00E02B07">
        <w:t xml:space="preserve">American Fisheries Society, </w:t>
      </w:r>
      <w:r w:rsidRPr="00E02B07">
        <w:t>Bethesda</w:t>
      </w:r>
      <w:r w:rsidR="00C57782" w:rsidRPr="00E02B07">
        <w:t xml:space="preserve">, </w:t>
      </w:r>
      <w:r w:rsidRPr="00E02B07">
        <w:t>MD</w:t>
      </w:r>
      <w:r w:rsidR="00C57782" w:rsidRPr="00E02B07">
        <w:t xml:space="preserve">, </w:t>
      </w:r>
      <w:r w:rsidRPr="00E02B07">
        <w:t xml:space="preserve"> </w:t>
      </w:r>
      <w:r w:rsidR="00C57782" w:rsidRPr="00E02B07">
        <w:t>p</w:t>
      </w:r>
      <w:r w:rsidRPr="00E02B07">
        <w:t>p. 677-731.</w:t>
      </w:r>
    </w:p>
    <w:p w14:paraId="78332E5A" w14:textId="05A2E835" w:rsidR="003A0819" w:rsidRPr="00E02B07" w:rsidRDefault="009478DA" w:rsidP="00603A67">
      <w:pPr>
        <w:pStyle w:val="References"/>
      </w:pPr>
      <w:r w:rsidRPr="00E02B07">
        <w:t>R Development Core Team</w:t>
      </w:r>
      <w:r w:rsidR="00E60EA6" w:rsidRPr="00E02B07">
        <w:t>,</w:t>
      </w:r>
      <w:r w:rsidR="00C57782" w:rsidRPr="00E02B07">
        <w:t xml:space="preserve"> </w:t>
      </w:r>
      <w:r w:rsidR="003A0819" w:rsidRPr="00E02B07">
        <w:t>2015. R: a language and environment for statistical computing. R Foundation for Statistical Computing.</w:t>
      </w:r>
      <w:r w:rsidR="00C57782" w:rsidRPr="00E02B07">
        <w:t xml:space="preserve"> </w:t>
      </w:r>
      <w:r w:rsidR="003A0819" w:rsidRPr="00E02B07">
        <w:t>Available from: http://R-project.org.</w:t>
      </w:r>
    </w:p>
    <w:p w14:paraId="5C866442" w14:textId="42AE31AF" w:rsidR="005E2FA2" w:rsidRPr="00E02B07" w:rsidRDefault="005E2FA2" w:rsidP="00603A67">
      <w:pPr>
        <w:pStyle w:val="References"/>
      </w:pPr>
      <w:r w:rsidRPr="00E02B07">
        <w:t>Scott, W.B. &amp; Crossman, E.J. (1973). Freshwater fishes of Canada. Fisheries Research Board of Canada Bulletin 184.</w:t>
      </w:r>
    </w:p>
    <w:p w14:paraId="5E863358" w14:textId="2AC12CA4" w:rsidR="00E22F6C" w:rsidRPr="00E02B07" w:rsidRDefault="003A0819" w:rsidP="00603A67">
      <w:pPr>
        <w:pStyle w:val="References"/>
      </w:pPr>
      <w:r w:rsidRPr="00E02B07">
        <w:t>Sekhon, J.S.</w:t>
      </w:r>
      <w:r w:rsidR="00E60EA6" w:rsidRPr="00E02B07">
        <w:t>,</w:t>
      </w:r>
      <w:r w:rsidRPr="00E02B07">
        <w:t xml:space="preserve"> 2011.</w:t>
      </w:r>
      <w:r w:rsidR="00C57782" w:rsidRPr="00E02B07">
        <w:t xml:space="preserve"> </w:t>
      </w:r>
      <w:r w:rsidRPr="00E02B07">
        <w:t xml:space="preserve">Multivariate and propensity score matching software with automated balance optimization: The Matching package for R. </w:t>
      </w:r>
      <w:r w:rsidR="00C57782" w:rsidRPr="00E02B07">
        <w:t xml:space="preserve"> </w:t>
      </w:r>
      <w:r w:rsidRPr="00E02B07">
        <w:t>J</w:t>
      </w:r>
      <w:r w:rsidR="00C57782" w:rsidRPr="00E02B07">
        <w:t>.</w:t>
      </w:r>
      <w:r w:rsidRPr="00E02B07">
        <w:t xml:space="preserve"> Stat</w:t>
      </w:r>
      <w:r w:rsidR="00C57782" w:rsidRPr="00E02B07">
        <w:t>.</w:t>
      </w:r>
      <w:r w:rsidRPr="00E02B07">
        <w:t xml:space="preserve"> Software, 42(7)</w:t>
      </w:r>
      <w:r w:rsidR="003D6B7B" w:rsidRPr="00E02B07">
        <w:t xml:space="preserve">, </w:t>
      </w:r>
      <w:r w:rsidRPr="00E02B07">
        <w:t>1-52.</w:t>
      </w:r>
    </w:p>
    <w:p w14:paraId="3ABDE46F" w14:textId="473F797D" w:rsidR="00DD283E" w:rsidRPr="00E02B07" w:rsidRDefault="00DD283E" w:rsidP="00DD283E">
      <w:pPr>
        <w:pStyle w:val="References"/>
      </w:pPr>
      <w:r w:rsidRPr="00E02B07">
        <w:lastRenderedPageBreak/>
        <w:t>Stockwell, J. D., Hrabik, T. R., Jensen, O. P., Yule, D. L., &amp; Balge, M. (2010). Empirical evaluation of predator-driven diel vertical migration in Lake Superior. Can J Fish Aquat Sci, 67, 473-485.</w:t>
      </w:r>
    </w:p>
    <w:p w14:paraId="25FE6C83" w14:textId="6BFADBD6" w:rsidR="00631AA0" w:rsidRPr="00EA2438" w:rsidRDefault="00631AA0" w:rsidP="00E02B07">
      <w:pPr>
        <w:pStyle w:val="References"/>
      </w:pPr>
      <w:r w:rsidRPr="00E02B07">
        <w:rPr>
          <w:shd w:val="clear" w:color="auto" w:fill="FFFFFF"/>
        </w:rPr>
        <w:t>Stockwell, J</w:t>
      </w:r>
      <w:r w:rsidR="00E02B07" w:rsidRPr="00E02B07">
        <w:rPr>
          <w:shd w:val="clear" w:color="auto" w:fill="FFFFFF"/>
        </w:rPr>
        <w:t>.</w:t>
      </w:r>
      <w:r w:rsidRPr="00E02B07">
        <w:rPr>
          <w:shd w:val="clear" w:color="auto" w:fill="FFFFFF"/>
        </w:rPr>
        <w:t>D., M</w:t>
      </w:r>
      <w:r w:rsidR="00E02B07" w:rsidRPr="00E02B07">
        <w:rPr>
          <w:shd w:val="clear" w:color="auto" w:fill="FFFFFF"/>
        </w:rPr>
        <w:t>.</w:t>
      </w:r>
      <w:r w:rsidRPr="00E02B07">
        <w:rPr>
          <w:shd w:val="clear" w:color="auto" w:fill="FFFFFF"/>
        </w:rPr>
        <w:t>P. Ebener, J</w:t>
      </w:r>
      <w:r w:rsidR="00E02B07" w:rsidRPr="00E02B07">
        <w:rPr>
          <w:shd w:val="clear" w:color="auto" w:fill="FFFFFF"/>
        </w:rPr>
        <w:t>.</w:t>
      </w:r>
      <w:r w:rsidRPr="00E02B07">
        <w:rPr>
          <w:shd w:val="clear" w:color="auto" w:fill="FFFFFF"/>
        </w:rPr>
        <w:t>A. Black, O</w:t>
      </w:r>
      <w:r w:rsidR="00E02B07" w:rsidRPr="00E02B07">
        <w:rPr>
          <w:shd w:val="clear" w:color="auto" w:fill="FFFFFF"/>
        </w:rPr>
        <w:t>.</w:t>
      </w:r>
      <w:r w:rsidRPr="00E02B07">
        <w:rPr>
          <w:shd w:val="clear" w:color="auto" w:fill="FFFFFF"/>
        </w:rPr>
        <w:t>T. Gorman, T</w:t>
      </w:r>
      <w:r w:rsidR="00E02B07" w:rsidRPr="00E02B07">
        <w:rPr>
          <w:shd w:val="clear" w:color="auto" w:fill="FFFFFF"/>
        </w:rPr>
        <w:t>.</w:t>
      </w:r>
      <w:r w:rsidRPr="00E02B07">
        <w:rPr>
          <w:shd w:val="clear" w:color="auto" w:fill="FFFFFF"/>
        </w:rPr>
        <w:t>R. Hrabik, R</w:t>
      </w:r>
      <w:r w:rsidR="00E02B07" w:rsidRPr="00E02B07">
        <w:rPr>
          <w:shd w:val="clear" w:color="auto" w:fill="FFFFFF"/>
        </w:rPr>
        <w:t>.</w:t>
      </w:r>
      <w:r w:rsidRPr="00E02B07">
        <w:rPr>
          <w:shd w:val="clear" w:color="auto" w:fill="FFFFFF"/>
        </w:rPr>
        <w:t>E. Kinnunen, W</w:t>
      </w:r>
      <w:r w:rsidR="00E02B07" w:rsidRPr="00E02B07">
        <w:rPr>
          <w:shd w:val="clear" w:color="auto" w:fill="FFFFFF"/>
        </w:rPr>
        <w:t>.</w:t>
      </w:r>
      <w:r w:rsidRPr="00E02B07">
        <w:rPr>
          <w:shd w:val="clear" w:color="auto" w:fill="FFFFFF"/>
        </w:rPr>
        <w:t>P. Mattes</w:t>
      </w:r>
      <w:r w:rsidR="00E02B07" w:rsidRPr="00E02B07">
        <w:rPr>
          <w:shd w:val="clear" w:color="auto" w:fill="FFFFFF"/>
        </w:rPr>
        <w:t>, J.K. Oyadomari, S.T. Schram, D.R. Schreiner, M.J. Seider, S.P. Sitar, D.L. Yule</w:t>
      </w:r>
      <w:r w:rsidRPr="00E02B07">
        <w:rPr>
          <w:shd w:val="clear" w:color="auto" w:fill="FFFFFF"/>
        </w:rPr>
        <w:t xml:space="preserve">. </w:t>
      </w:r>
      <w:r w:rsidR="00E02B07" w:rsidRPr="00E02B07">
        <w:rPr>
          <w:shd w:val="clear" w:color="auto" w:fill="FFFFFF"/>
        </w:rPr>
        <w:t xml:space="preserve">2009. </w:t>
      </w:r>
      <w:r w:rsidRPr="00E02B07">
        <w:rPr>
          <w:shd w:val="clear" w:color="auto" w:fill="FFFFFF"/>
        </w:rPr>
        <w:t xml:space="preserve">A synthesis of cisco recovery in Lake Superior: implications for native fish </w:t>
      </w:r>
      <w:r w:rsidRPr="00EA2438">
        <w:rPr>
          <w:shd w:val="clear" w:color="auto" w:fill="FFFFFF"/>
        </w:rPr>
        <w:t>rehabilitation in the Laurentian Great Lakes.</w:t>
      </w:r>
      <w:r w:rsidRPr="00EA2438">
        <w:rPr>
          <w:rStyle w:val="apple-converted-space"/>
          <w:shd w:val="clear" w:color="auto" w:fill="FFFFFF"/>
        </w:rPr>
        <w:t> </w:t>
      </w:r>
      <w:r w:rsidR="0058129F" w:rsidRPr="0058129F">
        <w:rPr>
          <w:rStyle w:val="apple-converted-space"/>
          <w:shd w:val="clear" w:color="auto" w:fill="FFFFFF"/>
        </w:rPr>
        <w:t>N</w:t>
      </w:r>
      <w:r w:rsidR="0058129F">
        <w:rPr>
          <w:rStyle w:val="apple-converted-space"/>
          <w:shd w:val="clear" w:color="auto" w:fill="FFFFFF"/>
        </w:rPr>
        <w:t>.</w:t>
      </w:r>
      <w:r w:rsidR="0058129F" w:rsidRPr="0058129F">
        <w:rPr>
          <w:rStyle w:val="apple-converted-space"/>
          <w:shd w:val="clear" w:color="auto" w:fill="FFFFFF"/>
        </w:rPr>
        <w:t xml:space="preserve"> Am</w:t>
      </w:r>
      <w:r w:rsidR="0058129F">
        <w:rPr>
          <w:rStyle w:val="apple-converted-space"/>
          <w:shd w:val="clear" w:color="auto" w:fill="FFFFFF"/>
        </w:rPr>
        <w:t>.</w:t>
      </w:r>
      <w:r w:rsidR="0058129F" w:rsidRPr="0058129F">
        <w:rPr>
          <w:rStyle w:val="apple-converted-space"/>
          <w:shd w:val="clear" w:color="auto" w:fill="FFFFFF"/>
        </w:rPr>
        <w:t xml:space="preserve"> J</w:t>
      </w:r>
      <w:r w:rsidR="0058129F">
        <w:rPr>
          <w:rStyle w:val="apple-converted-space"/>
          <w:shd w:val="clear" w:color="auto" w:fill="FFFFFF"/>
        </w:rPr>
        <w:t>.</w:t>
      </w:r>
      <w:r w:rsidR="0058129F" w:rsidRPr="0058129F">
        <w:rPr>
          <w:rStyle w:val="apple-converted-space"/>
          <w:shd w:val="clear" w:color="auto" w:fill="FFFFFF"/>
        </w:rPr>
        <w:t xml:space="preserve"> Fish</w:t>
      </w:r>
      <w:r w:rsidR="0058129F">
        <w:rPr>
          <w:rStyle w:val="apple-converted-space"/>
          <w:shd w:val="clear" w:color="auto" w:fill="FFFFFF"/>
        </w:rPr>
        <w:t>.</w:t>
      </w:r>
      <w:r w:rsidR="0058129F" w:rsidRPr="0058129F">
        <w:rPr>
          <w:rStyle w:val="apple-converted-space"/>
          <w:shd w:val="clear" w:color="auto" w:fill="FFFFFF"/>
        </w:rPr>
        <w:t xml:space="preserve"> Manag</w:t>
      </w:r>
      <w:r w:rsidR="0058129F">
        <w:rPr>
          <w:rStyle w:val="apple-converted-space"/>
          <w:shd w:val="clear" w:color="auto" w:fill="FFFFFF"/>
        </w:rPr>
        <w:t>e.</w:t>
      </w:r>
      <w:r w:rsidRPr="00EA2438">
        <w:rPr>
          <w:rStyle w:val="apple-converted-space"/>
          <w:shd w:val="clear" w:color="auto" w:fill="FFFFFF"/>
        </w:rPr>
        <w:t> </w:t>
      </w:r>
      <w:r w:rsidRPr="00EA2438">
        <w:rPr>
          <w:shd w:val="clear" w:color="auto" w:fill="FFFFFF"/>
        </w:rPr>
        <w:t>29</w:t>
      </w:r>
      <w:r w:rsidR="00E02B07" w:rsidRPr="00EA2438">
        <w:rPr>
          <w:shd w:val="clear" w:color="auto" w:fill="FFFFFF"/>
        </w:rPr>
        <w:t xml:space="preserve">, </w:t>
      </w:r>
      <w:r w:rsidRPr="00EA2438">
        <w:rPr>
          <w:shd w:val="clear" w:color="auto" w:fill="FFFFFF"/>
        </w:rPr>
        <w:t>626-652.</w:t>
      </w:r>
    </w:p>
    <w:p w14:paraId="157E7C9B" w14:textId="7DF91337" w:rsidR="00EA2438" w:rsidRDefault="00EA2438" w:rsidP="00603A67">
      <w:pPr>
        <w:pStyle w:val="References"/>
        <w:rPr>
          <w:color w:val="222222"/>
          <w:shd w:val="clear" w:color="auto" w:fill="FFFFFF"/>
        </w:rPr>
      </w:pPr>
      <w:r w:rsidRPr="00EA2438">
        <w:rPr>
          <w:color w:val="222222"/>
          <w:shd w:val="clear" w:color="auto" w:fill="FFFFFF"/>
        </w:rPr>
        <w:t>Sandström, A</w:t>
      </w:r>
      <w:r>
        <w:rPr>
          <w:color w:val="222222"/>
          <w:shd w:val="clear" w:color="auto" w:fill="FFFFFF"/>
        </w:rPr>
        <w:t>.</w:t>
      </w:r>
      <w:r w:rsidRPr="00EA2438">
        <w:rPr>
          <w:color w:val="222222"/>
          <w:shd w:val="clear" w:color="auto" w:fill="FFFFFF"/>
        </w:rPr>
        <w:t>, H</w:t>
      </w:r>
      <w:r>
        <w:rPr>
          <w:color w:val="222222"/>
          <w:shd w:val="clear" w:color="auto" w:fill="FFFFFF"/>
        </w:rPr>
        <w:t>.</w:t>
      </w:r>
      <w:r w:rsidRPr="00EA2438">
        <w:rPr>
          <w:color w:val="222222"/>
          <w:shd w:val="clear" w:color="auto" w:fill="FFFFFF"/>
        </w:rPr>
        <w:t xml:space="preserve"> Ragnarsson-Stabo, T</w:t>
      </w:r>
      <w:r>
        <w:rPr>
          <w:color w:val="222222"/>
          <w:shd w:val="clear" w:color="auto" w:fill="FFFFFF"/>
        </w:rPr>
        <w:t>.</w:t>
      </w:r>
      <w:r w:rsidRPr="00EA2438">
        <w:rPr>
          <w:color w:val="222222"/>
          <w:shd w:val="clear" w:color="auto" w:fill="FFFFFF"/>
        </w:rPr>
        <w:t xml:space="preserve"> Axenrot, and E</w:t>
      </w:r>
      <w:r>
        <w:rPr>
          <w:color w:val="222222"/>
          <w:shd w:val="clear" w:color="auto" w:fill="FFFFFF"/>
        </w:rPr>
        <w:t>.</w:t>
      </w:r>
      <w:r w:rsidRPr="00EA2438">
        <w:rPr>
          <w:color w:val="222222"/>
          <w:shd w:val="clear" w:color="auto" w:fill="FFFFFF"/>
        </w:rPr>
        <w:t xml:space="preserve"> Bergstrand. </w:t>
      </w:r>
      <w:r>
        <w:rPr>
          <w:color w:val="222222"/>
          <w:shd w:val="clear" w:color="auto" w:fill="FFFFFF"/>
        </w:rPr>
        <w:t xml:space="preserve">2014. </w:t>
      </w:r>
      <w:r w:rsidRPr="00EA2438">
        <w:rPr>
          <w:color w:val="222222"/>
          <w:shd w:val="clear" w:color="auto" w:fill="FFFFFF"/>
        </w:rPr>
        <w:t>Has climate variability driven the trends and dynamics in recruitment of pelagic fish species in Swedish Lakes Vänern and Vättern in recent decades?</w:t>
      </w:r>
      <w:r w:rsidRPr="00EA2438">
        <w:rPr>
          <w:rStyle w:val="apple-converted-space"/>
          <w:color w:val="222222"/>
          <w:shd w:val="clear" w:color="auto" w:fill="FFFFFF"/>
        </w:rPr>
        <w:t> </w:t>
      </w:r>
      <w:r w:rsidR="0058129F" w:rsidRPr="0058129F">
        <w:rPr>
          <w:iCs/>
          <w:color w:val="222222"/>
          <w:shd w:val="clear" w:color="auto" w:fill="FFFFFF"/>
        </w:rPr>
        <w:t>Aquat</w:t>
      </w:r>
      <w:r w:rsidR="0058129F">
        <w:rPr>
          <w:iCs/>
          <w:color w:val="222222"/>
          <w:shd w:val="clear" w:color="auto" w:fill="FFFFFF"/>
        </w:rPr>
        <w:t>.</w:t>
      </w:r>
      <w:r w:rsidR="0058129F" w:rsidRPr="0058129F">
        <w:rPr>
          <w:iCs/>
          <w:color w:val="222222"/>
          <w:shd w:val="clear" w:color="auto" w:fill="FFFFFF"/>
        </w:rPr>
        <w:t xml:space="preserve"> Ecosyst</w:t>
      </w:r>
      <w:r w:rsidR="0058129F">
        <w:rPr>
          <w:iCs/>
          <w:color w:val="222222"/>
          <w:shd w:val="clear" w:color="auto" w:fill="FFFFFF"/>
        </w:rPr>
        <w:t>.</w:t>
      </w:r>
      <w:r w:rsidR="0058129F" w:rsidRPr="0058129F">
        <w:rPr>
          <w:iCs/>
          <w:color w:val="222222"/>
          <w:shd w:val="clear" w:color="auto" w:fill="FFFFFF"/>
        </w:rPr>
        <w:t xml:space="preserve"> Health</w:t>
      </w:r>
      <w:r w:rsidR="0058129F">
        <w:rPr>
          <w:iCs/>
          <w:color w:val="222222"/>
          <w:shd w:val="clear" w:color="auto" w:fill="FFFFFF"/>
        </w:rPr>
        <w:t>.</w:t>
      </w:r>
      <w:r w:rsidR="0058129F" w:rsidRPr="0058129F">
        <w:rPr>
          <w:iCs/>
          <w:color w:val="222222"/>
          <w:shd w:val="clear" w:color="auto" w:fill="FFFFFF"/>
        </w:rPr>
        <w:t xml:space="preserve"> </w:t>
      </w:r>
      <w:r>
        <w:rPr>
          <w:color w:val="222222"/>
          <w:shd w:val="clear" w:color="auto" w:fill="FFFFFF"/>
        </w:rPr>
        <w:t xml:space="preserve">17, </w:t>
      </w:r>
      <w:r w:rsidRPr="00EA2438">
        <w:rPr>
          <w:color w:val="222222"/>
          <w:shd w:val="clear" w:color="auto" w:fill="FFFFFF"/>
        </w:rPr>
        <w:t>349-356.</w:t>
      </w:r>
    </w:p>
    <w:p w14:paraId="61AB4C8E" w14:textId="1F35F267" w:rsidR="007123FE" w:rsidRPr="00EA2438" w:rsidRDefault="007123FE" w:rsidP="00603A67">
      <w:pPr>
        <w:pStyle w:val="References"/>
      </w:pPr>
      <w:r>
        <w:rPr>
          <w:color w:val="222222"/>
          <w:shd w:val="clear" w:color="auto" w:fill="FFFFFF"/>
        </w:rPr>
        <w:t xml:space="preserve">Todd, T.N. 1978. Revised status of Great Lakes Coregonines. United States Fish and Wildlife Service, Ann Arbor, Michigan. </w:t>
      </w:r>
    </w:p>
    <w:p w14:paraId="5D6CB286" w14:textId="3FC6246C" w:rsidR="00603A67" w:rsidRDefault="00603A67" w:rsidP="00603A67">
      <w:pPr>
        <w:pStyle w:val="References"/>
      </w:pPr>
      <w:r w:rsidRPr="00EA2438">
        <w:t>Ven</w:t>
      </w:r>
      <w:r w:rsidR="00C57782" w:rsidRPr="00EA2438">
        <w:t>ables, W.N., Ripley, B.</w:t>
      </w:r>
      <w:r w:rsidRPr="00EA2438">
        <w:t>D.</w:t>
      </w:r>
      <w:r w:rsidR="00E60EA6" w:rsidRPr="00EA2438">
        <w:t>,</w:t>
      </w:r>
      <w:r w:rsidRPr="00EA2438">
        <w:t xml:space="preserve"> 2002.</w:t>
      </w:r>
      <w:r w:rsidR="00C57782" w:rsidRPr="00EA2438">
        <w:t xml:space="preserve"> </w:t>
      </w:r>
      <w:r w:rsidRPr="00EA2438">
        <w:t>Modern Applied Statistics with S. Springer, New York, fourth edition.</w:t>
      </w:r>
    </w:p>
    <w:p w14:paraId="6DF98F13" w14:textId="086A2213" w:rsidR="00D73640" w:rsidRPr="00D73640" w:rsidRDefault="00D73640" w:rsidP="00603A67">
      <w:pPr>
        <w:pStyle w:val="References"/>
        <w:rPr>
          <w:color w:val="FF0000"/>
        </w:rPr>
      </w:pPr>
      <w:r w:rsidRPr="00D73640">
        <w:rPr>
          <w:color w:val="FF0000"/>
        </w:rPr>
        <w:t xml:space="preserve">Vinson </w:t>
      </w:r>
      <w:r w:rsidR="00785CFC">
        <w:rPr>
          <w:color w:val="FF0000"/>
        </w:rPr>
        <w:t xml:space="preserve">et al. </w:t>
      </w:r>
      <w:r w:rsidRPr="00D73640">
        <w:rPr>
          <w:color w:val="FF0000"/>
        </w:rPr>
        <w:t>2014</w:t>
      </w:r>
    </w:p>
    <w:p w14:paraId="59F5FD83" w14:textId="25AD4435" w:rsidR="007D5B7A" w:rsidRPr="00E02B07" w:rsidRDefault="007D5B7A" w:rsidP="007D5B7A">
      <w:pPr>
        <w:pStyle w:val="References"/>
      </w:pPr>
      <w:r w:rsidRPr="00E02B07">
        <w:t>Yule, D.L., Stockwell, J.D., Black, J.A., Cullis, K.I., Cholwek, G.A., Myers, J.T.</w:t>
      </w:r>
      <w:r w:rsidR="00E60EA6" w:rsidRPr="00E02B07">
        <w:t>,</w:t>
      </w:r>
      <w:r w:rsidRPr="00E02B07">
        <w:t xml:space="preserve"> 2008. How systematic age underestimation can impede understanding of fish population dynamics: Lessons learned from a Lake Superior cisco stock. Trans. Amer. Fish. Soc. 137, 481-495. </w:t>
      </w:r>
    </w:p>
    <w:p w14:paraId="01927938" w14:textId="220582D1" w:rsidR="00DD283E" w:rsidRDefault="00DD283E" w:rsidP="00DD283E">
      <w:pPr>
        <w:pStyle w:val="References"/>
      </w:pPr>
      <w:r w:rsidRPr="00E02B07">
        <w:t>Yule, D.L., J.V. Adams, T.R. Hrabik, M.R. Vinson, Z. Woiak, T.D. Ahrenstorff. 2013. Use of classification trees to apportion single echo detections to species:</w:t>
      </w:r>
      <w:r w:rsidRPr="00EC445E">
        <w:t xml:space="preserve"> application to the pelagic fish community of Lake Superior. Fish</w:t>
      </w:r>
      <w:r w:rsidR="0058129F">
        <w:t>.</w:t>
      </w:r>
      <w:r w:rsidRPr="00EC445E">
        <w:t xml:space="preserve"> Res</w:t>
      </w:r>
      <w:r>
        <w:t>.</w:t>
      </w:r>
      <w:r w:rsidRPr="00EC445E">
        <w:t xml:space="preserve"> 140</w:t>
      </w:r>
      <w:r>
        <w:t xml:space="preserve">, </w:t>
      </w:r>
      <w:r w:rsidRPr="00EC445E">
        <w:t>123</w:t>
      </w:r>
      <w:r>
        <w:t>-</w:t>
      </w:r>
      <w:r w:rsidRPr="00EC445E">
        <w:t>132.</w:t>
      </w:r>
    </w:p>
    <w:p w14:paraId="78EE2275" w14:textId="21B7C3F9" w:rsidR="00DD283E" w:rsidRDefault="00DD283E" w:rsidP="00DD283E">
      <w:pPr>
        <w:pStyle w:val="References"/>
      </w:pPr>
      <w:r>
        <w:t>Zimmerman, M.S. and</w:t>
      </w:r>
      <w:r w:rsidRPr="003B1BCE">
        <w:t xml:space="preserve"> </w:t>
      </w:r>
      <w:r>
        <w:t xml:space="preserve">C.C. </w:t>
      </w:r>
      <w:r w:rsidRPr="003B1BCE">
        <w:t>Krueger</w:t>
      </w:r>
      <w:r>
        <w:t xml:space="preserve">. </w:t>
      </w:r>
      <w:r w:rsidRPr="003B1BCE">
        <w:t xml:space="preserve">2009. An ecosystem perspective on re-establishing native deepwater fishes in the Laurentian Great Lakes. </w:t>
      </w:r>
      <w:r w:rsidRPr="00603A67">
        <w:t>N</w:t>
      </w:r>
      <w:r>
        <w:t>.</w:t>
      </w:r>
      <w:r w:rsidRPr="00603A67">
        <w:t xml:space="preserve"> Am</w:t>
      </w:r>
      <w:r>
        <w:t xml:space="preserve">. </w:t>
      </w:r>
      <w:r w:rsidRPr="00603A67">
        <w:t>J</w:t>
      </w:r>
      <w:r>
        <w:t>.</w:t>
      </w:r>
      <w:r w:rsidRPr="00603A67">
        <w:t xml:space="preserve"> Fish</w:t>
      </w:r>
      <w:r>
        <w:t>.</w:t>
      </w:r>
      <w:r w:rsidRPr="00603A67">
        <w:t xml:space="preserve"> Man</w:t>
      </w:r>
      <w:r>
        <w:t xml:space="preserve">. </w:t>
      </w:r>
      <w:r w:rsidRPr="003B1BCE">
        <w:t>29, 1352-1371.</w:t>
      </w:r>
    </w:p>
    <w:p w14:paraId="0CED50AD" w14:textId="77777777" w:rsidR="003A0819" w:rsidRDefault="003A0819">
      <w:pPr>
        <w:spacing w:after="200" w:line="240" w:lineRule="auto"/>
        <w:ind w:firstLine="0"/>
        <w:rPr>
          <w:b/>
        </w:rPr>
      </w:pPr>
      <w:r>
        <w:rPr>
          <w:b/>
        </w:rPr>
        <w:lastRenderedPageBreak/>
        <w:br w:type="page"/>
      </w:r>
    </w:p>
    <w:p w14:paraId="073CBE44" w14:textId="77777777" w:rsidR="000825F6" w:rsidRPr="008514F9" w:rsidRDefault="00E22F6C" w:rsidP="008514F9">
      <w:pPr>
        <w:ind w:firstLine="0"/>
        <w:rPr>
          <w:b/>
        </w:rPr>
      </w:pPr>
      <w:r w:rsidRPr="008514F9">
        <w:rPr>
          <w:b/>
        </w:rPr>
        <w:lastRenderedPageBreak/>
        <w:t>Figure Captions</w:t>
      </w:r>
    </w:p>
    <w:p w14:paraId="405BD9C5" w14:textId="5A21FC1C" w:rsidR="00E22F6C" w:rsidRDefault="00E22F6C" w:rsidP="008514F9">
      <w:pPr>
        <w:ind w:firstLine="0"/>
      </w:pPr>
      <w:r>
        <w:t xml:space="preserve">Figure 1.  </w:t>
      </w:r>
      <w:r w:rsidR="00F8271E">
        <w:t>S</w:t>
      </w:r>
      <w:r w:rsidR="000E56DD">
        <w:t>ampling locations i</w:t>
      </w:r>
      <w:r>
        <w:t xml:space="preserve">n Lake Superior </w:t>
      </w:r>
      <w:r w:rsidR="000E56DD">
        <w:t xml:space="preserve">in 2014 </w:t>
      </w:r>
      <w:r>
        <w:t>with regions identified.</w:t>
      </w:r>
      <w:r w:rsidR="000E56DD">
        <w:t xml:space="preserve"> </w:t>
      </w:r>
      <w:r w:rsidR="00F8271E">
        <w:t xml:space="preserve"> </w:t>
      </w:r>
      <w:r w:rsidR="000E56DD">
        <w:t xml:space="preserve">Solid symbols denote locations where Kiyi were collected. </w:t>
      </w:r>
    </w:p>
    <w:p w14:paraId="1EBE34B5" w14:textId="77777777" w:rsidR="008514F9" w:rsidRDefault="008514F9" w:rsidP="008514F9">
      <w:pPr>
        <w:ind w:firstLine="0"/>
      </w:pPr>
    </w:p>
    <w:p w14:paraId="7744BE25" w14:textId="584CD1E4" w:rsidR="00C10F9E" w:rsidRDefault="00C10F9E" w:rsidP="008514F9">
      <w:pPr>
        <w:ind w:firstLine="0"/>
      </w:pPr>
      <w:r>
        <w:t>Figure 2.  Relative frequency of total lengths (TL) for all Kiyi captured in Lake Superior in June-July 2014.  Note that each plot has been scaled such that the mode has a height equal to 1.</w:t>
      </w:r>
    </w:p>
    <w:p w14:paraId="4FA3FB33" w14:textId="77777777" w:rsidR="00C10F9E" w:rsidRDefault="00C10F9E" w:rsidP="008514F9">
      <w:pPr>
        <w:ind w:firstLine="0"/>
      </w:pPr>
    </w:p>
    <w:p w14:paraId="408E2218" w14:textId="21AC1F5F" w:rsidR="008514F9" w:rsidRDefault="00C10F9E" w:rsidP="008514F9">
      <w:pPr>
        <w:ind w:firstLine="0"/>
      </w:pPr>
      <w:r>
        <w:t>Figure 3</w:t>
      </w:r>
      <w:r w:rsidR="00E22F6C">
        <w:t xml:space="preserve">.  Relative within-year frequency of total length for all Kiyi captured in Lake Superior from May-July 2001-2014. </w:t>
      </w:r>
      <w:r w:rsidR="00CC4872">
        <w:t xml:space="preserve"> Plots are labeled as the year sampled.  </w:t>
      </w:r>
      <w:r w:rsidR="00E22F6C">
        <w:t>Note that each plot has been scaled such that the mode has a height equal to 1.</w:t>
      </w:r>
      <w:r w:rsidR="00281737">
        <w:t xml:space="preserve">  The point with the horizontal lines represent the mean total length and approximate 95% confidence interval for fish from the 2003 (in 2004-2008) and 2009 (in 2010-2013) year-classes.</w:t>
      </w:r>
      <w:r w:rsidR="00E80D6B">
        <w:t xml:space="preserve"> </w:t>
      </w:r>
    </w:p>
    <w:p w14:paraId="680FDF0D" w14:textId="77777777" w:rsidR="004C6EA8" w:rsidRDefault="004C6EA8" w:rsidP="008514F9">
      <w:pPr>
        <w:ind w:firstLine="0"/>
      </w:pPr>
    </w:p>
    <w:p w14:paraId="27BEC272" w14:textId="55F95913" w:rsidR="00905961" w:rsidRDefault="00C10F9E" w:rsidP="00905961">
      <w:pPr>
        <w:ind w:firstLine="0"/>
      </w:pPr>
      <w:r>
        <w:t>Figure 4</w:t>
      </w:r>
      <w:r w:rsidR="00E22F6C">
        <w:t xml:space="preserve">.  </w:t>
      </w:r>
      <w:r w:rsidR="00905961">
        <w:t>D</w:t>
      </w:r>
      <w:r w:rsidR="00905961">
        <w:rPr>
          <w:rFonts w:cs="Times New Roman"/>
        </w:rPr>
        <w:t>ifference in estimated otolith ages for Lake Superior Kiyi from two readers</w:t>
      </w:r>
      <w:r w:rsidR="00905961" w:rsidRPr="0091512E">
        <w:rPr>
          <w:rFonts w:cs="Times New Roman"/>
        </w:rPr>
        <w:t xml:space="preserve"> at </w:t>
      </w:r>
      <w:r w:rsidR="00905961">
        <w:rPr>
          <w:rFonts w:cs="Times New Roman"/>
        </w:rPr>
        <w:t>estimated o</w:t>
      </w:r>
      <w:r w:rsidR="00905961" w:rsidRPr="0091512E">
        <w:rPr>
          <w:rFonts w:cs="Times New Roman"/>
        </w:rPr>
        <w:t>tolith ages</w:t>
      </w:r>
      <w:r w:rsidR="00905961">
        <w:rPr>
          <w:rFonts w:cs="Times New Roman"/>
        </w:rPr>
        <w:t xml:space="preserve"> for the first reader</w:t>
      </w:r>
      <w:r w:rsidR="00905961" w:rsidRPr="0091512E">
        <w:rPr>
          <w:rFonts w:cs="Times New Roman"/>
        </w:rPr>
        <w:t xml:space="preserve"> (</w:t>
      </w:r>
      <w:r w:rsidR="00905961" w:rsidRPr="008514F9">
        <w:rPr>
          <w:rFonts w:cs="Times New Roman"/>
        </w:rPr>
        <w:t>i.e.,</w:t>
      </w:r>
      <w:r w:rsidR="00905961">
        <w:rPr>
          <w:rFonts w:cs="Times New Roman"/>
        </w:rPr>
        <w:t xml:space="preserve"> a modified</w:t>
      </w:r>
      <w:r w:rsidR="00905961" w:rsidRPr="0091512E">
        <w:rPr>
          <w:rFonts w:cs="Times New Roman"/>
        </w:rPr>
        <w:t xml:space="preserve"> age-bias plot)</w:t>
      </w:r>
      <w:r w:rsidR="00905961">
        <w:rPr>
          <w:rFonts w:cs="Times New Roman"/>
        </w:rPr>
        <w:t xml:space="preserve">, with mean (short horizontal lines) and </w:t>
      </w:r>
      <w:r w:rsidR="00E22F6C" w:rsidRPr="0091512E">
        <w:rPr>
          <w:rFonts w:cs="Times New Roman"/>
        </w:rPr>
        <w:t>95% confidence intervals</w:t>
      </w:r>
      <w:r w:rsidR="00905961">
        <w:rPr>
          <w:rFonts w:cs="Times New Roman"/>
        </w:rPr>
        <w:t xml:space="preserve"> (vertical lines</w:t>
      </w:r>
      <w:r w:rsidR="00E22F6C" w:rsidRPr="0091512E">
        <w:rPr>
          <w:rFonts w:cs="Times New Roman"/>
        </w:rPr>
        <w:t>).</w:t>
      </w:r>
      <w:r w:rsidR="008514F9">
        <w:rPr>
          <w:rFonts w:cs="Times New Roman"/>
        </w:rPr>
        <w:t xml:space="preserve">  Darker points represent more individuals</w:t>
      </w:r>
      <w:r w:rsidR="00905961">
        <w:rPr>
          <w:rFonts w:cs="Times New Roman"/>
        </w:rPr>
        <w:t xml:space="preserve"> and gray confidence intervals represent estimated otolith ages for the first reader where the mean estimated otolith age for the second reader differed significantly</w:t>
      </w:r>
      <w:r w:rsidR="008514F9">
        <w:rPr>
          <w:rFonts w:cs="Times New Roman"/>
        </w:rPr>
        <w:t xml:space="preserve">. </w:t>
      </w:r>
      <w:r w:rsidR="00E22F6C" w:rsidRPr="0091512E">
        <w:rPr>
          <w:rFonts w:cs="Times New Roman"/>
        </w:rPr>
        <w:t xml:space="preserve"> The </w:t>
      </w:r>
      <w:r w:rsidR="008514F9">
        <w:rPr>
          <w:rFonts w:cs="Times New Roman"/>
        </w:rPr>
        <w:t>horizont</w:t>
      </w:r>
      <w:r w:rsidR="00E22F6C" w:rsidRPr="0091512E">
        <w:rPr>
          <w:rFonts w:cs="Times New Roman"/>
        </w:rPr>
        <w:t xml:space="preserve">al dashed line </w:t>
      </w:r>
      <w:r w:rsidR="008514F9">
        <w:rPr>
          <w:rFonts w:cs="Times New Roman"/>
        </w:rPr>
        <w:t>represents ages that agreed.</w:t>
      </w:r>
      <w:r w:rsidR="00E22F6C" w:rsidRPr="0091512E">
        <w:rPr>
          <w:rFonts w:cs="Times New Roman"/>
        </w:rPr>
        <w:t xml:space="preserve">  Sample size</w:t>
      </w:r>
      <w:r w:rsidR="00E22F6C">
        <w:rPr>
          <w:rFonts w:cs="Times New Roman"/>
        </w:rPr>
        <w:t>s</w:t>
      </w:r>
      <w:r w:rsidR="00E22F6C" w:rsidRPr="0091512E">
        <w:rPr>
          <w:rFonts w:cs="Times New Roman"/>
        </w:rPr>
        <w:t xml:space="preserve"> for each estimated otolith age</w:t>
      </w:r>
      <w:r w:rsidR="008514F9">
        <w:rPr>
          <w:rFonts w:cs="Times New Roman"/>
        </w:rPr>
        <w:t xml:space="preserve"> of the first reader</w:t>
      </w:r>
      <w:r w:rsidR="00E22F6C" w:rsidRPr="0091512E">
        <w:rPr>
          <w:rFonts w:cs="Times New Roman"/>
        </w:rPr>
        <w:t xml:space="preserve"> </w:t>
      </w:r>
      <w:r w:rsidR="00E22F6C">
        <w:rPr>
          <w:rFonts w:cs="Times New Roman"/>
        </w:rPr>
        <w:t>are</w:t>
      </w:r>
      <w:r w:rsidR="00E22F6C" w:rsidRPr="0091512E">
        <w:rPr>
          <w:rFonts w:cs="Times New Roman"/>
        </w:rPr>
        <w:t xml:space="preserve"> shown above the x-axis</w:t>
      </w:r>
      <w:r w:rsidR="008514F9">
        <w:rPr>
          <w:rFonts w:cs="Times New Roman"/>
        </w:rPr>
        <w:t>.</w:t>
      </w:r>
      <w:r w:rsidR="00905961" w:rsidRPr="00905961">
        <w:t xml:space="preserve"> </w:t>
      </w:r>
    </w:p>
    <w:p w14:paraId="5C366415" w14:textId="77777777" w:rsidR="00905961" w:rsidRDefault="00905961" w:rsidP="00905961">
      <w:pPr>
        <w:ind w:firstLine="0"/>
      </w:pPr>
    </w:p>
    <w:p w14:paraId="2DAA5D36" w14:textId="7B7EBD5A" w:rsidR="00905961" w:rsidRDefault="00C10F9E" w:rsidP="00905961">
      <w:pPr>
        <w:ind w:firstLine="0"/>
      </w:pPr>
      <w:r>
        <w:t>Figure 5</w:t>
      </w:r>
      <w:r w:rsidR="00905961">
        <w:t>.  D</w:t>
      </w:r>
      <w:r w:rsidR="00905961">
        <w:rPr>
          <w:rFonts w:cs="Times New Roman"/>
        </w:rPr>
        <w:t>ifference in estimated scale and otolith ages</w:t>
      </w:r>
      <w:r w:rsidR="00905961" w:rsidRPr="00905961">
        <w:rPr>
          <w:rFonts w:cs="Times New Roman"/>
        </w:rPr>
        <w:t xml:space="preserve"> </w:t>
      </w:r>
      <w:r w:rsidR="00905961" w:rsidRPr="0091512E">
        <w:rPr>
          <w:rFonts w:cs="Times New Roman"/>
        </w:rPr>
        <w:t xml:space="preserve">for Lake Superior </w:t>
      </w:r>
      <w:r w:rsidR="00905961">
        <w:rPr>
          <w:rFonts w:cs="Times New Roman"/>
        </w:rPr>
        <w:t>Kiyi from one reader</w:t>
      </w:r>
      <w:r w:rsidR="00905961" w:rsidRPr="0091512E">
        <w:rPr>
          <w:rFonts w:cs="Times New Roman"/>
        </w:rPr>
        <w:t xml:space="preserve"> at </w:t>
      </w:r>
      <w:r w:rsidR="00905961">
        <w:rPr>
          <w:rFonts w:cs="Times New Roman"/>
        </w:rPr>
        <w:t>estimated o</w:t>
      </w:r>
      <w:r w:rsidR="00905961" w:rsidRPr="0091512E">
        <w:rPr>
          <w:rFonts w:cs="Times New Roman"/>
        </w:rPr>
        <w:t>tolith ages</w:t>
      </w:r>
      <w:r w:rsidR="00905961">
        <w:rPr>
          <w:rFonts w:cs="Times New Roman"/>
        </w:rPr>
        <w:t xml:space="preserve"> for the reader</w:t>
      </w:r>
      <w:r w:rsidR="00905961" w:rsidRPr="0091512E">
        <w:rPr>
          <w:rFonts w:cs="Times New Roman"/>
        </w:rPr>
        <w:t xml:space="preserve"> (</w:t>
      </w:r>
      <w:r w:rsidR="00905961" w:rsidRPr="008514F9">
        <w:rPr>
          <w:rFonts w:cs="Times New Roman"/>
        </w:rPr>
        <w:t>i.e.,</w:t>
      </w:r>
      <w:r w:rsidR="00905961">
        <w:rPr>
          <w:rFonts w:cs="Times New Roman"/>
        </w:rPr>
        <w:t xml:space="preserve"> a modified</w:t>
      </w:r>
      <w:r w:rsidR="00905961" w:rsidRPr="0091512E">
        <w:rPr>
          <w:rFonts w:cs="Times New Roman"/>
        </w:rPr>
        <w:t xml:space="preserve"> age-bias plot)</w:t>
      </w:r>
      <w:r w:rsidR="00905961">
        <w:rPr>
          <w:rFonts w:cs="Times New Roman"/>
        </w:rPr>
        <w:t>,</w:t>
      </w:r>
      <w:r w:rsidR="00905961" w:rsidRPr="0091512E">
        <w:rPr>
          <w:rFonts w:cs="Times New Roman"/>
        </w:rPr>
        <w:t xml:space="preserve"> </w:t>
      </w:r>
      <w:r w:rsidR="00905961">
        <w:rPr>
          <w:rFonts w:cs="Times New Roman"/>
        </w:rPr>
        <w:t xml:space="preserve">with mean (short </w:t>
      </w:r>
      <w:r w:rsidR="00905961">
        <w:rPr>
          <w:rFonts w:cs="Times New Roman"/>
        </w:rPr>
        <w:lastRenderedPageBreak/>
        <w:t xml:space="preserve">horizontal lines) and </w:t>
      </w:r>
      <w:r w:rsidR="00905961" w:rsidRPr="0091512E">
        <w:rPr>
          <w:rFonts w:cs="Times New Roman"/>
        </w:rPr>
        <w:t>95% confidence intervals</w:t>
      </w:r>
      <w:r w:rsidR="00905961">
        <w:rPr>
          <w:rFonts w:cs="Times New Roman"/>
        </w:rPr>
        <w:t xml:space="preserve"> (vertical lines</w:t>
      </w:r>
      <w:r w:rsidR="00905961" w:rsidRPr="0091512E">
        <w:rPr>
          <w:rFonts w:cs="Times New Roman"/>
        </w:rPr>
        <w:t>).</w:t>
      </w:r>
      <w:r w:rsidR="00905961">
        <w:rPr>
          <w:rFonts w:cs="Times New Roman"/>
        </w:rPr>
        <w:t xml:space="preserve">  Darker points represent more individuals and gray confidence intervals represent estimated otolith ages for the first reader where the mean estimated otolith age for the second reader differed significantly. </w:t>
      </w:r>
      <w:r w:rsidR="00905961" w:rsidRPr="0091512E">
        <w:rPr>
          <w:rFonts w:cs="Times New Roman"/>
        </w:rPr>
        <w:t xml:space="preserve"> The </w:t>
      </w:r>
      <w:r w:rsidR="00905961">
        <w:rPr>
          <w:rFonts w:cs="Times New Roman"/>
        </w:rPr>
        <w:t>horizont</w:t>
      </w:r>
      <w:r w:rsidR="00905961" w:rsidRPr="0091512E">
        <w:rPr>
          <w:rFonts w:cs="Times New Roman"/>
        </w:rPr>
        <w:t xml:space="preserve">al dashed line </w:t>
      </w:r>
      <w:r w:rsidR="00905961">
        <w:rPr>
          <w:rFonts w:cs="Times New Roman"/>
        </w:rPr>
        <w:t>represents ages that agreed.</w:t>
      </w:r>
      <w:r w:rsidR="00905961" w:rsidRPr="0091512E">
        <w:rPr>
          <w:rFonts w:cs="Times New Roman"/>
        </w:rPr>
        <w:t xml:space="preserve">  Sample size</w:t>
      </w:r>
      <w:r w:rsidR="00905961">
        <w:rPr>
          <w:rFonts w:cs="Times New Roman"/>
        </w:rPr>
        <w:t>s</w:t>
      </w:r>
      <w:r w:rsidR="00905961" w:rsidRPr="0091512E">
        <w:rPr>
          <w:rFonts w:cs="Times New Roman"/>
        </w:rPr>
        <w:t xml:space="preserve"> for each estimated otolith age</w:t>
      </w:r>
      <w:r w:rsidR="00905961">
        <w:rPr>
          <w:rFonts w:cs="Times New Roman"/>
        </w:rPr>
        <w:t xml:space="preserve"> of the first reader</w:t>
      </w:r>
      <w:r w:rsidR="00905961" w:rsidRPr="0091512E">
        <w:rPr>
          <w:rFonts w:cs="Times New Roman"/>
        </w:rPr>
        <w:t xml:space="preserve"> </w:t>
      </w:r>
      <w:r w:rsidR="00905961">
        <w:rPr>
          <w:rFonts w:cs="Times New Roman"/>
        </w:rPr>
        <w:t>are</w:t>
      </w:r>
      <w:r w:rsidR="00905961" w:rsidRPr="0091512E">
        <w:rPr>
          <w:rFonts w:cs="Times New Roman"/>
        </w:rPr>
        <w:t xml:space="preserve"> shown above the x-axis</w:t>
      </w:r>
      <w:r w:rsidR="00905961">
        <w:rPr>
          <w:rFonts w:cs="Times New Roman"/>
        </w:rPr>
        <w:t>.</w:t>
      </w:r>
    </w:p>
    <w:p w14:paraId="7BC6A373" w14:textId="77777777" w:rsidR="00E22F6C" w:rsidRDefault="00E22F6C" w:rsidP="008514F9">
      <w:pPr>
        <w:ind w:firstLine="0"/>
      </w:pPr>
    </w:p>
    <w:p w14:paraId="645F5760" w14:textId="3B71A412" w:rsidR="00E22F6C" w:rsidRDefault="00C10F9E" w:rsidP="004453E6">
      <w:pPr>
        <w:ind w:firstLine="0"/>
      </w:pPr>
      <w:r>
        <w:t>Figure 6</w:t>
      </w:r>
      <w:r w:rsidR="00905961">
        <w:t xml:space="preserve">.  Frequency of ages assigned with regional age-length keys for all Kiyi captured in Lake Superior from June-July 2014.  Note that each plot has a </w:t>
      </w:r>
      <w:r w:rsidR="004453E6">
        <w:t>different scale for the y-axis.</w:t>
      </w:r>
    </w:p>
    <w:p w14:paraId="6374F12C" w14:textId="77777777" w:rsidR="003D6E93" w:rsidRDefault="003D6E93" w:rsidP="004453E6">
      <w:pPr>
        <w:ind w:firstLine="0"/>
      </w:pPr>
    </w:p>
    <w:p w14:paraId="33F1D6A5" w14:textId="2B18F1DC" w:rsidR="003D6E93" w:rsidRDefault="003D6E93" w:rsidP="004453E6">
      <w:pPr>
        <w:ind w:firstLine="0"/>
      </w:pPr>
      <w:commentRangeStart w:id="8"/>
      <w:r>
        <w:t xml:space="preserve">Figure 7.  </w:t>
      </w:r>
      <w:commentRangeEnd w:id="8"/>
      <w:r w:rsidR="009B100C">
        <w:rPr>
          <w:rStyle w:val="CommentReference"/>
        </w:rPr>
        <w:commentReference w:id="8"/>
      </w:r>
      <w:r>
        <w:t>Mean lengths-at-age for the 2003 and 2009 (dashed line) year-class of Lake Superior Kiyi as determined from modal length frequency analyses and for ages (</w:t>
      </w:r>
      <w:r w:rsidR="00A87228">
        <w:t>after applying region-specific age-length keys derived fro</w:t>
      </w:r>
      <w:r>
        <w:t>m otoliths) 5, 6, and 11 by region for Kiyi captured in 2014.  Vertical lines represent approximate 95% confidence intervals, many of which are so narrow as to be obscured by the mean point.</w:t>
      </w:r>
    </w:p>
    <w:p w14:paraId="64DB0755" w14:textId="77777777" w:rsidR="00947051" w:rsidRDefault="00947051" w:rsidP="009B100C">
      <w:pPr>
        <w:spacing w:after="200" w:line="240" w:lineRule="auto"/>
        <w:ind w:firstLine="0"/>
        <w:sectPr w:rsidR="00947051" w:rsidSect="007D1503">
          <w:pgSz w:w="12240" w:h="15840"/>
          <w:pgMar w:top="1440" w:right="1440" w:bottom="1440" w:left="1440" w:header="720" w:footer="720" w:gutter="0"/>
          <w:lnNumType w:countBy="1" w:restart="continuous"/>
          <w:cols w:space="720"/>
          <w:docGrid w:linePitch="360"/>
        </w:sectPr>
      </w:pPr>
    </w:p>
    <w:p w14:paraId="48B59F90" w14:textId="46527839" w:rsidR="007327B7" w:rsidRPr="00D03EBE" w:rsidRDefault="00D03EBE" w:rsidP="00D03EBE">
      <w:pPr>
        <w:spacing w:after="200" w:line="240" w:lineRule="auto"/>
        <w:ind w:left="900" w:hanging="900"/>
      </w:pPr>
      <w:r w:rsidRPr="00D03EBE">
        <w:lastRenderedPageBreak/>
        <w:t>Table 1</w:t>
      </w:r>
      <w:r w:rsidR="007327B7" w:rsidRPr="00D03EBE">
        <w:t>.</w:t>
      </w:r>
      <w:r w:rsidRPr="00D03EBE">
        <w:t xml:space="preserve">  Characteristics of </w:t>
      </w:r>
      <w:r w:rsidR="00CC4872">
        <w:t xml:space="preserve">Kiyi </w:t>
      </w:r>
      <w:r w:rsidRPr="00D03EBE">
        <w:t xml:space="preserve">total length (mm) and ages </w:t>
      </w:r>
      <w:r w:rsidR="00A87228">
        <w:t xml:space="preserve">(after applying region-specific age-length keys derived from otoliths) </w:t>
      </w:r>
      <w:r w:rsidRPr="00D03EBE">
        <w:t>by region for this study and for other studies.  Note that Years=sample years, gear=sampling gear (BTR=bottom trawl, GN=gillnet), n=sample size</w:t>
      </w:r>
      <w:r w:rsidR="00276A09">
        <w:t>, and SD=standard deviation,</w:t>
      </w:r>
      <w:r w:rsidRPr="00D03EBE">
        <w:t xml:space="preserve"> Structure=calcified structure examined to estimate age</w:t>
      </w:r>
      <w:r w:rsidR="00276A09">
        <w:t>, and Age-5, Age-6, and Age-11 are the percentage of age-5, -6, and -11 fish</w:t>
      </w:r>
      <w:r w:rsidRPr="00D03EBE">
        <w:t>.</w:t>
      </w:r>
      <w:r w:rsidR="00084001">
        <w:t xml:space="preserve">  References for previous studies: </w:t>
      </w:r>
      <w:r w:rsidR="00084001" w:rsidRPr="00084001">
        <w:rPr>
          <w:vertAlign w:val="superscript"/>
        </w:rPr>
        <w:t>1</w:t>
      </w:r>
      <w:r w:rsidR="00084001">
        <w:t xml:space="preserve">Pratt and Chong (2012), </w:t>
      </w:r>
      <w:r w:rsidR="00084001" w:rsidRPr="00084001">
        <w:rPr>
          <w:vertAlign w:val="superscript"/>
        </w:rPr>
        <w:t>2</w:t>
      </w:r>
      <w:r w:rsidR="00084001">
        <w:t xml:space="preserve">Deason and Hile (1947), and </w:t>
      </w:r>
      <w:r w:rsidR="00084001" w:rsidRPr="00084001">
        <w:rPr>
          <w:vertAlign w:val="superscript"/>
        </w:rPr>
        <w:t>3</w:t>
      </w:r>
      <w:r w:rsidR="00EA2CA6">
        <w:t>Pritchard</w:t>
      </w:r>
      <w:r w:rsidR="00084001">
        <w:t xml:space="preserve"> (</w:t>
      </w:r>
      <w:r w:rsidR="00EA2CA6">
        <w:t>1931</w:t>
      </w:r>
      <w:r w:rsidR="00084001">
        <w:t>).</w:t>
      </w:r>
      <w:r w:rsidR="007D0440">
        <w:t xml:space="preserve">  Different letters in the Mean columns represent means that </w:t>
      </w:r>
      <w:r w:rsidR="001A2C21">
        <w:t>were</w:t>
      </w:r>
      <w:r w:rsidR="007D0440">
        <w:t xml:space="preserve"> significantly different.</w:t>
      </w:r>
      <w:r w:rsidR="00875F0D">
        <w:t xml:space="preserve"> Maximum length of Kiyi in Lake Ontario were based on </w:t>
      </w:r>
      <w:r w:rsidR="00211C95">
        <w:t xml:space="preserve">average </w:t>
      </w:r>
      <w:r w:rsidR="00875F0D">
        <w:t xml:space="preserve">fork length </w:t>
      </w:r>
      <w:r w:rsidR="00211C95">
        <w:t>data in Prichard (1931 Table 19) and a</w:t>
      </w:r>
      <w:r w:rsidR="00875F0D">
        <w:t xml:space="preserve"> total length </w:t>
      </w:r>
      <w:r w:rsidR="00211C95">
        <w:t xml:space="preserve">(TL) to fork length (FL) </w:t>
      </w:r>
      <w:r w:rsidR="00875F0D">
        <w:t xml:space="preserve">conversion of FL = 0.9146 TL in Pratt and Chong (2012). </w:t>
      </w:r>
    </w:p>
    <w:tbl>
      <w:tblPr>
        <w:tblStyle w:val="TableGrid"/>
        <w:tblW w:w="13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9" w:type="dxa"/>
          <w:right w:w="29" w:type="dxa"/>
        </w:tblCellMar>
        <w:tblLook w:val="04A0" w:firstRow="1" w:lastRow="0" w:firstColumn="1" w:lastColumn="0" w:noHBand="0" w:noVBand="1"/>
      </w:tblPr>
      <w:tblGrid>
        <w:gridCol w:w="1152"/>
        <w:gridCol w:w="1296"/>
        <w:gridCol w:w="864"/>
        <w:gridCol w:w="720"/>
        <w:gridCol w:w="73"/>
        <w:gridCol w:w="792"/>
        <w:gridCol w:w="1152"/>
        <w:gridCol w:w="1296"/>
        <w:gridCol w:w="73"/>
        <w:gridCol w:w="936"/>
        <w:gridCol w:w="792"/>
        <w:gridCol w:w="1008"/>
        <w:gridCol w:w="1296"/>
        <w:gridCol w:w="720"/>
        <w:gridCol w:w="720"/>
        <w:gridCol w:w="720"/>
      </w:tblGrid>
      <w:tr w:rsidR="00084001" w:rsidRPr="00F67AA6" w14:paraId="128C0B0B" w14:textId="38F97A68" w:rsidTr="00084001">
        <w:tc>
          <w:tcPr>
            <w:tcW w:w="1152" w:type="dxa"/>
          </w:tcPr>
          <w:p w14:paraId="1100A6A1" w14:textId="77777777" w:rsidR="00084001" w:rsidRPr="00F67AA6" w:rsidRDefault="00084001" w:rsidP="00084001">
            <w:pPr>
              <w:spacing w:before="120" w:after="120" w:line="240" w:lineRule="auto"/>
              <w:ind w:firstLine="0"/>
              <w:rPr>
                <w:rFonts w:cs="Times New Roman"/>
                <w:sz w:val="22"/>
                <w:szCs w:val="22"/>
              </w:rPr>
            </w:pPr>
          </w:p>
        </w:tc>
        <w:tc>
          <w:tcPr>
            <w:tcW w:w="1296" w:type="dxa"/>
          </w:tcPr>
          <w:p w14:paraId="679FEE23" w14:textId="5463BAC3" w:rsidR="00084001" w:rsidRPr="00F67AA6" w:rsidRDefault="00084001" w:rsidP="00084001">
            <w:pPr>
              <w:spacing w:before="120" w:after="120" w:line="240" w:lineRule="auto"/>
              <w:ind w:firstLine="0"/>
              <w:rPr>
                <w:rFonts w:cs="Times New Roman"/>
                <w:sz w:val="22"/>
                <w:szCs w:val="22"/>
              </w:rPr>
            </w:pPr>
          </w:p>
        </w:tc>
        <w:tc>
          <w:tcPr>
            <w:tcW w:w="864" w:type="dxa"/>
          </w:tcPr>
          <w:p w14:paraId="1A2CCB10" w14:textId="32CB979D" w:rsidR="00084001" w:rsidRPr="00F67AA6" w:rsidRDefault="00084001" w:rsidP="00084001">
            <w:pPr>
              <w:spacing w:before="120" w:after="120" w:line="240" w:lineRule="auto"/>
              <w:ind w:firstLine="0"/>
              <w:jc w:val="center"/>
              <w:rPr>
                <w:rFonts w:cs="Times New Roman"/>
                <w:sz w:val="22"/>
                <w:szCs w:val="22"/>
              </w:rPr>
            </w:pPr>
          </w:p>
        </w:tc>
        <w:tc>
          <w:tcPr>
            <w:tcW w:w="720" w:type="dxa"/>
          </w:tcPr>
          <w:p w14:paraId="299CA8A9" w14:textId="5C6BE8B7" w:rsidR="00084001" w:rsidRPr="00F67AA6" w:rsidRDefault="00084001" w:rsidP="00084001">
            <w:pPr>
              <w:spacing w:before="120" w:after="120" w:line="240" w:lineRule="auto"/>
              <w:ind w:firstLine="0"/>
              <w:jc w:val="center"/>
              <w:rPr>
                <w:rFonts w:cs="Times New Roman"/>
                <w:sz w:val="22"/>
                <w:szCs w:val="22"/>
              </w:rPr>
            </w:pPr>
          </w:p>
        </w:tc>
        <w:tc>
          <w:tcPr>
            <w:tcW w:w="73" w:type="dxa"/>
          </w:tcPr>
          <w:p w14:paraId="7639E133" w14:textId="7347EEAF" w:rsidR="00084001" w:rsidRPr="00F67AA6" w:rsidRDefault="00084001" w:rsidP="00084001">
            <w:pPr>
              <w:spacing w:before="120" w:after="120" w:line="240" w:lineRule="auto"/>
              <w:ind w:firstLine="0"/>
              <w:jc w:val="center"/>
              <w:rPr>
                <w:rFonts w:cs="Times New Roman"/>
                <w:sz w:val="22"/>
                <w:szCs w:val="22"/>
              </w:rPr>
            </w:pPr>
          </w:p>
        </w:tc>
        <w:tc>
          <w:tcPr>
            <w:tcW w:w="3240" w:type="dxa"/>
            <w:gridSpan w:val="3"/>
            <w:tcBorders>
              <w:bottom w:val="single" w:sz="4" w:space="0" w:color="auto"/>
            </w:tcBorders>
          </w:tcPr>
          <w:p w14:paraId="43438D55" w14:textId="22756DED" w:rsidR="00084001" w:rsidRPr="00F67AA6" w:rsidRDefault="00084001" w:rsidP="00084001">
            <w:pPr>
              <w:spacing w:before="120" w:after="120" w:line="240" w:lineRule="auto"/>
              <w:ind w:firstLine="0"/>
              <w:jc w:val="center"/>
              <w:rPr>
                <w:rFonts w:cs="Times New Roman"/>
                <w:sz w:val="22"/>
                <w:szCs w:val="22"/>
              </w:rPr>
            </w:pPr>
            <w:r w:rsidRPr="00F67AA6">
              <w:rPr>
                <w:rFonts w:cs="Times New Roman"/>
                <w:sz w:val="22"/>
                <w:szCs w:val="22"/>
              </w:rPr>
              <w:t>Total Length (mm)</w:t>
            </w:r>
          </w:p>
        </w:tc>
        <w:tc>
          <w:tcPr>
            <w:tcW w:w="73" w:type="dxa"/>
          </w:tcPr>
          <w:p w14:paraId="1191D0C5" w14:textId="77777777" w:rsidR="00084001" w:rsidRPr="00F67AA6" w:rsidRDefault="00084001" w:rsidP="00084001">
            <w:pPr>
              <w:spacing w:before="120" w:after="120" w:line="240" w:lineRule="auto"/>
              <w:ind w:firstLine="0"/>
              <w:jc w:val="center"/>
              <w:rPr>
                <w:rFonts w:cs="Times New Roman"/>
                <w:sz w:val="22"/>
                <w:szCs w:val="22"/>
              </w:rPr>
            </w:pPr>
          </w:p>
        </w:tc>
        <w:tc>
          <w:tcPr>
            <w:tcW w:w="6192" w:type="dxa"/>
            <w:gridSpan w:val="7"/>
            <w:tcBorders>
              <w:bottom w:val="single" w:sz="4" w:space="0" w:color="auto"/>
            </w:tcBorders>
          </w:tcPr>
          <w:p w14:paraId="55D9C90A" w14:textId="67A1B27A"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Age</w:t>
            </w:r>
          </w:p>
        </w:tc>
      </w:tr>
      <w:tr w:rsidR="00D03EBE" w:rsidRPr="00F67AA6" w14:paraId="6D9AB91A" w14:textId="1F0255A2" w:rsidTr="00084001">
        <w:tc>
          <w:tcPr>
            <w:tcW w:w="1152" w:type="dxa"/>
          </w:tcPr>
          <w:p w14:paraId="1FE310A7" w14:textId="1776D5C0" w:rsidR="00D03EBE" w:rsidRPr="00F67AA6" w:rsidRDefault="00D03EBE" w:rsidP="00084001">
            <w:pPr>
              <w:spacing w:before="120" w:after="120" w:line="240" w:lineRule="auto"/>
              <w:ind w:firstLine="0"/>
              <w:rPr>
                <w:rFonts w:cs="Times New Roman"/>
                <w:sz w:val="22"/>
                <w:szCs w:val="22"/>
              </w:rPr>
            </w:pPr>
            <w:r>
              <w:rPr>
                <w:rFonts w:cs="Times New Roman"/>
                <w:sz w:val="22"/>
                <w:szCs w:val="22"/>
              </w:rPr>
              <w:t>Lake</w:t>
            </w:r>
          </w:p>
        </w:tc>
        <w:tc>
          <w:tcPr>
            <w:tcW w:w="1296" w:type="dxa"/>
          </w:tcPr>
          <w:p w14:paraId="21905361" w14:textId="61053585"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Region</w:t>
            </w:r>
          </w:p>
        </w:tc>
        <w:tc>
          <w:tcPr>
            <w:tcW w:w="864" w:type="dxa"/>
          </w:tcPr>
          <w:p w14:paraId="44ACFA04" w14:textId="6BFDA167"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Years</w:t>
            </w:r>
          </w:p>
        </w:tc>
        <w:tc>
          <w:tcPr>
            <w:tcW w:w="720" w:type="dxa"/>
          </w:tcPr>
          <w:p w14:paraId="4BF82F82" w14:textId="7C25EAAB"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Gear</w:t>
            </w:r>
          </w:p>
        </w:tc>
        <w:tc>
          <w:tcPr>
            <w:tcW w:w="73" w:type="dxa"/>
          </w:tcPr>
          <w:p w14:paraId="6CD1B43C" w14:textId="79FF233F" w:rsidR="00D03EBE" w:rsidRPr="00F67AA6" w:rsidRDefault="00D03EBE" w:rsidP="00084001">
            <w:pPr>
              <w:spacing w:before="120" w:after="120" w:line="240" w:lineRule="auto"/>
              <w:ind w:firstLine="0"/>
              <w:jc w:val="center"/>
              <w:rPr>
                <w:rFonts w:cs="Times New Roman"/>
                <w:sz w:val="22"/>
                <w:szCs w:val="22"/>
              </w:rPr>
            </w:pPr>
          </w:p>
        </w:tc>
        <w:tc>
          <w:tcPr>
            <w:tcW w:w="792" w:type="dxa"/>
            <w:tcBorders>
              <w:top w:val="single" w:sz="4" w:space="0" w:color="auto"/>
            </w:tcBorders>
          </w:tcPr>
          <w:p w14:paraId="06E4DB88" w14:textId="1D13CC37"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n</w:t>
            </w:r>
          </w:p>
        </w:tc>
        <w:tc>
          <w:tcPr>
            <w:tcW w:w="1152" w:type="dxa"/>
            <w:tcBorders>
              <w:top w:val="single" w:sz="4" w:space="0" w:color="auto"/>
            </w:tcBorders>
          </w:tcPr>
          <w:p w14:paraId="560E3850" w14:textId="4BEAE9D6"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Min-Max</w:t>
            </w:r>
          </w:p>
        </w:tc>
        <w:tc>
          <w:tcPr>
            <w:tcW w:w="1296" w:type="dxa"/>
            <w:tcBorders>
              <w:top w:val="single" w:sz="4" w:space="0" w:color="auto"/>
            </w:tcBorders>
          </w:tcPr>
          <w:p w14:paraId="7BAC0363" w14:textId="24E52CA9"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Mean (±SD)</w:t>
            </w:r>
          </w:p>
        </w:tc>
        <w:tc>
          <w:tcPr>
            <w:tcW w:w="73" w:type="dxa"/>
          </w:tcPr>
          <w:p w14:paraId="110AF377" w14:textId="64E51CE0" w:rsidR="00D03EBE" w:rsidRPr="00F67AA6" w:rsidRDefault="00D03EBE" w:rsidP="00084001">
            <w:pPr>
              <w:spacing w:before="120" w:after="120" w:line="240" w:lineRule="auto"/>
              <w:ind w:firstLine="0"/>
              <w:jc w:val="center"/>
              <w:rPr>
                <w:rFonts w:cs="Times New Roman"/>
                <w:sz w:val="22"/>
                <w:szCs w:val="22"/>
              </w:rPr>
            </w:pPr>
          </w:p>
        </w:tc>
        <w:tc>
          <w:tcPr>
            <w:tcW w:w="936" w:type="dxa"/>
            <w:tcBorders>
              <w:top w:val="single" w:sz="4" w:space="0" w:color="auto"/>
            </w:tcBorders>
          </w:tcPr>
          <w:p w14:paraId="2A0259D2" w14:textId="28528D5B"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Structure</w:t>
            </w:r>
          </w:p>
        </w:tc>
        <w:tc>
          <w:tcPr>
            <w:tcW w:w="792" w:type="dxa"/>
            <w:tcBorders>
              <w:top w:val="single" w:sz="4" w:space="0" w:color="auto"/>
            </w:tcBorders>
          </w:tcPr>
          <w:p w14:paraId="1B95F5ED" w14:textId="3A5F1A5C"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n</w:t>
            </w:r>
          </w:p>
        </w:tc>
        <w:tc>
          <w:tcPr>
            <w:tcW w:w="1008" w:type="dxa"/>
            <w:tcBorders>
              <w:top w:val="single" w:sz="4" w:space="0" w:color="auto"/>
            </w:tcBorders>
          </w:tcPr>
          <w:p w14:paraId="78300687" w14:textId="06694E73"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Min-Max</w:t>
            </w:r>
          </w:p>
        </w:tc>
        <w:tc>
          <w:tcPr>
            <w:tcW w:w="1296" w:type="dxa"/>
            <w:tcBorders>
              <w:top w:val="single" w:sz="4" w:space="0" w:color="auto"/>
            </w:tcBorders>
          </w:tcPr>
          <w:p w14:paraId="391373D5" w14:textId="566E395F"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Mean (±SD)</w:t>
            </w:r>
          </w:p>
        </w:tc>
        <w:tc>
          <w:tcPr>
            <w:tcW w:w="720" w:type="dxa"/>
            <w:tcBorders>
              <w:top w:val="single" w:sz="4" w:space="0" w:color="auto"/>
            </w:tcBorders>
          </w:tcPr>
          <w:p w14:paraId="036A7B92" w14:textId="3C752071"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Age-5</w:t>
            </w:r>
          </w:p>
        </w:tc>
        <w:tc>
          <w:tcPr>
            <w:tcW w:w="720" w:type="dxa"/>
            <w:tcBorders>
              <w:top w:val="single" w:sz="4" w:space="0" w:color="auto"/>
            </w:tcBorders>
          </w:tcPr>
          <w:p w14:paraId="2DF16CE4" w14:textId="746A63A4"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Age-6</w:t>
            </w:r>
          </w:p>
        </w:tc>
        <w:tc>
          <w:tcPr>
            <w:tcW w:w="720" w:type="dxa"/>
            <w:tcBorders>
              <w:top w:val="single" w:sz="4" w:space="0" w:color="auto"/>
            </w:tcBorders>
          </w:tcPr>
          <w:p w14:paraId="379BE8E4" w14:textId="307D8D8E"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Age-11</w:t>
            </w:r>
          </w:p>
        </w:tc>
      </w:tr>
      <w:tr w:rsidR="00084001" w:rsidRPr="00084001" w14:paraId="09085C92" w14:textId="77777777" w:rsidTr="00C86585">
        <w:tc>
          <w:tcPr>
            <w:tcW w:w="13610" w:type="dxa"/>
            <w:gridSpan w:val="16"/>
          </w:tcPr>
          <w:p w14:paraId="05939002" w14:textId="7AC5922F" w:rsidR="00084001" w:rsidRPr="00084001" w:rsidRDefault="00084001" w:rsidP="00084001">
            <w:pPr>
              <w:spacing w:before="120" w:after="120" w:line="240" w:lineRule="auto"/>
              <w:ind w:left="151" w:firstLine="0"/>
              <w:rPr>
                <w:rFonts w:cs="Times New Roman"/>
                <w:i/>
                <w:sz w:val="22"/>
                <w:szCs w:val="22"/>
              </w:rPr>
            </w:pPr>
            <w:r w:rsidRPr="00084001">
              <w:rPr>
                <w:rFonts w:cs="Times New Roman"/>
                <w:i/>
                <w:sz w:val="22"/>
                <w:szCs w:val="22"/>
              </w:rPr>
              <w:t>This study</w:t>
            </w:r>
          </w:p>
        </w:tc>
      </w:tr>
      <w:tr w:rsidR="00D03EBE" w:rsidRPr="00F67AA6" w14:paraId="1C600B9A" w14:textId="73423FC7" w:rsidTr="00084001">
        <w:tc>
          <w:tcPr>
            <w:tcW w:w="1152" w:type="dxa"/>
          </w:tcPr>
          <w:p w14:paraId="2D32A259" w14:textId="19196B7E" w:rsidR="00D03EBE" w:rsidRPr="00F67AA6" w:rsidRDefault="00084001" w:rsidP="00084001">
            <w:pPr>
              <w:spacing w:before="120" w:after="120" w:line="240" w:lineRule="auto"/>
              <w:ind w:firstLine="0"/>
              <w:rPr>
                <w:rFonts w:cs="Times New Roman"/>
                <w:sz w:val="22"/>
                <w:szCs w:val="22"/>
              </w:rPr>
            </w:pPr>
            <w:r>
              <w:rPr>
                <w:rFonts w:cs="Times New Roman"/>
                <w:sz w:val="22"/>
                <w:szCs w:val="22"/>
              </w:rPr>
              <w:t>Superior</w:t>
            </w:r>
          </w:p>
        </w:tc>
        <w:tc>
          <w:tcPr>
            <w:tcW w:w="1296" w:type="dxa"/>
          </w:tcPr>
          <w:p w14:paraId="63BC11BB" w14:textId="65028845"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Western Arm</w:t>
            </w:r>
          </w:p>
        </w:tc>
        <w:tc>
          <w:tcPr>
            <w:tcW w:w="864" w:type="dxa"/>
          </w:tcPr>
          <w:p w14:paraId="144CA179" w14:textId="4756975E"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2014</w:t>
            </w:r>
          </w:p>
        </w:tc>
        <w:tc>
          <w:tcPr>
            <w:tcW w:w="720" w:type="dxa"/>
          </w:tcPr>
          <w:p w14:paraId="32AEB4DA" w14:textId="633A276F"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BTR</w:t>
            </w:r>
          </w:p>
        </w:tc>
        <w:tc>
          <w:tcPr>
            <w:tcW w:w="73" w:type="dxa"/>
          </w:tcPr>
          <w:p w14:paraId="40B934D1" w14:textId="0B435F61" w:rsidR="00D03EBE" w:rsidRPr="00F67AA6" w:rsidRDefault="00D03EBE" w:rsidP="00084001">
            <w:pPr>
              <w:spacing w:before="120" w:after="120" w:line="240" w:lineRule="auto"/>
              <w:ind w:firstLine="0"/>
              <w:jc w:val="center"/>
              <w:rPr>
                <w:rFonts w:cs="Times New Roman"/>
                <w:sz w:val="22"/>
                <w:szCs w:val="22"/>
              </w:rPr>
            </w:pPr>
          </w:p>
        </w:tc>
        <w:tc>
          <w:tcPr>
            <w:tcW w:w="792" w:type="dxa"/>
          </w:tcPr>
          <w:p w14:paraId="24FF95F7" w14:textId="355D602C" w:rsidR="00D03EBE" w:rsidRPr="00F67AA6" w:rsidRDefault="00B00548" w:rsidP="00084001">
            <w:pPr>
              <w:spacing w:before="120" w:after="120" w:line="240" w:lineRule="auto"/>
              <w:ind w:firstLine="0"/>
              <w:jc w:val="center"/>
              <w:rPr>
                <w:rFonts w:cs="Times New Roman"/>
                <w:sz w:val="22"/>
                <w:szCs w:val="22"/>
              </w:rPr>
            </w:pPr>
            <w:r>
              <w:rPr>
                <w:rFonts w:cs="Times New Roman"/>
                <w:sz w:val="22"/>
                <w:szCs w:val="22"/>
              </w:rPr>
              <w:t>154</w:t>
            </w:r>
          </w:p>
        </w:tc>
        <w:tc>
          <w:tcPr>
            <w:tcW w:w="1152" w:type="dxa"/>
          </w:tcPr>
          <w:p w14:paraId="6150CE38" w14:textId="0E19A0EB"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142-232</w:t>
            </w:r>
          </w:p>
        </w:tc>
        <w:tc>
          <w:tcPr>
            <w:tcW w:w="1296" w:type="dxa"/>
          </w:tcPr>
          <w:p w14:paraId="5E9ABD4F" w14:textId="777A3EAE"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196 (±18)</w:t>
            </w:r>
            <w:r w:rsidR="007D0440">
              <w:rPr>
                <w:rFonts w:cs="Times New Roman"/>
                <w:sz w:val="22"/>
                <w:szCs w:val="22"/>
              </w:rPr>
              <w:t>b</w:t>
            </w:r>
          </w:p>
        </w:tc>
        <w:tc>
          <w:tcPr>
            <w:tcW w:w="73" w:type="dxa"/>
          </w:tcPr>
          <w:p w14:paraId="715D6ED1" w14:textId="77777777" w:rsidR="00D03EBE" w:rsidRPr="00F67AA6" w:rsidRDefault="00D03EBE" w:rsidP="00084001">
            <w:pPr>
              <w:spacing w:before="120" w:after="120" w:line="240" w:lineRule="auto"/>
              <w:ind w:firstLine="0"/>
              <w:jc w:val="center"/>
              <w:rPr>
                <w:rFonts w:cs="Times New Roman"/>
                <w:sz w:val="22"/>
                <w:szCs w:val="22"/>
              </w:rPr>
            </w:pPr>
          </w:p>
        </w:tc>
        <w:tc>
          <w:tcPr>
            <w:tcW w:w="936" w:type="dxa"/>
          </w:tcPr>
          <w:p w14:paraId="2C3DB62A" w14:textId="15BB8467"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4EF05FBE" w14:textId="5B94AB73" w:rsidR="00D03EBE" w:rsidRPr="00F67AA6" w:rsidRDefault="00B00548" w:rsidP="00084001">
            <w:pPr>
              <w:spacing w:before="120" w:after="120" w:line="240" w:lineRule="auto"/>
              <w:ind w:firstLine="0"/>
              <w:jc w:val="center"/>
              <w:rPr>
                <w:rFonts w:cs="Times New Roman"/>
                <w:sz w:val="22"/>
                <w:szCs w:val="22"/>
              </w:rPr>
            </w:pPr>
            <w:r>
              <w:rPr>
                <w:rFonts w:cs="Times New Roman"/>
                <w:sz w:val="22"/>
                <w:szCs w:val="22"/>
              </w:rPr>
              <w:t>154</w:t>
            </w:r>
          </w:p>
        </w:tc>
        <w:tc>
          <w:tcPr>
            <w:tcW w:w="1008" w:type="dxa"/>
          </w:tcPr>
          <w:p w14:paraId="2D16B55D" w14:textId="614A2184"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5-14</w:t>
            </w:r>
          </w:p>
        </w:tc>
        <w:tc>
          <w:tcPr>
            <w:tcW w:w="1296" w:type="dxa"/>
          </w:tcPr>
          <w:p w14:paraId="14EEDE1E" w14:textId="7DD05E65" w:rsidR="00D03EBE" w:rsidRPr="00F67AA6" w:rsidRDefault="00281737" w:rsidP="00667FB9">
            <w:pPr>
              <w:spacing w:before="120" w:after="120" w:line="240" w:lineRule="auto"/>
              <w:ind w:firstLine="0"/>
              <w:jc w:val="center"/>
              <w:rPr>
                <w:rFonts w:cs="Times New Roman"/>
                <w:sz w:val="22"/>
                <w:szCs w:val="22"/>
              </w:rPr>
            </w:pPr>
            <w:r>
              <w:rPr>
                <w:rFonts w:cs="Times New Roman"/>
                <w:sz w:val="22"/>
                <w:szCs w:val="22"/>
              </w:rPr>
              <w:t>8.6</w:t>
            </w:r>
            <w:r w:rsidR="00D03EBE" w:rsidRPr="00F67AA6">
              <w:rPr>
                <w:rFonts w:cs="Times New Roman"/>
                <w:sz w:val="22"/>
                <w:szCs w:val="22"/>
              </w:rPr>
              <w:t xml:space="preserve"> (±2.6)</w:t>
            </w:r>
            <w:r w:rsidR="007D0440">
              <w:rPr>
                <w:rFonts w:cs="Times New Roman"/>
                <w:sz w:val="22"/>
                <w:szCs w:val="22"/>
              </w:rPr>
              <w:t>a</w:t>
            </w:r>
          </w:p>
        </w:tc>
        <w:tc>
          <w:tcPr>
            <w:tcW w:w="720" w:type="dxa"/>
          </w:tcPr>
          <w:p w14:paraId="26155307" w14:textId="0F3A9452" w:rsidR="00D03EBE" w:rsidRPr="00F67AA6" w:rsidRDefault="00276A09" w:rsidP="00084001">
            <w:pPr>
              <w:spacing w:before="120" w:after="120" w:line="240" w:lineRule="auto"/>
              <w:ind w:firstLine="0"/>
              <w:jc w:val="center"/>
              <w:rPr>
                <w:rFonts w:cs="Times New Roman"/>
                <w:sz w:val="22"/>
                <w:szCs w:val="22"/>
              </w:rPr>
            </w:pPr>
            <w:r>
              <w:rPr>
                <w:rFonts w:cs="Times New Roman"/>
                <w:sz w:val="22"/>
                <w:szCs w:val="22"/>
              </w:rPr>
              <w:t>1</w:t>
            </w:r>
            <w:r w:rsidR="00667FB9">
              <w:rPr>
                <w:rFonts w:cs="Times New Roman"/>
                <w:sz w:val="22"/>
                <w:szCs w:val="22"/>
              </w:rPr>
              <w:t>6</w:t>
            </w:r>
            <w:r w:rsidR="00D03EBE" w:rsidRPr="00F67AA6">
              <w:rPr>
                <w:rFonts w:cs="Times New Roman"/>
                <w:sz w:val="22"/>
                <w:szCs w:val="22"/>
              </w:rPr>
              <w:t>%</w:t>
            </w:r>
          </w:p>
        </w:tc>
        <w:tc>
          <w:tcPr>
            <w:tcW w:w="720" w:type="dxa"/>
          </w:tcPr>
          <w:p w14:paraId="56AA0DFC" w14:textId="13391B55" w:rsidR="00D03EBE" w:rsidRPr="00F67AA6" w:rsidRDefault="00667FB9" w:rsidP="00084001">
            <w:pPr>
              <w:spacing w:before="120" w:after="120" w:line="240" w:lineRule="auto"/>
              <w:ind w:firstLine="0"/>
              <w:jc w:val="center"/>
              <w:rPr>
                <w:rFonts w:cs="Times New Roman"/>
                <w:sz w:val="22"/>
                <w:szCs w:val="22"/>
              </w:rPr>
            </w:pPr>
            <w:r>
              <w:rPr>
                <w:rFonts w:cs="Times New Roman"/>
                <w:sz w:val="22"/>
                <w:szCs w:val="22"/>
              </w:rPr>
              <w:t>18</w:t>
            </w:r>
            <w:r w:rsidR="00D03EBE" w:rsidRPr="00F67AA6">
              <w:rPr>
                <w:rFonts w:cs="Times New Roman"/>
                <w:sz w:val="22"/>
                <w:szCs w:val="22"/>
              </w:rPr>
              <w:t>%</w:t>
            </w:r>
          </w:p>
        </w:tc>
        <w:tc>
          <w:tcPr>
            <w:tcW w:w="720" w:type="dxa"/>
          </w:tcPr>
          <w:p w14:paraId="4F95A409" w14:textId="22A0167F" w:rsidR="00D03EBE" w:rsidRPr="00F67AA6" w:rsidRDefault="00667FB9" w:rsidP="00084001">
            <w:pPr>
              <w:spacing w:before="120" w:after="120" w:line="240" w:lineRule="auto"/>
              <w:ind w:firstLine="0"/>
              <w:jc w:val="right"/>
              <w:rPr>
                <w:rFonts w:cs="Times New Roman"/>
                <w:sz w:val="22"/>
                <w:szCs w:val="22"/>
              </w:rPr>
            </w:pPr>
            <w:r>
              <w:rPr>
                <w:rFonts w:cs="Times New Roman"/>
                <w:sz w:val="22"/>
                <w:szCs w:val="22"/>
              </w:rPr>
              <w:t>25</w:t>
            </w:r>
            <w:r w:rsidR="00D03EBE" w:rsidRPr="00F67AA6">
              <w:rPr>
                <w:rFonts w:cs="Times New Roman"/>
                <w:sz w:val="22"/>
                <w:szCs w:val="22"/>
              </w:rPr>
              <w:t>%</w:t>
            </w:r>
          </w:p>
        </w:tc>
      </w:tr>
      <w:tr w:rsidR="00D03EBE" w:rsidRPr="00F67AA6" w14:paraId="145C3B75" w14:textId="3AC2D918" w:rsidTr="00084001">
        <w:tc>
          <w:tcPr>
            <w:tcW w:w="1152" w:type="dxa"/>
          </w:tcPr>
          <w:p w14:paraId="11320142" w14:textId="7F3D8A33" w:rsidR="00D03EBE" w:rsidRPr="00F67AA6" w:rsidRDefault="00D03EBE" w:rsidP="00084001">
            <w:pPr>
              <w:spacing w:before="120" w:after="120" w:line="240" w:lineRule="auto"/>
              <w:ind w:firstLine="0"/>
              <w:rPr>
                <w:rFonts w:cs="Times New Roman"/>
                <w:sz w:val="22"/>
                <w:szCs w:val="22"/>
              </w:rPr>
            </w:pPr>
            <w:r>
              <w:rPr>
                <w:rFonts w:cs="Times New Roman"/>
                <w:sz w:val="22"/>
                <w:szCs w:val="22"/>
              </w:rPr>
              <w:t>Superior</w:t>
            </w:r>
          </w:p>
        </w:tc>
        <w:tc>
          <w:tcPr>
            <w:tcW w:w="1296" w:type="dxa"/>
          </w:tcPr>
          <w:p w14:paraId="2BA9C154" w14:textId="0A8AFDA9"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N. Michigan</w:t>
            </w:r>
          </w:p>
        </w:tc>
        <w:tc>
          <w:tcPr>
            <w:tcW w:w="864" w:type="dxa"/>
          </w:tcPr>
          <w:p w14:paraId="2C8E6BA2" w14:textId="660155F0"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2014</w:t>
            </w:r>
          </w:p>
        </w:tc>
        <w:tc>
          <w:tcPr>
            <w:tcW w:w="720" w:type="dxa"/>
          </w:tcPr>
          <w:p w14:paraId="4B3A3469" w14:textId="258A3F9B"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BTR</w:t>
            </w:r>
          </w:p>
        </w:tc>
        <w:tc>
          <w:tcPr>
            <w:tcW w:w="73" w:type="dxa"/>
          </w:tcPr>
          <w:p w14:paraId="63B8A91A" w14:textId="735CD3E7" w:rsidR="00D03EBE" w:rsidRPr="00F67AA6" w:rsidRDefault="00D03EBE" w:rsidP="00084001">
            <w:pPr>
              <w:spacing w:before="120" w:after="120" w:line="240" w:lineRule="auto"/>
              <w:ind w:firstLine="0"/>
              <w:jc w:val="center"/>
              <w:rPr>
                <w:rFonts w:cs="Times New Roman"/>
                <w:sz w:val="22"/>
                <w:szCs w:val="22"/>
              </w:rPr>
            </w:pPr>
          </w:p>
        </w:tc>
        <w:tc>
          <w:tcPr>
            <w:tcW w:w="792" w:type="dxa"/>
          </w:tcPr>
          <w:p w14:paraId="461DB960" w14:textId="3852DD61"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69</w:t>
            </w:r>
          </w:p>
        </w:tc>
        <w:tc>
          <w:tcPr>
            <w:tcW w:w="1152" w:type="dxa"/>
          </w:tcPr>
          <w:p w14:paraId="517EF31B" w14:textId="083F199D"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152-240</w:t>
            </w:r>
          </w:p>
        </w:tc>
        <w:tc>
          <w:tcPr>
            <w:tcW w:w="1296" w:type="dxa"/>
          </w:tcPr>
          <w:p w14:paraId="758B8BC6" w14:textId="27C38363"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198 (±19)</w:t>
            </w:r>
            <w:r w:rsidR="007D0440">
              <w:rPr>
                <w:rFonts w:cs="Times New Roman"/>
                <w:sz w:val="22"/>
                <w:szCs w:val="22"/>
              </w:rPr>
              <w:t>bc</w:t>
            </w:r>
          </w:p>
        </w:tc>
        <w:tc>
          <w:tcPr>
            <w:tcW w:w="73" w:type="dxa"/>
          </w:tcPr>
          <w:p w14:paraId="057E315B" w14:textId="77777777" w:rsidR="00D03EBE" w:rsidRPr="00F67AA6" w:rsidRDefault="00D03EBE" w:rsidP="00084001">
            <w:pPr>
              <w:spacing w:before="120" w:after="120" w:line="240" w:lineRule="auto"/>
              <w:ind w:firstLine="0"/>
              <w:jc w:val="center"/>
              <w:rPr>
                <w:rFonts w:cs="Times New Roman"/>
                <w:sz w:val="22"/>
                <w:szCs w:val="22"/>
              </w:rPr>
            </w:pPr>
          </w:p>
        </w:tc>
        <w:tc>
          <w:tcPr>
            <w:tcW w:w="936" w:type="dxa"/>
          </w:tcPr>
          <w:p w14:paraId="59D71B7C" w14:textId="1FF0EC0B"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70A429A4" w14:textId="5A68CAC7"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69</w:t>
            </w:r>
          </w:p>
        </w:tc>
        <w:tc>
          <w:tcPr>
            <w:tcW w:w="1008" w:type="dxa"/>
          </w:tcPr>
          <w:p w14:paraId="1EFABE0A" w14:textId="73F49E7D"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5-20</w:t>
            </w:r>
          </w:p>
        </w:tc>
        <w:tc>
          <w:tcPr>
            <w:tcW w:w="1296" w:type="dxa"/>
          </w:tcPr>
          <w:p w14:paraId="6CC7E38C" w14:textId="61CC6701" w:rsidR="00D03EBE" w:rsidRPr="00F67AA6" w:rsidRDefault="00667FB9" w:rsidP="00084001">
            <w:pPr>
              <w:spacing w:before="120" w:after="120" w:line="240" w:lineRule="auto"/>
              <w:ind w:firstLine="0"/>
              <w:jc w:val="center"/>
              <w:rPr>
                <w:rFonts w:cs="Times New Roman"/>
                <w:sz w:val="22"/>
                <w:szCs w:val="22"/>
              </w:rPr>
            </w:pPr>
            <w:r>
              <w:rPr>
                <w:rFonts w:cs="Times New Roman"/>
                <w:sz w:val="22"/>
                <w:szCs w:val="22"/>
              </w:rPr>
              <w:t>8.9 (±3.8</w:t>
            </w:r>
            <w:r w:rsidR="00D03EBE" w:rsidRPr="00F67AA6">
              <w:rPr>
                <w:rFonts w:cs="Times New Roman"/>
                <w:sz w:val="22"/>
                <w:szCs w:val="22"/>
              </w:rPr>
              <w:t>)</w:t>
            </w:r>
            <w:r>
              <w:rPr>
                <w:rFonts w:cs="Times New Roman"/>
                <w:sz w:val="22"/>
                <w:szCs w:val="22"/>
              </w:rPr>
              <w:t>a</w:t>
            </w:r>
          </w:p>
        </w:tc>
        <w:tc>
          <w:tcPr>
            <w:tcW w:w="720" w:type="dxa"/>
          </w:tcPr>
          <w:p w14:paraId="0ECD573F" w14:textId="4C98B5BB" w:rsidR="00D03EBE" w:rsidRPr="00F67AA6" w:rsidRDefault="00667FB9" w:rsidP="00084001">
            <w:pPr>
              <w:spacing w:before="120" w:after="120" w:line="240" w:lineRule="auto"/>
              <w:ind w:firstLine="0"/>
              <w:jc w:val="center"/>
              <w:rPr>
                <w:rFonts w:cs="Times New Roman"/>
                <w:sz w:val="22"/>
                <w:szCs w:val="22"/>
              </w:rPr>
            </w:pPr>
            <w:r>
              <w:rPr>
                <w:rFonts w:cs="Times New Roman"/>
                <w:sz w:val="22"/>
                <w:szCs w:val="22"/>
              </w:rPr>
              <w:t>23</w:t>
            </w:r>
            <w:r w:rsidR="00D03EBE" w:rsidRPr="00F67AA6">
              <w:rPr>
                <w:rFonts w:cs="Times New Roman"/>
                <w:sz w:val="22"/>
                <w:szCs w:val="22"/>
              </w:rPr>
              <w:t>%</w:t>
            </w:r>
          </w:p>
        </w:tc>
        <w:tc>
          <w:tcPr>
            <w:tcW w:w="720" w:type="dxa"/>
          </w:tcPr>
          <w:p w14:paraId="4C3FCABD" w14:textId="03DBF7E6" w:rsidR="00D03EBE" w:rsidRPr="00F67AA6" w:rsidRDefault="00A87228" w:rsidP="00084001">
            <w:pPr>
              <w:spacing w:before="120" w:after="120" w:line="240" w:lineRule="auto"/>
              <w:ind w:firstLine="0"/>
              <w:jc w:val="center"/>
              <w:rPr>
                <w:rFonts w:cs="Times New Roman"/>
                <w:sz w:val="22"/>
                <w:szCs w:val="22"/>
              </w:rPr>
            </w:pPr>
            <w:r>
              <w:rPr>
                <w:rFonts w:cs="Times New Roman"/>
                <w:sz w:val="22"/>
                <w:szCs w:val="22"/>
              </w:rPr>
              <w:t>17</w:t>
            </w:r>
            <w:r w:rsidR="00D03EBE" w:rsidRPr="00F67AA6">
              <w:rPr>
                <w:rFonts w:cs="Times New Roman"/>
                <w:sz w:val="22"/>
                <w:szCs w:val="22"/>
              </w:rPr>
              <w:t>%</w:t>
            </w:r>
          </w:p>
        </w:tc>
        <w:tc>
          <w:tcPr>
            <w:tcW w:w="720" w:type="dxa"/>
          </w:tcPr>
          <w:p w14:paraId="600F2FCE" w14:textId="17757B28" w:rsidR="00D03EBE" w:rsidRPr="00F67AA6" w:rsidRDefault="00667FB9" w:rsidP="00084001">
            <w:pPr>
              <w:spacing w:before="120" w:after="120" w:line="240" w:lineRule="auto"/>
              <w:ind w:firstLine="0"/>
              <w:jc w:val="right"/>
              <w:rPr>
                <w:rFonts w:cs="Times New Roman"/>
                <w:sz w:val="22"/>
                <w:szCs w:val="22"/>
              </w:rPr>
            </w:pPr>
            <w:r>
              <w:rPr>
                <w:rFonts w:cs="Times New Roman"/>
                <w:sz w:val="22"/>
                <w:szCs w:val="22"/>
              </w:rPr>
              <w:t>16</w:t>
            </w:r>
            <w:r w:rsidR="00D03EBE" w:rsidRPr="00F67AA6">
              <w:rPr>
                <w:rFonts w:cs="Times New Roman"/>
                <w:sz w:val="22"/>
                <w:szCs w:val="22"/>
              </w:rPr>
              <w:t>%</w:t>
            </w:r>
          </w:p>
        </w:tc>
      </w:tr>
      <w:tr w:rsidR="00D03EBE" w:rsidRPr="00F67AA6" w14:paraId="75C14872" w14:textId="41A9D39E" w:rsidTr="00084001">
        <w:tc>
          <w:tcPr>
            <w:tcW w:w="1152" w:type="dxa"/>
          </w:tcPr>
          <w:p w14:paraId="76527C98" w14:textId="76EBC707" w:rsidR="00D03EBE" w:rsidRPr="00F67AA6" w:rsidRDefault="00D03EBE" w:rsidP="00084001">
            <w:pPr>
              <w:spacing w:before="120" w:after="120" w:line="240" w:lineRule="auto"/>
              <w:ind w:firstLine="0"/>
              <w:rPr>
                <w:rFonts w:cs="Times New Roman"/>
                <w:sz w:val="22"/>
                <w:szCs w:val="22"/>
              </w:rPr>
            </w:pPr>
            <w:r>
              <w:rPr>
                <w:rFonts w:cs="Times New Roman"/>
                <w:sz w:val="22"/>
                <w:szCs w:val="22"/>
              </w:rPr>
              <w:t>Superior</w:t>
            </w:r>
          </w:p>
        </w:tc>
        <w:tc>
          <w:tcPr>
            <w:tcW w:w="1296" w:type="dxa"/>
          </w:tcPr>
          <w:p w14:paraId="3161B133" w14:textId="4666F1AE"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N. Ontario</w:t>
            </w:r>
          </w:p>
        </w:tc>
        <w:tc>
          <w:tcPr>
            <w:tcW w:w="864" w:type="dxa"/>
          </w:tcPr>
          <w:p w14:paraId="6EAE0C8F" w14:textId="5C4AC7E7"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2014</w:t>
            </w:r>
          </w:p>
        </w:tc>
        <w:tc>
          <w:tcPr>
            <w:tcW w:w="720" w:type="dxa"/>
          </w:tcPr>
          <w:p w14:paraId="09677799" w14:textId="43B6E22B"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BTR</w:t>
            </w:r>
          </w:p>
        </w:tc>
        <w:tc>
          <w:tcPr>
            <w:tcW w:w="73" w:type="dxa"/>
          </w:tcPr>
          <w:p w14:paraId="289B8467" w14:textId="12F984C7" w:rsidR="00D03EBE" w:rsidRPr="00F67AA6" w:rsidRDefault="00D03EBE" w:rsidP="00084001">
            <w:pPr>
              <w:spacing w:before="120" w:after="120" w:line="240" w:lineRule="auto"/>
              <w:ind w:firstLine="0"/>
              <w:jc w:val="center"/>
              <w:rPr>
                <w:rFonts w:cs="Times New Roman"/>
                <w:sz w:val="22"/>
                <w:szCs w:val="22"/>
              </w:rPr>
            </w:pPr>
          </w:p>
        </w:tc>
        <w:tc>
          <w:tcPr>
            <w:tcW w:w="792" w:type="dxa"/>
          </w:tcPr>
          <w:p w14:paraId="032B5ED0" w14:textId="5E039140"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355</w:t>
            </w:r>
          </w:p>
        </w:tc>
        <w:tc>
          <w:tcPr>
            <w:tcW w:w="1152" w:type="dxa"/>
          </w:tcPr>
          <w:p w14:paraId="6FD86FDF" w14:textId="77C63F06"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126-239</w:t>
            </w:r>
          </w:p>
        </w:tc>
        <w:tc>
          <w:tcPr>
            <w:tcW w:w="1296" w:type="dxa"/>
          </w:tcPr>
          <w:p w14:paraId="47E1B651" w14:textId="12942F48"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190 (±17)</w:t>
            </w:r>
            <w:r w:rsidR="007D0440">
              <w:rPr>
                <w:rFonts w:cs="Times New Roman"/>
                <w:sz w:val="22"/>
                <w:szCs w:val="22"/>
              </w:rPr>
              <w:t>a</w:t>
            </w:r>
          </w:p>
        </w:tc>
        <w:tc>
          <w:tcPr>
            <w:tcW w:w="73" w:type="dxa"/>
          </w:tcPr>
          <w:p w14:paraId="391C247B" w14:textId="77777777" w:rsidR="00D03EBE" w:rsidRPr="00F67AA6" w:rsidRDefault="00D03EBE" w:rsidP="00084001">
            <w:pPr>
              <w:spacing w:before="120" w:after="120" w:line="240" w:lineRule="auto"/>
              <w:ind w:firstLine="0"/>
              <w:jc w:val="center"/>
              <w:rPr>
                <w:rFonts w:cs="Times New Roman"/>
                <w:sz w:val="22"/>
                <w:szCs w:val="22"/>
              </w:rPr>
            </w:pPr>
          </w:p>
        </w:tc>
        <w:tc>
          <w:tcPr>
            <w:tcW w:w="936" w:type="dxa"/>
          </w:tcPr>
          <w:p w14:paraId="1D81C1FC" w14:textId="789C3011"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41FB0E60" w14:textId="01380824"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354</w:t>
            </w:r>
          </w:p>
        </w:tc>
        <w:tc>
          <w:tcPr>
            <w:tcW w:w="1008" w:type="dxa"/>
          </w:tcPr>
          <w:p w14:paraId="3E441518" w14:textId="0A7123F0"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4-12</w:t>
            </w:r>
          </w:p>
        </w:tc>
        <w:tc>
          <w:tcPr>
            <w:tcW w:w="1296" w:type="dxa"/>
          </w:tcPr>
          <w:p w14:paraId="59D2C5E7" w14:textId="153C78D7"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8.1 (±2.8)</w:t>
            </w:r>
            <w:r w:rsidR="007D0440">
              <w:rPr>
                <w:rFonts w:cs="Times New Roman"/>
                <w:sz w:val="22"/>
                <w:szCs w:val="22"/>
              </w:rPr>
              <w:t>a</w:t>
            </w:r>
          </w:p>
        </w:tc>
        <w:tc>
          <w:tcPr>
            <w:tcW w:w="720" w:type="dxa"/>
          </w:tcPr>
          <w:p w14:paraId="5D3CE118" w14:textId="78EF0337" w:rsidR="00D03EBE" w:rsidRPr="00F67AA6" w:rsidRDefault="00667FB9" w:rsidP="00084001">
            <w:pPr>
              <w:spacing w:before="120" w:after="120" w:line="240" w:lineRule="auto"/>
              <w:ind w:firstLine="0"/>
              <w:jc w:val="center"/>
              <w:rPr>
                <w:rFonts w:cs="Times New Roman"/>
                <w:sz w:val="22"/>
                <w:szCs w:val="22"/>
              </w:rPr>
            </w:pPr>
            <w:r>
              <w:rPr>
                <w:rFonts w:cs="Times New Roman"/>
                <w:sz w:val="22"/>
                <w:szCs w:val="22"/>
              </w:rPr>
              <w:t>26</w:t>
            </w:r>
            <w:r w:rsidR="00D03EBE" w:rsidRPr="00F67AA6">
              <w:rPr>
                <w:rFonts w:cs="Times New Roman"/>
                <w:sz w:val="22"/>
                <w:szCs w:val="22"/>
              </w:rPr>
              <w:t>%</w:t>
            </w:r>
          </w:p>
        </w:tc>
        <w:tc>
          <w:tcPr>
            <w:tcW w:w="720" w:type="dxa"/>
          </w:tcPr>
          <w:p w14:paraId="3FC96DB6" w14:textId="30358301" w:rsidR="00D03EBE" w:rsidRPr="00F67AA6" w:rsidRDefault="00A87228" w:rsidP="00084001">
            <w:pPr>
              <w:spacing w:before="120" w:after="120" w:line="240" w:lineRule="auto"/>
              <w:ind w:firstLine="0"/>
              <w:jc w:val="center"/>
              <w:rPr>
                <w:rFonts w:cs="Times New Roman"/>
                <w:sz w:val="22"/>
                <w:szCs w:val="22"/>
              </w:rPr>
            </w:pPr>
            <w:r>
              <w:rPr>
                <w:rFonts w:cs="Times New Roman"/>
                <w:sz w:val="22"/>
                <w:szCs w:val="22"/>
              </w:rPr>
              <w:t>22</w:t>
            </w:r>
            <w:r w:rsidR="00D03EBE" w:rsidRPr="00F67AA6">
              <w:rPr>
                <w:rFonts w:cs="Times New Roman"/>
                <w:sz w:val="22"/>
                <w:szCs w:val="22"/>
              </w:rPr>
              <w:t>%</w:t>
            </w:r>
          </w:p>
        </w:tc>
        <w:tc>
          <w:tcPr>
            <w:tcW w:w="720" w:type="dxa"/>
          </w:tcPr>
          <w:p w14:paraId="2B282FD0" w14:textId="4619C1F4" w:rsidR="00D03EBE" w:rsidRPr="00F67AA6" w:rsidRDefault="00A87228" w:rsidP="00084001">
            <w:pPr>
              <w:spacing w:before="120" w:after="120" w:line="240" w:lineRule="auto"/>
              <w:ind w:firstLine="0"/>
              <w:jc w:val="right"/>
              <w:rPr>
                <w:rFonts w:cs="Times New Roman"/>
                <w:sz w:val="22"/>
                <w:szCs w:val="22"/>
              </w:rPr>
            </w:pPr>
            <w:r>
              <w:rPr>
                <w:rFonts w:cs="Times New Roman"/>
                <w:sz w:val="22"/>
                <w:szCs w:val="22"/>
              </w:rPr>
              <w:t>37</w:t>
            </w:r>
            <w:r w:rsidR="00D03EBE" w:rsidRPr="00F67AA6">
              <w:rPr>
                <w:rFonts w:cs="Times New Roman"/>
                <w:sz w:val="22"/>
                <w:szCs w:val="22"/>
              </w:rPr>
              <w:t>%</w:t>
            </w:r>
          </w:p>
        </w:tc>
      </w:tr>
      <w:tr w:rsidR="00D03EBE" w:rsidRPr="00F67AA6" w14:paraId="00A00465" w14:textId="3FBF091E" w:rsidTr="00084001">
        <w:tc>
          <w:tcPr>
            <w:tcW w:w="1152" w:type="dxa"/>
          </w:tcPr>
          <w:p w14:paraId="16BF0A5E" w14:textId="4E3F452A" w:rsidR="00D03EBE" w:rsidRPr="00F67AA6" w:rsidRDefault="00D03EBE" w:rsidP="00084001">
            <w:pPr>
              <w:spacing w:before="120" w:after="120" w:line="240" w:lineRule="auto"/>
              <w:ind w:firstLine="0"/>
              <w:rPr>
                <w:rFonts w:cs="Times New Roman"/>
                <w:sz w:val="22"/>
                <w:szCs w:val="22"/>
              </w:rPr>
            </w:pPr>
            <w:r>
              <w:rPr>
                <w:rFonts w:cs="Times New Roman"/>
                <w:sz w:val="22"/>
                <w:szCs w:val="22"/>
              </w:rPr>
              <w:t>Superior</w:t>
            </w:r>
          </w:p>
        </w:tc>
        <w:tc>
          <w:tcPr>
            <w:tcW w:w="1296" w:type="dxa"/>
          </w:tcPr>
          <w:p w14:paraId="130544E3" w14:textId="5582D1FF"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S. Ontario</w:t>
            </w:r>
          </w:p>
        </w:tc>
        <w:tc>
          <w:tcPr>
            <w:tcW w:w="864" w:type="dxa"/>
          </w:tcPr>
          <w:p w14:paraId="6A21A64C" w14:textId="3BE3E274"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2014</w:t>
            </w:r>
          </w:p>
        </w:tc>
        <w:tc>
          <w:tcPr>
            <w:tcW w:w="720" w:type="dxa"/>
          </w:tcPr>
          <w:p w14:paraId="51FA9AB8" w14:textId="5A0F62B0"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BTR</w:t>
            </w:r>
          </w:p>
        </w:tc>
        <w:tc>
          <w:tcPr>
            <w:tcW w:w="73" w:type="dxa"/>
          </w:tcPr>
          <w:p w14:paraId="53A29717" w14:textId="6163EFFD" w:rsidR="00D03EBE" w:rsidRPr="00F67AA6" w:rsidRDefault="00D03EBE" w:rsidP="00084001">
            <w:pPr>
              <w:spacing w:before="120" w:after="120" w:line="240" w:lineRule="auto"/>
              <w:ind w:firstLine="0"/>
              <w:jc w:val="center"/>
              <w:rPr>
                <w:rFonts w:cs="Times New Roman"/>
                <w:sz w:val="22"/>
                <w:szCs w:val="22"/>
              </w:rPr>
            </w:pPr>
          </w:p>
        </w:tc>
        <w:tc>
          <w:tcPr>
            <w:tcW w:w="792" w:type="dxa"/>
          </w:tcPr>
          <w:p w14:paraId="22628D1A" w14:textId="49E83B3C"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65</w:t>
            </w:r>
          </w:p>
        </w:tc>
        <w:tc>
          <w:tcPr>
            <w:tcW w:w="1152" w:type="dxa"/>
          </w:tcPr>
          <w:p w14:paraId="7AFFB352" w14:textId="0B6CC2B8"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126-253</w:t>
            </w:r>
          </w:p>
        </w:tc>
        <w:tc>
          <w:tcPr>
            <w:tcW w:w="1296" w:type="dxa"/>
          </w:tcPr>
          <w:p w14:paraId="1917C98F" w14:textId="59E6871D"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202 (±22)</w:t>
            </w:r>
            <w:r w:rsidR="007D0440">
              <w:rPr>
                <w:rFonts w:cs="Times New Roman"/>
                <w:sz w:val="22"/>
                <w:szCs w:val="22"/>
              </w:rPr>
              <w:t>bc</w:t>
            </w:r>
          </w:p>
        </w:tc>
        <w:tc>
          <w:tcPr>
            <w:tcW w:w="73" w:type="dxa"/>
          </w:tcPr>
          <w:p w14:paraId="409C4213" w14:textId="77777777" w:rsidR="00D03EBE" w:rsidRPr="00F67AA6" w:rsidRDefault="00D03EBE" w:rsidP="00084001">
            <w:pPr>
              <w:spacing w:before="120" w:after="120" w:line="240" w:lineRule="auto"/>
              <w:ind w:firstLine="0"/>
              <w:jc w:val="center"/>
              <w:rPr>
                <w:rFonts w:cs="Times New Roman"/>
                <w:sz w:val="22"/>
                <w:szCs w:val="22"/>
              </w:rPr>
            </w:pPr>
          </w:p>
        </w:tc>
        <w:tc>
          <w:tcPr>
            <w:tcW w:w="936" w:type="dxa"/>
          </w:tcPr>
          <w:p w14:paraId="716FE492" w14:textId="1AED06B9"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16A5BC76" w14:textId="5D9D0A5E"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64</w:t>
            </w:r>
          </w:p>
        </w:tc>
        <w:tc>
          <w:tcPr>
            <w:tcW w:w="1008" w:type="dxa"/>
          </w:tcPr>
          <w:p w14:paraId="32424F07" w14:textId="317C71D9"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4-16</w:t>
            </w:r>
          </w:p>
        </w:tc>
        <w:tc>
          <w:tcPr>
            <w:tcW w:w="1296" w:type="dxa"/>
          </w:tcPr>
          <w:p w14:paraId="23677301" w14:textId="67751A23" w:rsidR="00D03EBE" w:rsidRPr="00F67AA6" w:rsidRDefault="00667FB9" w:rsidP="00084001">
            <w:pPr>
              <w:spacing w:before="120" w:after="120" w:line="240" w:lineRule="auto"/>
              <w:ind w:firstLine="0"/>
              <w:jc w:val="center"/>
              <w:rPr>
                <w:rFonts w:cs="Times New Roman"/>
                <w:sz w:val="22"/>
                <w:szCs w:val="22"/>
              </w:rPr>
            </w:pPr>
            <w:r>
              <w:rPr>
                <w:rFonts w:cs="Times New Roman"/>
                <w:sz w:val="22"/>
                <w:szCs w:val="22"/>
              </w:rPr>
              <w:t>8.7 (±3.0</w:t>
            </w:r>
            <w:r w:rsidR="00D03EBE" w:rsidRPr="00F67AA6">
              <w:rPr>
                <w:rFonts w:cs="Times New Roman"/>
                <w:sz w:val="22"/>
                <w:szCs w:val="22"/>
              </w:rPr>
              <w:t>)</w:t>
            </w:r>
            <w:r>
              <w:rPr>
                <w:rFonts w:cs="Times New Roman"/>
                <w:sz w:val="22"/>
                <w:szCs w:val="22"/>
              </w:rPr>
              <w:t>a</w:t>
            </w:r>
          </w:p>
        </w:tc>
        <w:tc>
          <w:tcPr>
            <w:tcW w:w="720" w:type="dxa"/>
          </w:tcPr>
          <w:p w14:paraId="6810C5B0" w14:textId="3F4CF8E8" w:rsidR="00D03EBE" w:rsidRPr="00F67AA6" w:rsidRDefault="00667FB9" w:rsidP="00084001">
            <w:pPr>
              <w:spacing w:before="120" w:after="120" w:line="240" w:lineRule="auto"/>
              <w:ind w:firstLine="0"/>
              <w:jc w:val="center"/>
              <w:rPr>
                <w:rFonts w:cs="Times New Roman"/>
                <w:sz w:val="22"/>
                <w:szCs w:val="22"/>
              </w:rPr>
            </w:pPr>
            <w:r>
              <w:rPr>
                <w:rFonts w:cs="Times New Roman"/>
                <w:sz w:val="22"/>
                <w:szCs w:val="22"/>
              </w:rPr>
              <w:t>19</w:t>
            </w:r>
            <w:r w:rsidR="00D03EBE" w:rsidRPr="00F67AA6">
              <w:rPr>
                <w:rFonts w:cs="Times New Roman"/>
                <w:sz w:val="22"/>
                <w:szCs w:val="22"/>
              </w:rPr>
              <w:t>%</w:t>
            </w:r>
          </w:p>
        </w:tc>
        <w:tc>
          <w:tcPr>
            <w:tcW w:w="720" w:type="dxa"/>
          </w:tcPr>
          <w:p w14:paraId="0857FF33" w14:textId="1BD9EF1E" w:rsidR="00D03EBE" w:rsidRPr="00F67AA6" w:rsidRDefault="00667FB9" w:rsidP="00084001">
            <w:pPr>
              <w:spacing w:before="120" w:after="120" w:line="240" w:lineRule="auto"/>
              <w:ind w:firstLine="0"/>
              <w:jc w:val="center"/>
              <w:rPr>
                <w:rFonts w:cs="Times New Roman"/>
                <w:sz w:val="22"/>
                <w:szCs w:val="22"/>
              </w:rPr>
            </w:pPr>
            <w:r>
              <w:rPr>
                <w:rFonts w:cs="Times New Roman"/>
                <w:sz w:val="22"/>
                <w:szCs w:val="22"/>
              </w:rPr>
              <w:t>17</w:t>
            </w:r>
            <w:r w:rsidR="00D03EBE" w:rsidRPr="00F67AA6">
              <w:rPr>
                <w:rFonts w:cs="Times New Roman"/>
                <w:sz w:val="22"/>
                <w:szCs w:val="22"/>
              </w:rPr>
              <w:t>%</w:t>
            </w:r>
          </w:p>
        </w:tc>
        <w:tc>
          <w:tcPr>
            <w:tcW w:w="720" w:type="dxa"/>
          </w:tcPr>
          <w:p w14:paraId="1ECD937A" w14:textId="2236A813" w:rsidR="00D03EBE" w:rsidRPr="00F67AA6" w:rsidRDefault="00667FB9" w:rsidP="00084001">
            <w:pPr>
              <w:spacing w:before="120" w:after="120" w:line="240" w:lineRule="auto"/>
              <w:ind w:firstLine="0"/>
              <w:jc w:val="right"/>
              <w:rPr>
                <w:rFonts w:cs="Times New Roman"/>
                <w:sz w:val="22"/>
                <w:szCs w:val="22"/>
              </w:rPr>
            </w:pPr>
            <w:r>
              <w:rPr>
                <w:rFonts w:cs="Times New Roman"/>
                <w:sz w:val="22"/>
                <w:szCs w:val="22"/>
              </w:rPr>
              <w:t>34</w:t>
            </w:r>
            <w:r w:rsidR="00D03EBE" w:rsidRPr="00F67AA6">
              <w:rPr>
                <w:rFonts w:cs="Times New Roman"/>
                <w:sz w:val="22"/>
                <w:szCs w:val="22"/>
              </w:rPr>
              <w:t>%</w:t>
            </w:r>
          </w:p>
        </w:tc>
      </w:tr>
      <w:tr w:rsidR="00D03EBE" w:rsidRPr="00F67AA6" w14:paraId="5327DA28" w14:textId="4F9F5F0D" w:rsidTr="00084001">
        <w:tc>
          <w:tcPr>
            <w:tcW w:w="1152" w:type="dxa"/>
          </w:tcPr>
          <w:p w14:paraId="4A41C8DB" w14:textId="6C4D2C34" w:rsidR="00D03EBE" w:rsidRPr="00F67AA6" w:rsidRDefault="00D03EBE" w:rsidP="00084001">
            <w:pPr>
              <w:spacing w:before="120" w:after="120" w:line="240" w:lineRule="auto"/>
              <w:ind w:firstLine="0"/>
              <w:rPr>
                <w:rFonts w:cs="Times New Roman"/>
                <w:sz w:val="22"/>
                <w:szCs w:val="22"/>
              </w:rPr>
            </w:pPr>
            <w:r>
              <w:rPr>
                <w:rFonts w:cs="Times New Roman"/>
                <w:sz w:val="22"/>
                <w:szCs w:val="22"/>
              </w:rPr>
              <w:t>Superior</w:t>
            </w:r>
          </w:p>
        </w:tc>
        <w:tc>
          <w:tcPr>
            <w:tcW w:w="1296" w:type="dxa"/>
          </w:tcPr>
          <w:p w14:paraId="15D551F6" w14:textId="39FD6CC0" w:rsidR="00D03EBE" w:rsidRPr="00F67AA6" w:rsidRDefault="00D03EBE" w:rsidP="00084001">
            <w:pPr>
              <w:spacing w:before="120" w:after="120" w:line="240" w:lineRule="auto"/>
              <w:ind w:firstLine="0"/>
              <w:rPr>
                <w:rFonts w:cs="Times New Roman"/>
                <w:sz w:val="22"/>
                <w:szCs w:val="22"/>
              </w:rPr>
            </w:pPr>
            <w:r w:rsidRPr="00F67AA6">
              <w:rPr>
                <w:rFonts w:cs="Times New Roman"/>
                <w:sz w:val="22"/>
                <w:szCs w:val="22"/>
              </w:rPr>
              <w:t>E. Michigan</w:t>
            </w:r>
          </w:p>
        </w:tc>
        <w:tc>
          <w:tcPr>
            <w:tcW w:w="864" w:type="dxa"/>
          </w:tcPr>
          <w:p w14:paraId="126F26E4" w14:textId="30734772"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2014</w:t>
            </w:r>
          </w:p>
        </w:tc>
        <w:tc>
          <w:tcPr>
            <w:tcW w:w="720" w:type="dxa"/>
          </w:tcPr>
          <w:p w14:paraId="42B495D4" w14:textId="1B49D654"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BTR</w:t>
            </w:r>
          </w:p>
        </w:tc>
        <w:tc>
          <w:tcPr>
            <w:tcW w:w="73" w:type="dxa"/>
          </w:tcPr>
          <w:p w14:paraId="3A1AA770" w14:textId="160E6E92" w:rsidR="00D03EBE" w:rsidRPr="00F67AA6" w:rsidRDefault="00D03EBE" w:rsidP="00084001">
            <w:pPr>
              <w:spacing w:before="120" w:after="120" w:line="240" w:lineRule="auto"/>
              <w:ind w:firstLine="0"/>
              <w:jc w:val="center"/>
              <w:rPr>
                <w:rFonts w:cs="Times New Roman"/>
                <w:sz w:val="22"/>
                <w:szCs w:val="22"/>
              </w:rPr>
            </w:pPr>
          </w:p>
        </w:tc>
        <w:tc>
          <w:tcPr>
            <w:tcW w:w="792" w:type="dxa"/>
          </w:tcPr>
          <w:p w14:paraId="5B15FE58" w14:textId="6D3557B8"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341</w:t>
            </w:r>
          </w:p>
        </w:tc>
        <w:tc>
          <w:tcPr>
            <w:tcW w:w="1152" w:type="dxa"/>
          </w:tcPr>
          <w:p w14:paraId="6BBD97C3" w14:textId="6676B1EE"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108-266</w:t>
            </w:r>
          </w:p>
        </w:tc>
        <w:tc>
          <w:tcPr>
            <w:tcW w:w="1296" w:type="dxa"/>
          </w:tcPr>
          <w:p w14:paraId="77BD256E" w14:textId="7BDA58F2" w:rsidR="00D03EBE" w:rsidRPr="00F67AA6" w:rsidRDefault="00D03EBE" w:rsidP="007D0440">
            <w:pPr>
              <w:spacing w:before="120" w:after="120" w:line="240" w:lineRule="auto"/>
              <w:ind w:firstLine="0"/>
              <w:jc w:val="center"/>
              <w:rPr>
                <w:rFonts w:cs="Times New Roman"/>
                <w:sz w:val="22"/>
                <w:szCs w:val="22"/>
              </w:rPr>
            </w:pPr>
            <w:r w:rsidRPr="00F67AA6">
              <w:rPr>
                <w:rFonts w:cs="Times New Roman"/>
                <w:sz w:val="22"/>
                <w:szCs w:val="22"/>
              </w:rPr>
              <w:t>203</w:t>
            </w:r>
            <w:r w:rsidR="00520A1F" w:rsidRPr="00F67AA6">
              <w:rPr>
                <w:rFonts w:cs="Times New Roman"/>
                <w:sz w:val="22"/>
                <w:szCs w:val="22"/>
              </w:rPr>
              <w:t xml:space="preserve"> (±20</w:t>
            </w:r>
            <w:r w:rsidR="007D0440">
              <w:rPr>
                <w:rFonts w:cs="Times New Roman"/>
                <w:sz w:val="22"/>
                <w:szCs w:val="22"/>
              </w:rPr>
              <w:t>)c</w:t>
            </w:r>
          </w:p>
        </w:tc>
        <w:tc>
          <w:tcPr>
            <w:tcW w:w="73" w:type="dxa"/>
          </w:tcPr>
          <w:p w14:paraId="2E51E825" w14:textId="77777777" w:rsidR="00D03EBE" w:rsidRPr="00F67AA6" w:rsidRDefault="00D03EBE" w:rsidP="00084001">
            <w:pPr>
              <w:spacing w:before="120" w:after="120" w:line="240" w:lineRule="auto"/>
              <w:ind w:firstLine="0"/>
              <w:jc w:val="center"/>
              <w:rPr>
                <w:rFonts w:cs="Times New Roman"/>
                <w:sz w:val="22"/>
                <w:szCs w:val="22"/>
              </w:rPr>
            </w:pPr>
          </w:p>
        </w:tc>
        <w:tc>
          <w:tcPr>
            <w:tcW w:w="936" w:type="dxa"/>
          </w:tcPr>
          <w:p w14:paraId="6A56344A" w14:textId="12279524" w:rsidR="00D03EBE" w:rsidRPr="00F67AA6" w:rsidRDefault="00D03EBE"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5EC4A157" w14:textId="6CA3A851"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339</w:t>
            </w:r>
          </w:p>
        </w:tc>
        <w:tc>
          <w:tcPr>
            <w:tcW w:w="1008" w:type="dxa"/>
          </w:tcPr>
          <w:p w14:paraId="5A83F836" w14:textId="270FAB2E"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4-16</w:t>
            </w:r>
          </w:p>
        </w:tc>
        <w:tc>
          <w:tcPr>
            <w:tcW w:w="1296" w:type="dxa"/>
          </w:tcPr>
          <w:p w14:paraId="54195CA4" w14:textId="3A0E45B8" w:rsidR="00D03EBE" w:rsidRPr="00F67AA6" w:rsidRDefault="00667FB9" w:rsidP="00084001">
            <w:pPr>
              <w:spacing w:before="120" w:after="120" w:line="240" w:lineRule="auto"/>
              <w:ind w:firstLine="0"/>
              <w:jc w:val="center"/>
              <w:rPr>
                <w:rFonts w:cs="Times New Roman"/>
                <w:sz w:val="22"/>
                <w:szCs w:val="22"/>
              </w:rPr>
            </w:pPr>
            <w:r>
              <w:rPr>
                <w:rFonts w:cs="Times New Roman"/>
                <w:sz w:val="22"/>
                <w:szCs w:val="22"/>
              </w:rPr>
              <w:t>8.2 (±2.7</w:t>
            </w:r>
            <w:r w:rsidR="00D03EBE" w:rsidRPr="00F67AA6">
              <w:rPr>
                <w:rFonts w:cs="Times New Roman"/>
                <w:sz w:val="22"/>
                <w:szCs w:val="22"/>
              </w:rPr>
              <w:t>)</w:t>
            </w:r>
            <w:r>
              <w:rPr>
                <w:rFonts w:cs="Times New Roman"/>
                <w:sz w:val="22"/>
                <w:szCs w:val="22"/>
              </w:rPr>
              <w:t>a</w:t>
            </w:r>
          </w:p>
        </w:tc>
        <w:tc>
          <w:tcPr>
            <w:tcW w:w="720" w:type="dxa"/>
          </w:tcPr>
          <w:p w14:paraId="5DE635AB" w14:textId="525D6E3D" w:rsidR="00D03EBE" w:rsidRPr="00F67AA6" w:rsidRDefault="00D03EBE" w:rsidP="00084001">
            <w:pPr>
              <w:spacing w:before="120" w:after="120" w:line="240" w:lineRule="auto"/>
              <w:ind w:firstLine="0"/>
              <w:jc w:val="center"/>
              <w:rPr>
                <w:rFonts w:cs="Times New Roman"/>
                <w:sz w:val="22"/>
                <w:szCs w:val="22"/>
              </w:rPr>
            </w:pPr>
            <w:r w:rsidRPr="00F67AA6">
              <w:rPr>
                <w:rFonts w:cs="Times New Roman"/>
                <w:sz w:val="22"/>
                <w:szCs w:val="22"/>
              </w:rPr>
              <w:t>26%</w:t>
            </w:r>
          </w:p>
        </w:tc>
        <w:tc>
          <w:tcPr>
            <w:tcW w:w="720" w:type="dxa"/>
          </w:tcPr>
          <w:p w14:paraId="3DCF5088" w14:textId="7480994A" w:rsidR="00D03EBE" w:rsidRPr="00F67AA6" w:rsidRDefault="00A87228" w:rsidP="00084001">
            <w:pPr>
              <w:spacing w:before="120" w:after="120" w:line="240" w:lineRule="auto"/>
              <w:ind w:firstLine="0"/>
              <w:jc w:val="center"/>
              <w:rPr>
                <w:rFonts w:cs="Times New Roman"/>
                <w:sz w:val="22"/>
                <w:szCs w:val="22"/>
              </w:rPr>
            </w:pPr>
            <w:r>
              <w:rPr>
                <w:rFonts w:cs="Times New Roman"/>
                <w:sz w:val="22"/>
                <w:szCs w:val="22"/>
              </w:rPr>
              <w:t>13</w:t>
            </w:r>
            <w:r w:rsidR="00D03EBE" w:rsidRPr="00F67AA6">
              <w:rPr>
                <w:rFonts w:cs="Times New Roman"/>
                <w:sz w:val="22"/>
                <w:szCs w:val="22"/>
              </w:rPr>
              <w:t>%</w:t>
            </w:r>
          </w:p>
        </w:tc>
        <w:tc>
          <w:tcPr>
            <w:tcW w:w="720" w:type="dxa"/>
          </w:tcPr>
          <w:p w14:paraId="300E4440" w14:textId="6CE23A95" w:rsidR="00D03EBE" w:rsidRPr="00F67AA6" w:rsidRDefault="00D03EBE" w:rsidP="00084001">
            <w:pPr>
              <w:spacing w:before="120" w:after="120" w:line="240" w:lineRule="auto"/>
              <w:ind w:firstLine="0"/>
              <w:jc w:val="right"/>
              <w:rPr>
                <w:rFonts w:cs="Times New Roman"/>
                <w:sz w:val="22"/>
                <w:szCs w:val="22"/>
              </w:rPr>
            </w:pPr>
            <w:r w:rsidRPr="00F67AA6">
              <w:rPr>
                <w:rFonts w:cs="Times New Roman"/>
                <w:sz w:val="22"/>
                <w:szCs w:val="22"/>
              </w:rPr>
              <w:t>26%</w:t>
            </w:r>
          </w:p>
        </w:tc>
      </w:tr>
      <w:tr w:rsidR="00B00548" w:rsidRPr="00F67AA6" w14:paraId="23999279" w14:textId="77777777" w:rsidTr="00084001">
        <w:tc>
          <w:tcPr>
            <w:tcW w:w="1152" w:type="dxa"/>
          </w:tcPr>
          <w:p w14:paraId="2CA96AFD" w14:textId="72246151" w:rsidR="00B00548" w:rsidRDefault="00B00548" w:rsidP="00084001">
            <w:pPr>
              <w:spacing w:before="120" w:after="120" w:line="240" w:lineRule="auto"/>
              <w:ind w:firstLine="0"/>
              <w:rPr>
                <w:rFonts w:cs="Times New Roman"/>
                <w:sz w:val="22"/>
                <w:szCs w:val="22"/>
              </w:rPr>
            </w:pPr>
            <w:r>
              <w:rPr>
                <w:rFonts w:cs="Times New Roman"/>
                <w:sz w:val="22"/>
                <w:szCs w:val="22"/>
              </w:rPr>
              <w:t>Superior</w:t>
            </w:r>
          </w:p>
        </w:tc>
        <w:tc>
          <w:tcPr>
            <w:tcW w:w="1296" w:type="dxa"/>
          </w:tcPr>
          <w:p w14:paraId="7A7A2CCB" w14:textId="78B652C3" w:rsidR="00B00548" w:rsidRPr="00F67AA6" w:rsidRDefault="00B00548" w:rsidP="00084001">
            <w:pPr>
              <w:spacing w:before="120" w:after="120" w:line="240" w:lineRule="auto"/>
              <w:ind w:firstLine="0"/>
              <w:rPr>
                <w:rFonts w:cs="Times New Roman"/>
                <w:sz w:val="22"/>
                <w:szCs w:val="22"/>
              </w:rPr>
            </w:pPr>
            <w:r>
              <w:rPr>
                <w:rFonts w:cs="Times New Roman"/>
                <w:sz w:val="22"/>
                <w:szCs w:val="22"/>
              </w:rPr>
              <w:t>All Regions</w:t>
            </w:r>
          </w:p>
        </w:tc>
        <w:tc>
          <w:tcPr>
            <w:tcW w:w="864" w:type="dxa"/>
          </w:tcPr>
          <w:p w14:paraId="3C15737D" w14:textId="05920A3D" w:rsidR="00B00548" w:rsidRDefault="00B00548" w:rsidP="00084001">
            <w:pPr>
              <w:spacing w:before="120" w:after="120" w:line="240" w:lineRule="auto"/>
              <w:ind w:firstLine="0"/>
              <w:jc w:val="center"/>
              <w:rPr>
                <w:rFonts w:cs="Times New Roman"/>
                <w:sz w:val="22"/>
                <w:szCs w:val="22"/>
              </w:rPr>
            </w:pPr>
            <w:r>
              <w:rPr>
                <w:rFonts w:cs="Times New Roman"/>
                <w:sz w:val="22"/>
                <w:szCs w:val="22"/>
              </w:rPr>
              <w:t>2014</w:t>
            </w:r>
          </w:p>
        </w:tc>
        <w:tc>
          <w:tcPr>
            <w:tcW w:w="720" w:type="dxa"/>
          </w:tcPr>
          <w:p w14:paraId="1DFC531C" w14:textId="4E9F8254" w:rsidR="00B00548" w:rsidRDefault="00B00548" w:rsidP="00084001">
            <w:pPr>
              <w:spacing w:before="120" w:after="120" w:line="240" w:lineRule="auto"/>
              <w:ind w:firstLine="0"/>
              <w:jc w:val="center"/>
              <w:rPr>
                <w:rFonts w:cs="Times New Roman"/>
                <w:sz w:val="22"/>
                <w:szCs w:val="22"/>
              </w:rPr>
            </w:pPr>
            <w:r>
              <w:rPr>
                <w:rFonts w:cs="Times New Roman"/>
                <w:sz w:val="22"/>
                <w:szCs w:val="22"/>
              </w:rPr>
              <w:t>BTR</w:t>
            </w:r>
          </w:p>
        </w:tc>
        <w:tc>
          <w:tcPr>
            <w:tcW w:w="73" w:type="dxa"/>
          </w:tcPr>
          <w:p w14:paraId="740D24B2" w14:textId="77777777" w:rsidR="00B00548" w:rsidRPr="00F67AA6" w:rsidRDefault="00B00548" w:rsidP="00084001">
            <w:pPr>
              <w:spacing w:before="120" w:after="120" w:line="240" w:lineRule="auto"/>
              <w:ind w:firstLine="0"/>
              <w:jc w:val="center"/>
              <w:rPr>
                <w:rFonts w:cs="Times New Roman"/>
                <w:sz w:val="22"/>
                <w:szCs w:val="22"/>
              </w:rPr>
            </w:pPr>
          </w:p>
        </w:tc>
        <w:tc>
          <w:tcPr>
            <w:tcW w:w="792" w:type="dxa"/>
          </w:tcPr>
          <w:p w14:paraId="3745C477" w14:textId="5A3F4B4E" w:rsidR="00B00548" w:rsidRPr="00F67AA6" w:rsidRDefault="00B00548" w:rsidP="00084001">
            <w:pPr>
              <w:spacing w:before="120" w:after="120" w:line="240" w:lineRule="auto"/>
              <w:ind w:firstLine="0"/>
              <w:jc w:val="center"/>
              <w:rPr>
                <w:rFonts w:cs="Times New Roman"/>
                <w:sz w:val="22"/>
                <w:szCs w:val="22"/>
              </w:rPr>
            </w:pPr>
            <w:r>
              <w:rPr>
                <w:rFonts w:cs="Times New Roman"/>
                <w:sz w:val="22"/>
                <w:szCs w:val="22"/>
              </w:rPr>
              <w:t>984</w:t>
            </w:r>
          </w:p>
        </w:tc>
        <w:tc>
          <w:tcPr>
            <w:tcW w:w="1152" w:type="dxa"/>
          </w:tcPr>
          <w:p w14:paraId="0A8ED031" w14:textId="4938C893" w:rsidR="00B00548" w:rsidRPr="00F67AA6" w:rsidRDefault="00B00548" w:rsidP="00084001">
            <w:pPr>
              <w:spacing w:before="120" w:after="120" w:line="240" w:lineRule="auto"/>
              <w:ind w:firstLine="0"/>
              <w:jc w:val="center"/>
              <w:rPr>
                <w:rFonts w:cs="Times New Roman"/>
                <w:sz w:val="22"/>
                <w:szCs w:val="22"/>
              </w:rPr>
            </w:pPr>
            <w:r>
              <w:rPr>
                <w:rFonts w:cs="Times New Roman"/>
                <w:sz w:val="22"/>
                <w:szCs w:val="22"/>
              </w:rPr>
              <w:t>108-266</w:t>
            </w:r>
          </w:p>
        </w:tc>
        <w:tc>
          <w:tcPr>
            <w:tcW w:w="1296" w:type="dxa"/>
          </w:tcPr>
          <w:p w14:paraId="23D59BCE" w14:textId="7D911C59" w:rsidR="00B00548" w:rsidRPr="00F67AA6" w:rsidRDefault="00B00548" w:rsidP="00B00548">
            <w:pPr>
              <w:spacing w:before="120" w:after="120" w:line="240" w:lineRule="auto"/>
              <w:ind w:firstLine="0"/>
              <w:jc w:val="center"/>
              <w:rPr>
                <w:rFonts w:cs="Times New Roman"/>
                <w:sz w:val="22"/>
                <w:szCs w:val="22"/>
              </w:rPr>
            </w:pPr>
            <w:r>
              <w:rPr>
                <w:rFonts w:cs="Times New Roman"/>
                <w:sz w:val="22"/>
                <w:szCs w:val="22"/>
              </w:rPr>
              <w:t>197 (</w:t>
            </w:r>
            <w:r w:rsidRPr="00F67AA6">
              <w:rPr>
                <w:rFonts w:cs="Times New Roman"/>
                <w:sz w:val="22"/>
                <w:szCs w:val="22"/>
              </w:rPr>
              <w:t>±</w:t>
            </w:r>
            <w:r>
              <w:rPr>
                <w:rFonts w:cs="Times New Roman"/>
                <w:sz w:val="22"/>
                <w:szCs w:val="22"/>
              </w:rPr>
              <w:t>19)</w:t>
            </w:r>
          </w:p>
        </w:tc>
        <w:tc>
          <w:tcPr>
            <w:tcW w:w="73" w:type="dxa"/>
          </w:tcPr>
          <w:p w14:paraId="54C6E38F" w14:textId="77777777" w:rsidR="00B00548" w:rsidRPr="00F67AA6" w:rsidRDefault="00B00548" w:rsidP="00084001">
            <w:pPr>
              <w:spacing w:before="120" w:after="120" w:line="240" w:lineRule="auto"/>
              <w:ind w:firstLine="0"/>
              <w:jc w:val="center"/>
              <w:rPr>
                <w:rFonts w:cs="Times New Roman"/>
                <w:sz w:val="22"/>
                <w:szCs w:val="22"/>
              </w:rPr>
            </w:pPr>
          </w:p>
        </w:tc>
        <w:tc>
          <w:tcPr>
            <w:tcW w:w="936" w:type="dxa"/>
          </w:tcPr>
          <w:p w14:paraId="6D14C7DA" w14:textId="76CFCD95" w:rsidR="00B00548" w:rsidRDefault="00B00548"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5143ED68" w14:textId="25DAA829" w:rsidR="00B00548" w:rsidRPr="00F67AA6" w:rsidRDefault="00667FB9" w:rsidP="00084001">
            <w:pPr>
              <w:spacing w:before="120" w:after="120" w:line="240" w:lineRule="auto"/>
              <w:ind w:firstLine="0"/>
              <w:jc w:val="center"/>
              <w:rPr>
                <w:rFonts w:cs="Times New Roman"/>
                <w:sz w:val="22"/>
                <w:szCs w:val="22"/>
              </w:rPr>
            </w:pPr>
            <w:r>
              <w:rPr>
                <w:rFonts w:cs="Times New Roman"/>
                <w:sz w:val="22"/>
                <w:szCs w:val="22"/>
              </w:rPr>
              <w:t>980</w:t>
            </w:r>
          </w:p>
        </w:tc>
        <w:tc>
          <w:tcPr>
            <w:tcW w:w="1008" w:type="dxa"/>
          </w:tcPr>
          <w:p w14:paraId="35F78852" w14:textId="5071FCC4" w:rsidR="00B00548" w:rsidRPr="00F67AA6" w:rsidRDefault="00667FB9" w:rsidP="00084001">
            <w:pPr>
              <w:spacing w:before="120" w:after="120" w:line="240" w:lineRule="auto"/>
              <w:ind w:firstLine="0"/>
              <w:jc w:val="center"/>
              <w:rPr>
                <w:rFonts w:cs="Times New Roman"/>
                <w:sz w:val="22"/>
                <w:szCs w:val="22"/>
              </w:rPr>
            </w:pPr>
            <w:r>
              <w:rPr>
                <w:rFonts w:cs="Times New Roman"/>
                <w:sz w:val="22"/>
                <w:szCs w:val="22"/>
              </w:rPr>
              <w:t>4-20</w:t>
            </w:r>
          </w:p>
        </w:tc>
        <w:tc>
          <w:tcPr>
            <w:tcW w:w="1296" w:type="dxa"/>
          </w:tcPr>
          <w:p w14:paraId="74358DF3" w14:textId="0A529C11" w:rsidR="00B00548" w:rsidRPr="00F67AA6" w:rsidRDefault="00667FB9" w:rsidP="00084001">
            <w:pPr>
              <w:spacing w:before="120" w:after="120" w:line="240" w:lineRule="auto"/>
              <w:ind w:firstLine="0"/>
              <w:jc w:val="center"/>
              <w:rPr>
                <w:rFonts w:cs="Times New Roman"/>
                <w:sz w:val="22"/>
                <w:szCs w:val="22"/>
              </w:rPr>
            </w:pPr>
            <w:r>
              <w:rPr>
                <w:rFonts w:cs="Times New Roman"/>
                <w:sz w:val="22"/>
                <w:szCs w:val="22"/>
              </w:rPr>
              <w:t>8.3 (±2.8</w:t>
            </w:r>
            <w:r w:rsidRPr="00F67AA6">
              <w:rPr>
                <w:rFonts w:cs="Times New Roman"/>
                <w:sz w:val="22"/>
                <w:szCs w:val="22"/>
              </w:rPr>
              <w:t>)</w:t>
            </w:r>
          </w:p>
        </w:tc>
        <w:tc>
          <w:tcPr>
            <w:tcW w:w="720" w:type="dxa"/>
          </w:tcPr>
          <w:p w14:paraId="45938D27" w14:textId="2E883D8D" w:rsidR="00B00548" w:rsidRPr="00F67AA6" w:rsidRDefault="00667FB9" w:rsidP="00084001">
            <w:pPr>
              <w:spacing w:before="120" w:after="120" w:line="240" w:lineRule="auto"/>
              <w:ind w:firstLine="0"/>
              <w:jc w:val="center"/>
              <w:rPr>
                <w:rFonts w:cs="Times New Roman"/>
                <w:sz w:val="22"/>
                <w:szCs w:val="22"/>
              </w:rPr>
            </w:pPr>
            <w:r>
              <w:rPr>
                <w:rFonts w:cs="Times New Roman"/>
                <w:sz w:val="22"/>
                <w:szCs w:val="22"/>
              </w:rPr>
              <w:t>24%</w:t>
            </w:r>
          </w:p>
        </w:tc>
        <w:tc>
          <w:tcPr>
            <w:tcW w:w="720" w:type="dxa"/>
          </w:tcPr>
          <w:p w14:paraId="489ADDF8" w14:textId="3BAE033E" w:rsidR="00B00548" w:rsidRDefault="00667FB9" w:rsidP="00084001">
            <w:pPr>
              <w:spacing w:before="120" w:after="120" w:line="240" w:lineRule="auto"/>
              <w:ind w:firstLine="0"/>
              <w:jc w:val="center"/>
              <w:rPr>
                <w:rFonts w:cs="Times New Roman"/>
                <w:sz w:val="22"/>
                <w:szCs w:val="22"/>
              </w:rPr>
            </w:pPr>
            <w:r>
              <w:rPr>
                <w:rFonts w:cs="Times New Roman"/>
                <w:sz w:val="22"/>
                <w:szCs w:val="22"/>
              </w:rPr>
              <w:t>18%</w:t>
            </w:r>
          </w:p>
        </w:tc>
        <w:tc>
          <w:tcPr>
            <w:tcW w:w="720" w:type="dxa"/>
          </w:tcPr>
          <w:p w14:paraId="784253E6" w14:textId="1DBF4422" w:rsidR="00B00548" w:rsidRPr="00F67AA6" w:rsidRDefault="00667FB9" w:rsidP="00084001">
            <w:pPr>
              <w:spacing w:before="120" w:after="120" w:line="240" w:lineRule="auto"/>
              <w:ind w:firstLine="0"/>
              <w:jc w:val="right"/>
              <w:rPr>
                <w:rFonts w:cs="Times New Roman"/>
                <w:sz w:val="22"/>
                <w:szCs w:val="22"/>
              </w:rPr>
            </w:pPr>
            <w:r>
              <w:rPr>
                <w:rFonts w:cs="Times New Roman"/>
                <w:sz w:val="22"/>
                <w:szCs w:val="22"/>
              </w:rPr>
              <w:t>29%</w:t>
            </w:r>
          </w:p>
        </w:tc>
      </w:tr>
      <w:tr w:rsidR="00084001" w:rsidRPr="00F67AA6" w14:paraId="224333D7" w14:textId="77777777" w:rsidTr="00084001">
        <w:tc>
          <w:tcPr>
            <w:tcW w:w="13610" w:type="dxa"/>
            <w:gridSpan w:val="16"/>
          </w:tcPr>
          <w:p w14:paraId="5C2C158A" w14:textId="41A980FB" w:rsidR="00084001" w:rsidRDefault="00084001" w:rsidP="00084001">
            <w:pPr>
              <w:spacing w:before="120" w:after="120" w:line="240" w:lineRule="auto"/>
              <w:ind w:left="241" w:firstLine="0"/>
              <w:rPr>
                <w:rFonts w:cs="Times New Roman"/>
                <w:sz w:val="22"/>
                <w:szCs w:val="22"/>
              </w:rPr>
            </w:pPr>
            <w:r>
              <w:rPr>
                <w:rFonts w:cs="Times New Roman"/>
                <w:i/>
                <w:sz w:val="22"/>
                <w:szCs w:val="22"/>
              </w:rPr>
              <w:t>Previous studies</w:t>
            </w:r>
          </w:p>
        </w:tc>
      </w:tr>
      <w:tr w:rsidR="00084001" w:rsidRPr="00F67AA6" w14:paraId="30B61465" w14:textId="77777777" w:rsidTr="00084001">
        <w:tc>
          <w:tcPr>
            <w:tcW w:w="1152" w:type="dxa"/>
          </w:tcPr>
          <w:p w14:paraId="5A8E08C4" w14:textId="1EC5F022" w:rsidR="00084001" w:rsidRPr="00F67AA6" w:rsidRDefault="00084001" w:rsidP="00084001">
            <w:pPr>
              <w:spacing w:before="120" w:after="120" w:line="240" w:lineRule="auto"/>
              <w:ind w:firstLine="0"/>
              <w:rPr>
                <w:rFonts w:cs="Times New Roman"/>
                <w:sz w:val="22"/>
                <w:szCs w:val="22"/>
              </w:rPr>
            </w:pPr>
            <w:r>
              <w:rPr>
                <w:rFonts w:cs="Times New Roman"/>
                <w:sz w:val="22"/>
                <w:szCs w:val="22"/>
              </w:rPr>
              <w:t>Superior</w:t>
            </w:r>
            <w:r w:rsidRPr="00084001">
              <w:rPr>
                <w:rFonts w:cs="Times New Roman"/>
                <w:sz w:val="22"/>
                <w:szCs w:val="22"/>
                <w:vertAlign w:val="superscript"/>
              </w:rPr>
              <w:t>1</w:t>
            </w:r>
          </w:p>
        </w:tc>
        <w:tc>
          <w:tcPr>
            <w:tcW w:w="1296" w:type="dxa"/>
          </w:tcPr>
          <w:p w14:paraId="300E17CA" w14:textId="5C1FC83F" w:rsidR="00084001" w:rsidRPr="00F67AA6" w:rsidRDefault="00084001" w:rsidP="00084001">
            <w:pPr>
              <w:spacing w:before="120" w:after="120" w:line="240" w:lineRule="auto"/>
              <w:ind w:firstLine="0"/>
              <w:rPr>
                <w:rFonts w:cs="Times New Roman"/>
                <w:sz w:val="22"/>
                <w:szCs w:val="22"/>
              </w:rPr>
            </w:pPr>
            <w:r>
              <w:rPr>
                <w:rFonts w:cs="Times New Roman"/>
                <w:sz w:val="22"/>
                <w:szCs w:val="22"/>
              </w:rPr>
              <w:t>Ontario</w:t>
            </w:r>
          </w:p>
        </w:tc>
        <w:tc>
          <w:tcPr>
            <w:tcW w:w="864" w:type="dxa"/>
          </w:tcPr>
          <w:p w14:paraId="27B3720E" w14:textId="1566DC3D" w:rsidR="00084001" w:rsidRDefault="00084001" w:rsidP="00084001">
            <w:pPr>
              <w:spacing w:before="120" w:after="120" w:line="240" w:lineRule="auto"/>
              <w:ind w:firstLine="0"/>
              <w:jc w:val="center"/>
              <w:rPr>
                <w:rFonts w:cs="Times New Roman"/>
                <w:sz w:val="22"/>
                <w:szCs w:val="22"/>
              </w:rPr>
            </w:pPr>
            <w:r>
              <w:rPr>
                <w:rFonts w:cs="Times New Roman"/>
                <w:sz w:val="22"/>
                <w:szCs w:val="22"/>
              </w:rPr>
              <w:t>2007-09</w:t>
            </w:r>
          </w:p>
        </w:tc>
        <w:tc>
          <w:tcPr>
            <w:tcW w:w="720" w:type="dxa"/>
          </w:tcPr>
          <w:p w14:paraId="2A2B5C7A" w14:textId="78C07811"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GN</w:t>
            </w:r>
          </w:p>
        </w:tc>
        <w:tc>
          <w:tcPr>
            <w:tcW w:w="73" w:type="dxa"/>
          </w:tcPr>
          <w:p w14:paraId="5C87828B" w14:textId="77777777" w:rsidR="00084001" w:rsidRPr="00F67AA6" w:rsidRDefault="00084001" w:rsidP="00084001">
            <w:pPr>
              <w:spacing w:before="120" w:after="120" w:line="240" w:lineRule="auto"/>
              <w:ind w:firstLine="0"/>
              <w:jc w:val="center"/>
              <w:rPr>
                <w:rFonts w:cs="Times New Roman"/>
                <w:sz w:val="22"/>
                <w:szCs w:val="22"/>
              </w:rPr>
            </w:pPr>
          </w:p>
        </w:tc>
        <w:tc>
          <w:tcPr>
            <w:tcW w:w="792" w:type="dxa"/>
          </w:tcPr>
          <w:p w14:paraId="1734022C" w14:textId="5C9125D3" w:rsidR="00084001" w:rsidRDefault="00520A1F" w:rsidP="00520A1F">
            <w:pPr>
              <w:spacing w:before="120" w:after="120" w:line="240" w:lineRule="auto"/>
              <w:ind w:firstLine="0"/>
              <w:jc w:val="center"/>
              <w:rPr>
                <w:rFonts w:cs="Times New Roman"/>
                <w:sz w:val="22"/>
                <w:szCs w:val="22"/>
              </w:rPr>
            </w:pPr>
            <w:r>
              <w:rPr>
                <w:rFonts w:cs="Times New Roman"/>
                <w:sz w:val="22"/>
                <w:szCs w:val="22"/>
              </w:rPr>
              <w:t>403</w:t>
            </w:r>
          </w:p>
        </w:tc>
        <w:tc>
          <w:tcPr>
            <w:tcW w:w="1152" w:type="dxa"/>
          </w:tcPr>
          <w:p w14:paraId="55A8009C" w14:textId="4764F747" w:rsidR="00084001" w:rsidRPr="00F67AA6" w:rsidRDefault="00520A1F" w:rsidP="00084001">
            <w:pPr>
              <w:spacing w:before="120" w:after="120" w:line="240" w:lineRule="auto"/>
              <w:ind w:firstLine="0"/>
              <w:jc w:val="center"/>
              <w:rPr>
                <w:rFonts w:cs="Times New Roman"/>
                <w:sz w:val="22"/>
                <w:szCs w:val="22"/>
              </w:rPr>
            </w:pPr>
            <w:r>
              <w:rPr>
                <w:rFonts w:cs="Times New Roman"/>
                <w:sz w:val="22"/>
                <w:szCs w:val="22"/>
              </w:rPr>
              <w:t>151</w:t>
            </w:r>
            <w:r w:rsidR="00084001">
              <w:rPr>
                <w:rFonts w:cs="Times New Roman"/>
                <w:sz w:val="22"/>
                <w:szCs w:val="22"/>
              </w:rPr>
              <w:t>-305</w:t>
            </w:r>
          </w:p>
        </w:tc>
        <w:tc>
          <w:tcPr>
            <w:tcW w:w="1296" w:type="dxa"/>
          </w:tcPr>
          <w:p w14:paraId="24797AF9" w14:textId="6CAD0BB2"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 xml:space="preserve">201 </w:t>
            </w:r>
            <w:r w:rsidR="00520A1F">
              <w:rPr>
                <w:rFonts w:cs="Times New Roman"/>
                <w:sz w:val="22"/>
                <w:szCs w:val="22"/>
              </w:rPr>
              <w:t>(±23</w:t>
            </w:r>
            <w:r>
              <w:rPr>
                <w:rFonts w:cs="Times New Roman"/>
                <w:sz w:val="22"/>
                <w:szCs w:val="22"/>
              </w:rPr>
              <w:t>)</w:t>
            </w:r>
          </w:p>
        </w:tc>
        <w:tc>
          <w:tcPr>
            <w:tcW w:w="73" w:type="dxa"/>
          </w:tcPr>
          <w:p w14:paraId="636F76F9" w14:textId="77777777" w:rsidR="00084001" w:rsidRPr="00F67AA6" w:rsidRDefault="00084001" w:rsidP="00084001">
            <w:pPr>
              <w:spacing w:before="120" w:after="120" w:line="240" w:lineRule="auto"/>
              <w:ind w:firstLine="0"/>
              <w:jc w:val="center"/>
              <w:rPr>
                <w:rFonts w:cs="Times New Roman"/>
                <w:sz w:val="22"/>
                <w:szCs w:val="22"/>
              </w:rPr>
            </w:pPr>
          </w:p>
        </w:tc>
        <w:tc>
          <w:tcPr>
            <w:tcW w:w="936" w:type="dxa"/>
          </w:tcPr>
          <w:p w14:paraId="46342A77" w14:textId="18EB1D9E" w:rsidR="00084001" w:rsidRDefault="00084001" w:rsidP="00084001">
            <w:pPr>
              <w:spacing w:before="120" w:after="120" w:line="240" w:lineRule="auto"/>
              <w:ind w:firstLine="0"/>
              <w:jc w:val="center"/>
              <w:rPr>
                <w:rFonts w:cs="Times New Roman"/>
                <w:sz w:val="22"/>
                <w:szCs w:val="22"/>
              </w:rPr>
            </w:pPr>
            <w:r>
              <w:rPr>
                <w:rFonts w:cs="Times New Roman"/>
                <w:sz w:val="22"/>
                <w:szCs w:val="22"/>
              </w:rPr>
              <w:t>Otoliths</w:t>
            </w:r>
          </w:p>
        </w:tc>
        <w:tc>
          <w:tcPr>
            <w:tcW w:w="792" w:type="dxa"/>
          </w:tcPr>
          <w:p w14:paraId="7DBBC3FB" w14:textId="6B171777" w:rsidR="00084001" w:rsidRDefault="00520A1F" w:rsidP="00084001">
            <w:pPr>
              <w:spacing w:before="120" w:after="120" w:line="240" w:lineRule="auto"/>
              <w:ind w:firstLine="0"/>
              <w:jc w:val="center"/>
              <w:rPr>
                <w:rFonts w:cs="Times New Roman"/>
                <w:sz w:val="22"/>
                <w:szCs w:val="22"/>
              </w:rPr>
            </w:pPr>
            <w:r>
              <w:rPr>
                <w:rFonts w:cs="Times New Roman"/>
                <w:sz w:val="22"/>
                <w:szCs w:val="22"/>
              </w:rPr>
              <w:t>322</w:t>
            </w:r>
          </w:p>
        </w:tc>
        <w:tc>
          <w:tcPr>
            <w:tcW w:w="1008" w:type="dxa"/>
          </w:tcPr>
          <w:p w14:paraId="78EFCAAF" w14:textId="39898098" w:rsidR="00084001" w:rsidRPr="00F67AA6" w:rsidRDefault="00520A1F" w:rsidP="00084001">
            <w:pPr>
              <w:spacing w:before="120" w:after="120" w:line="240" w:lineRule="auto"/>
              <w:ind w:firstLine="0"/>
              <w:jc w:val="center"/>
              <w:rPr>
                <w:rFonts w:cs="Times New Roman"/>
                <w:sz w:val="22"/>
                <w:szCs w:val="22"/>
              </w:rPr>
            </w:pPr>
            <w:r>
              <w:rPr>
                <w:rFonts w:cs="Times New Roman"/>
                <w:sz w:val="22"/>
                <w:szCs w:val="22"/>
              </w:rPr>
              <w:t>4</w:t>
            </w:r>
            <w:r w:rsidR="00084001">
              <w:rPr>
                <w:rFonts w:cs="Times New Roman"/>
                <w:sz w:val="22"/>
                <w:szCs w:val="22"/>
              </w:rPr>
              <w:t>-22</w:t>
            </w:r>
          </w:p>
        </w:tc>
        <w:tc>
          <w:tcPr>
            <w:tcW w:w="1296" w:type="dxa"/>
          </w:tcPr>
          <w:p w14:paraId="223FA18C" w14:textId="4FC451F8"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 xml:space="preserve">8.9 </w:t>
            </w:r>
            <w:r w:rsidR="00520A1F">
              <w:rPr>
                <w:rFonts w:cs="Times New Roman"/>
                <w:sz w:val="22"/>
                <w:szCs w:val="22"/>
              </w:rPr>
              <w:t>(±2.7</w:t>
            </w:r>
            <w:r w:rsidR="00520A1F" w:rsidRPr="00F67AA6">
              <w:rPr>
                <w:rFonts w:cs="Times New Roman"/>
                <w:sz w:val="22"/>
                <w:szCs w:val="22"/>
              </w:rPr>
              <w:t>)</w:t>
            </w:r>
          </w:p>
        </w:tc>
        <w:tc>
          <w:tcPr>
            <w:tcW w:w="720" w:type="dxa"/>
          </w:tcPr>
          <w:p w14:paraId="7E254901" w14:textId="3DEE6907"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776EA0B3" w14:textId="7E4017F7"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6A17DE3F" w14:textId="7BE46A8B" w:rsidR="00084001" w:rsidRPr="00F67AA6" w:rsidRDefault="00084001" w:rsidP="00667FB9">
            <w:pPr>
              <w:spacing w:before="120" w:after="120" w:line="240" w:lineRule="auto"/>
              <w:ind w:firstLine="0"/>
              <w:jc w:val="center"/>
              <w:rPr>
                <w:rFonts w:cs="Times New Roman"/>
                <w:sz w:val="22"/>
                <w:szCs w:val="22"/>
              </w:rPr>
            </w:pPr>
            <w:r>
              <w:rPr>
                <w:rFonts w:cs="Times New Roman"/>
                <w:sz w:val="22"/>
                <w:szCs w:val="22"/>
              </w:rPr>
              <w:t>--</w:t>
            </w:r>
          </w:p>
        </w:tc>
      </w:tr>
      <w:tr w:rsidR="00084001" w:rsidRPr="00F67AA6" w14:paraId="6D1487AB" w14:textId="77777777" w:rsidTr="00084001">
        <w:tc>
          <w:tcPr>
            <w:tcW w:w="1152" w:type="dxa"/>
          </w:tcPr>
          <w:p w14:paraId="1C50230C" w14:textId="6ACF378F" w:rsidR="00084001" w:rsidRDefault="00084001" w:rsidP="00084001">
            <w:pPr>
              <w:spacing w:before="120" w:after="120" w:line="240" w:lineRule="auto"/>
              <w:ind w:firstLine="0"/>
              <w:rPr>
                <w:rFonts w:cs="Times New Roman"/>
                <w:sz w:val="22"/>
                <w:szCs w:val="22"/>
              </w:rPr>
            </w:pPr>
            <w:r>
              <w:rPr>
                <w:rFonts w:cs="Times New Roman"/>
                <w:sz w:val="22"/>
                <w:szCs w:val="22"/>
              </w:rPr>
              <w:t>Michigan</w:t>
            </w:r>
            <w:r w:rsidRPr="00084001">
              <w:rPr>
                <w:rFonts w:cs="Times New Roman"/>
                <w:sz w:val="22"/>
                <w:szCs w:val="22"/>
                <w:vertAlign w:val="superscript"/>
              </w:rPr>
              <w:t>2</w:t>
            </w:r>
          </w:p>
        </w:tc>
        <w:tc>
          <w:tcPr>
            <w:tcW w:w="1296" w:type="dxa"/>
          </w:tcPr>
          <w:p w14:paraId="495D539B" w14:textId="1A06B6C2" w:rsidR="00084001" w:rsidRDefault="00084001" w:rsidP="00D0461D">
            <w:pPr>
              <w:spacing w:before="120" w:after="120" w:line="240" w:lineRule="auto"/>
              <w:ind w:firstLine="0"/>
              <w:jc w:val="center"/>
              <w:rPr>
                <w:rFonts w:cs="Times New Roman"/>
                <w:sz w:val="22"/>
                <w:szCs w:val="22"/>
              </w:rPr>
            </w:pPr>
            <w:r>
              <w:rPr>
                <w:rFonts w:cs="Times New Roman"/>
                <w:sz w:val="22"/>
                <w:szCs w:val="22"/>
              </w:rPr>
              <w:t>--</w:t>
            </w:r>
          </w:p>
        </w:tc>
        <w:tc>
          <w:tcPr>
            <w:tcW w:w="864" w:type="dxa"/>
          </w:tcPr>
          <w:p w14:paraId="1C5D4FC1" w14:textId="52B3F983" w:rsidR="00084001" w:rsidRDefault="00F72700" w:rsidP="00084001">
            <w:pPr>
              <w:spacing w:before="120" w:after="120" w:line="240" w:lineRule="auto"/>
              <w:ind w:firstLine="0"/>
              <w:jc w:val="center"/>
              <w:rPr>
                <w:rFonts w:cs="Times New Roman"/>
                <w:sz w:val="22"/>
                <w:szCs w:val="22"/>
              </w:rPr>
            </w:pPr>
            <w:r>
              <w:rPr>
                <w:rFonts w:cs="Times New Roman"/>
                <w:sz w:val="22"/>
                <w:szCs w:val="22"/>
              </w:rPr>
              <w:t>1930</w:t>
            </w:r>
            <w:r w:rsidR="00084001">
              <w:rPr>
                <w:rFonts w:cs="Times New Roman"/>
                <w:sz w:val="22"/>
                <w:szCs w:val="22"/>
              </w:rPr>
              <w:t>-32</w:t>
            </w:r>
          </w:p>
        </w:tc>
        <w:tc>
          <w:tcPr>
            <w:tcW w:w="720" w:type="dxa"/>
          </w:tcPr>
          <w:p w14:paraId="42C96EE9" w14:textId="0ACB0A15"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GN</w:t>
            </w:r>
          </w:p>
        </w:tc>
        <w:tc>
          <w:tcPr>
            <w:tcW w:w="73" w:type="dxa"/>
          </w:tcPr>
          <w:p w14:paraId="44B0CBA4" w14:textId="77777777" w:rsidR="00084001" w:rsidRPr="00F67AA6" w:rsidRDefault="00084001" w:rsidP="00084001">
            <w:pPr>
              <w:spacing w:before="120" w:after="120" w:line="240" w:lineRule="auto"/>
              <w:ind w:firstLine="0"/>
              <w:jc w:val="center"/>
              <w:rPr>
                <w:rFonts w:cs="Times New Roman"/>
                <w:sz w:val="22"/>
                <w:szCs w:val="22"/>
              </w:rPr>
            </w:pPr>
          </w:p>
        </w:tc>
        <w:tc>
          <w:tcPr>
            <w:tcW w:w="792" w:type="dxa"/>
          </w:tcPr>
          <w:p w14:paraId="69A390C3" w14:textId="1861AC42" w:rsidR="00084001" w:rsidRDefault="00F72700" w:rsidP="00084001">
            <w:pPr>
              <w:spacing w:before="120" w:after="120" w:line="240" w:lineRule="auto"/>
              <w:ind w:firstLine="0"/>
              <w:jc w:val="center"/>
              <w:rPr>
                <w:rFonts w:cs="Times New Roman"/>
                <w:sz w:val="22"/>
                <w:szCs w:val="22"/>
              </w:rPr>
            </w:pPr>
            <w:r>
              <w:rPr>
                <w:rFonts w:cs="Times New Roman"/>
                <w:sz w:val="22"/>
                <w:szCs w:val="22"/>
              </w:rPr>
              <w:t>6625</w:t>
            </w:r>
          </w:p>
        </w:tc>
        <w:tc>
          <w:tcPr>
            <w:tcW w:w="1152" w:type="dxa"/>
          </w:tcPr>
          <w:p w14:paraId="4D813B1A" w14:textId="5BBA2201" w:rsidR="00084001" w:rsidRPr="00F67AA6" w:rsidRDefault="00F72700" w:rsidP="00F72700">
            <w:pPr>
              <w:spacing w:before="120" w:after="120" w:line="240" w:lineRule="auto"/>
              <w:ind w:firstLine="0"/>
              <w:jc w:val="center"/>
              <w:rPr>
                <w:rFonts w:cs="Times New Roman"/>
                <w:sz w:val="22"/>
                <w:szCs w:val="22"/>
              </w:rPr>
            </w:pPr>
            <w:r>
              <w:rPr>
                <w:rFonts w:cs="Times New Roman"/>
                <w:sz w:val="22"/>
                <w:szCs w:val="22"/>
              </w:rPr>
              <w:t>175</w:t>
            </w:r>
            <w:r w:rsidR="00084001">
              <w:rPr>
                <w:rFonts w:cs="Times New Roman"/>
                <w:sz w:val="22"/>
                <w:szCs w:val="22"/>
              </w:rPr>
              <w:t>-</w:t>
            </w:r>
            <w:r>
              <w:rPr>
                <w:rFonts w:cs="Times New Roman"/>
                <w:sz w:val="22"/>
                <w:szCs w:val="22"/>
              </w:rPr>
              <w:t>351</w:t>
            </w:r>
          </w:p>
        </w:tc>
        <w:tc>
          <w:tcPr>
            <w:tcW w:w="1296" w:type="dxa"/>
          </w:tcPr>
          <w:p w14:paraId="36C97E75" w14:textId="0C318D1D"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2</w:t>
            </w:r>
            <w:r w:rsidR="00F72700">
              <w:rPr>
                <w:rFonts w:cs="Times New Roman"/>
                <w:sz w:val="22"/>
                <w:szCs w:val="22"/>
              </w:rPr>
              <w:t>66</w:t>
            </w:r>
            <w:r>
              <w:rPr>
                <w:rFonts w:cs="Times New Roman"/>
                <w:sz w:val="22"/>
                <w:szCs w:val="22"/>
              </w:rPr>
              <w:t xml:space="preserve"> (</w:t>
            </w:r>
            <w:r w:rsidR="00F72700">
              <w:rPr>
                <w:rFonts w:cs="Times New Roman"/>
                <w:sz w:val="22"/>
                <w:szCs w:val="22"/>
              </w:rPr>
              <w:t>--</w:t>
            </w:r>
            <w:r>
              <w:rPr>
                <w:rFonts w:cs="Times New Roman"/>
                <w:sz w:val="22"/>
                <w:szCs w:val="22"/>
              </w:rPr>
              <w:t>)</w:t>
            </w:r>
          </w:p>
        </w:tc>
        <w:tc>
          <w:tcPr>
            <w:tcW w:w="73" w:type="dxa"/>
          </w:tcPr>
          <w:p w14:paraId="6B051981" w14:textId="77777777" w:rsidR="00084001" w:rsidRPr="00F67AA6" w:rsidRDefault="00084001" w:rsidP="00084001">
            <w:pPr>
              <w:spacing w:before="120" w:after="120" w:line="240" w:lineRule="auto"/>
              <w:ind w:firstLine="0"/>
              <w:jc w:val="center"/>
              <w:rPr>
                <w:rFonts w:cs="Times New Roman"/>
                <w:sz w:val="22"/>
                <w:szCs w:val="22"/>
              </w:rPr>
            </w:pPr>
          </w:p>
        </w:tc>
        <w:tc>
          <w:tcPr>
            <w:tcW w:w="936" w:type="dxa"/>
          </w:tcPr>
          <w:p w14:paraId="3DB0633F" w14:textId="0EDC060D" w:rsidR="00084001" w:rsidRDefault="00084001" w:rsidP="00084001">
            <w:pPr>
              <w:spacing w:before="120" w:after="120" w:line="240" w:lineRule="auto"/>
              <w:ind w:firstLine="0"/>
              <w:jc w:val="center"/>
              <w:rPr>
                <w:rFonts w:cs="Times New Roman"/>
                <w:sz w:val="22"/>
                <w:szCs w:val="22"/>
              </w:rPr>
            </w:pPr>
            <w:r>
              <w:rPr>
                <w:rFonts w:cs="Times New Roman"/>
                <w:sz w:val="22"/>
                <w:szCs w:val="22"/>
              </w:rPr>
              <w:t>Scales</w:t>
            </w:r>
          </w:p>
        </w:tc>
        <w:tc>
          <w:tcPr>
            <w:tcW w:w="792" w:type="dxa"/>
          </w:tcPr>
          <w:p w14:paraId="50CBB2C4" w14:textId="2DC4F4CB" w:rsidR="00084001" w:rsidRDefault="00B57167" w:rsidP="00084001">
            <w:pPr>
              <w:spacing w:before="120" w:after="120" w:line="240" w:lineRule="auto"/>
              <w:ind w:firstLine="0"/>
              <w:jc w:val="center"/>
              <w:rPr>
                <w:rFonts w:cs="Times New Roman"/>
                <w:sz w:val="22"/>
                <w:szCs w:val="22"/>
              </w:rPr>
            </w:pPr>
            <w:r>
              <w:rPr>
                <w:rFonts w:cs="Times New Roman"/>
                <w:sz w:val="22"/>
                <w:szCs w:val="22"/>
              </w:rPr>
              <w:t>1679</w:t>
            </w:r>
          </w:p>
        </w:tc>
        <w:tc>
          <w:tcPr>
            <w:tcW w:w="1008" w:type="dxa"/>
          </w:tcPr>
          <w:p w14:paraId="484DBD2C" w14:textId="3F0900F8" w:rsidR="00084001" w:rsidRPr="00F67AA6" w:rsidRDefault="00B57167" w:rsidP="00084001">
            <w:pPr>
              <w:spacing w:before="120" w:after="120" w:line="240" w:lineRule="auto"/>
              <w:ind w:firstLine="0"/>
              <w:jc w:val="center"/>
              <w:rPr>
                <w:rFonts w:cs="Times New Roman"/>
                <w:sz w:val="22"/>
                <w:szCs w:val="22"/>
              </w:rPr>
            </w:pPr>
            <w:r>
              <w:rPr>
                <w:rFonts w:cs="Times New Roman"/>
                <w:sz w:val="22"/>
                <w:szCs w:val="22"/>
              </w:rPr>
              <w:t>2</w:t>
            </w:r>
            <w:r w:rsidR="00084001">
              <w:rPr>
                <w:rFonts w:cs="Times New Roman"/>
                <w:sz w:val="22"/>
                <w:szCs w:val="22"/>
              </w:rPr>
              <w:t>-10</w:t>
            </w:r>
          </w:p>
        </w:tc>
        <w:tc>
          <w:tcPr>
            <w:tcW w:w="1296" w:type="dxa"/>
          </w:tcPr>
          <w:p w14:paraId="695F137A" w14:textId="45F2DE6E" w:rsidR="00084001" w:rsidRPr="00F67AA6" w:rsidRDefault="00B57167" w:rsidP="00084001">
            <w:pPr>
              <w:spacing w:before="120" w:after="120" w:line="240" w:lineRule="auto"/>
              <w:ind w:firstLine="0"/>
              <w:jc w:val="center"/>
              <w:rPr>
                <w:rFonts w:cs="Times New Roman"/>
                <w:sz w:val="22"/>
                <w:szCs w:val="22"/>
              </w:rPr>
            </w:pPr>
            <w:r>
              <w:rPr>
                <w:rFonts w:cs="Times New Roman"/>
                <w:sz w:val="22"/>
                <w:szCs w:val="22"/>
              </w:rPr>
              <w:t>4.5 (--)</w:t>
            </w:r>
          </w:p>
        </w:tc>
        <w:tc>
          <w:tcPr>
            <w:tcW w:w="720" w:type="dxa"/>
          </w:tcPr>
          <w:p w14:paraId="7F7B2EFF" w14:textId="04D8549B"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33C6DA42" w14:textId="7A326664"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6EAFE5EC" w14:textId="7A8F1158" w:rsidR="00084001" w:rsidRPr="00F67AA6" w:rsidRDefault="00084001" w:rsidP="00667FB9">
            <w:pPr>
              <w:spacing w:before="120" w:after="120" w:line="240" w:lineRule="auto"/>
              <w:ind w:firstLine="0"/>
              <w:jc w:val="center"/>
              <w:rPr>
                <w:rFonts w:cs="Times New Roman"/>
                <w:sz w:val="22"/>
                <w:szCs w:val="22"/>
              </w:rPr>
            </w:pPr>
            <w:r>
              <w:rPr>
                <w:rFonts w:cs="Times New Roman"/>
                <w:sz w:val="22"/>
                <w:szCs w:val="22"/>
              </w:rPr>
              <w:t>--</w:t>
            </w:r>
          </w:p>
        </w:tc>
      </w:tr>
      <w:tr w:rsidR="00084001" w:rsidRPr="00F67AA6" w14:paraId="2C83F2BB" w14:textId="77777777" w:rsidTr="00084001">
        <w:tc>
          <w:tcPr>
            <w:tcW w:w="1152" w:type="dxa"/>
          </w:tcPr>
          <w:p w14:paraId="366B7A0B" w14:textId="69232167" w:rsidR="00084001" w:rsidRDefault="00084001" w:rsidP="00084001">
            <w:pPr>
              <w:spacing w:before="120" w:after="120" w:line="240" w:lineRule="auto"/>
              <w:ind w:firstLine="0"/>
              <w:rPr>
                <w:rFonts w:cs="Times New Roman"/>
                <w:sz w:val="22"/>
                <w:szCs w:val="22"/>
              </w:rPr>
            </w:pPr>
            <w:r>
              <w:rPr>
                <w:rFonts w:cs="Times New Roman"/>
                <w:sz w:val="22"/>
                <w:szCs w:val="22"/>
              </w:rPr>
              <w:t>Ontario</w:t>
            </w:r>
            <w:r w:rsidRPr="00084001">
              <w:rPr>
                <w:rFonts w:cs="Times New Roman"/>
                <w:sz w:val="22"/>
                <w:szCs w:val="22"/>
                <w:vertAlign w:val="superscript"/>
              </w:rPr>
              <w:t>3</w:t>
            </w:r>
          </w:p>
        </w:tc>
        <w:tc>
          <w:tcPr>
            <w:tcW w:w="1296" w:type="dxa"/>
          </w:tcPr>
          <w:p w14:paraId="5435B9EF" w14:textId="41E459FC" w:rsidR="00084001" w:rsidRDefault="00084001" w:rsidP="00D0461D">
            <w:pPr>
              <w:spacing w:before="120" w:after="120" w:line="240" w:lineRule="auto"/>
              <w:ind w:firstLine="0"/>
              <w:jc w:val="center"/>
              <w:rPr>
                <w:rFonts w:cs="Times New Roman"/>
                <w:sz w:val="22"/>
                <w:szCs w:val="22"/>
              </w:rPr>
            </w:pPr>
            <w:r>
              <w:rPr>
                <w:rFonts w:cs="Times New Roman"/>
                <w:sz w:val="22"/>
                <w:szCs w:val="22"/>
              </w:rPr>
              <w:t>--</w:t>
            </w:r>
          </w:p>
        </w:tc>
        <w:tc>
          <w:tcPr>
            <w:tcW w:w="864" w:type="dxa"/>
          </w:tcPr>
          <w:p w14:paraId="2C2AD9AC" w14:textId="31B49B8F" w:rsidR="00084001" w:rsidRDefault="00084001" w:rsidP="00084001">
            <w:pPr>
              <w:spacing w:before="120" w:after="120" w:line="240" w:lineRule="auto"/>
              <w:ind w:firstLine="0"/>
              <w:jc w:val="center"/>
              <w:rPr>
                <w:rFonts w:cs="Times New Roman"/>
                <w:sz w:val="22"/>
                <w:szCs w:val="22"/>
              </w:rPr>
            </w:pPr>
            <w:r>
              <w:rPr>
                <w:rFonts w:cs="Times New Roman"/>
                <w:sz w:val="22"/>
                <w:szCs w:val="22"/>
              </w:rPr>
              <w:t>1926</w:t>
            </w:r>
          </w:p>
        </w:tc>
        <w:tc>
          <w:tcPr>
            <w:tcW w:w="720" w:type="dxa"/>
          </w:tcPr>
          <w:p w14:paraId="02ED58C8" w14:textId="42E1C253"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GN</w:t>
            </w:r>
          </w:p>
        </w:tc>
        <w:tc>
          <w:tcPr>
            <w:tcW w:w="73" w:type="dxa"/>
          </w:tcPr>
          <w:p w14:paraId="66739418" w14:textId="77777777" w:rsidR="00084001" w:rsidRPr="00F67AA6" w:rsidRDefault="00084001" w:rsidP="00084001">
            <w:pPr>
              <w:spacing w:before="120" w:after="120" w:line="240" w:lineRule="auto"/>
              <w:ind w:firstLine="0"/>
              <w:jc w:val="center"/>
              <w:rPr>
                <w:rFonts w:cs="Times New Roman"/>
                <w:sz w:val="22"/>
                <w:szCs w:val="22"/>
              </w:rPr>
            </w:pPr>
          </w:p>
        </w:tc>
        <w:tc>
          <w:tcPr>
            <w:tcW w:w="792" w:type="dxa"/>
          </w:tcPr>
          <w:p w14:paraId="5CD1681F" w14:textId="4BFDB70D" w:rsidR="00084001" w:rsidRDefault="00172F82" w:rsidP="00084001">
            <w:pPr>
              <w:spacing w:before="120" w:after="120" w:line="240" w:lineRule="auto"/>
              <w:ind w:firstLine="0"/>
              <w:jc w:val="center"/>
              <w:rPr>
                <w:rFonts w:cs="Times New Roman"/>
                <w:sz w:val="22"/>
                <w:szCs w:val="22"/>
              </w:rPr>
            </w:pPr>
            <w:r>
              <w:rPr>
                <w:rFonts w:cs="Times New Roman"/>
                <w:sz w:val="22"/>
                <w:szCs w:val="22"/>
              </w:rPr>
              <w:t>18</w:t>
            </w:r>
          </w:p>
        </w:tc>
        <w:tc>
          <w:tcPr>
            <w:tcW w:w="1152" w:type="dxa"/>
          </w:tcPr>
          <w:p w14:paraId="7B0559B3" w14:textId="478BC6D4" w:rsidR="00084001" w:rsidRPr="00F67AA6" w:rsidRDefault="00211C95" w:rsidP="00875F0D">
            <w:pPr>
              <w:spacing w:before="120" w:after="120" w:line="240" w:lineRule="auto"/>
              <w:ind w:firstLine="0"/>
              <w:jc w:val="center"/>
              <w:rPr>
                <w:rFonts w:cs="Times New Roman"/>
                <w:sz w:val="22"/>
                <w:szCs w:val="22"/>
              </w:rPr>
            </w:pPr>
            <w:r>
              <w:rPr>
                <w:rFonts w:cs="Times New Roman"/>
                <w:sz w:val="22"/>
                <w:szCs w:val="22"/>
              </w:rPr>
              <w:t>?</w:t>
            </w:r>
            <w:r w:rsidR="00875F0D">
              <w:rPr>
                <w:rFonts w:cs="Times New Roman"/>
                <w:sz w:val="22"/>
                <w:szCs w:val="22"/>
              </w:rPr>
              <w:t>-</w:t>
            </w:r>
            <w:r>
              <w:rPr>
                <w:rFonts w:cs="Times New Roman"/>
                <w:sz w:val="22"/>
                <w:szCs w:val="22"/>
              </w:rPr>
              <w:t>&gt;</w:t>
            </w:r>
            <w:r w:rsidR="00875F0D">
              <w:rPr>
                <w:rFonts w:cs="Times New Roman"/>
                <w:sz w:val="22"/>
                <w:szCs w:val="22"/>
              </w:rPr>
              <w:t>324</w:t>
            </w:r>
          </w:p>
        </w:tc>
        <w:tc>
          <w:tcPr>
            <w:tcW w:w="1296" w:type="dxa"/>
          </w:tcPr>
          <w:p w14:paraId="50576D51" w14:textId="70BE0840"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238 (</w:t>
            </w:r>
            <w:r w:rsidR="00172F82">
              <w:rPr>
                <w:rFonts w:cs="Times New Roman"/>
                <w:sz w:val="22"/>
                <w:szCs w:val="22"/>
              </w:rPr>
              <w:t>--</w:t>
            </w:r>
            <w:r>
              <w:rPr>
                <w:rFonts w:cs="Times New Roman"/>
                <w:sz w:val="22"/>
                <w:szCs w:val="22"/>
              </w:rPr>
              <w:t>)</w:t>
            </w:r>
          </w:p>
        </w:tc>
        <w:tc>
          <w:tcPr>
            <w:tcW w:w="73" w:type="dxa"/>
          </w:tcPr>
          <w:p w14:paraId="4509AFAA" w14:textId="77777777" w:rsidR="00084001" w:rsidRPr="00F67AA6" w:rsidRDefault="00084001" w:rsidP="00084001">
            <w:pPr>
              <w:spacing w:before="120" w:after="120" w:line="240" w:lineRule="auto"/>
              <w:ind w:firstLine="0"/>
              <w:jc w:val="center"/>
              <w:rPr>
                <w:rFonts w:cs="Times New Roman"/>
                <w:sz w:val="22"/>
                <w:szCs w:val="22"/>
              </w:rPr>
            </w:pPr>
          </w:p>
        </w:tc>
        <w:tc>
          <w:tcPr>
            <w:tcW w:w="936" w:type="dxa"/>
          </w:tcPr>
          <w:p w14:paraId="1FA4F489" w14:textId="7E2C77DD" w:rsidR="00084001" w:rsidRDefault="00084001" w:rsidP="00084001">
            <w:pPr>
              <w:spacing w:before="120" w:after="120" w:line="240" w:lineRule="auto"/>
              <w:ind w:firstLine="0"/>
              <w:jc w:val="center"/>
              <w:rPr>
                <w:rFonts w:cs="Times New Roman"/>
                <w:sz w:val="22"/>
                <w:szCs w:val="22"/>
              </w:rPr>
            </w:pPr>
            <w:r>
              <w:rPr>
                <w:rFonts w:cs="Times New Roman"/>
                <w:sz w:val="22"/>
                <w:szCs w:val="22"/>
              </w:rPr>
              <w:t>Scales</w:t>
            </w:r>
          </w:p>
        </w:tc>
        <w:tc>
          <w:tcPr>
            <w:tcW w:w="792" w:type="dxa"/>
          </w:tcPr>
          <w:p w14:paraId="61B7A630" w14:textId="63A56688" w:rsidR="00084001" w:rsidRPr="00F67AA6" w:rsidRDefault="00172F82" w:rsidP="00084001">
            <w:pPr>
              <w:spacing w:before="120" w:after="120" w:line="240" w:lineRule="auto"/>
              <w:ind w:firstLine="0"/>
              <w:jc w:val="center"/>
              <w:rPr>
                <w:rFonts w:cs="Times New Roman"/>
                <w:sz w:val="22"/>
                <w:szCs w:val="22"/>
              </w:rPr>
            </w:pPr>
            <w:r>
              <w:rPr>
                <w:rFonts w:cs="Times New Roman"/>
                <w:sz w:val="22"/>
                <w:szCs w:val="22"/>
              </w:rPr>
              <w:t>--</w:t>
            </w:r>
          </w:p>
        </w:tc>
        <w:tc>
          <w:tcPr>
            <w:tcW w:w="1008" w:type="dxa"/>
          </w:tcPr>
          <w:p w14:paraId="14DC7FAB" w14:textId="17F1A878" w:rsidR="00084001" w:rsidRPr="00F67AA6" w:rsidRDefault="00F1028C" w:rsidP="00084001">
            <w:pPr>
              <w:spacing w:before="120" w:after="120" w:line="240" w:lineRule="auto"/>
              <w:ind w:firstLine="0"/>
              <w:jc w:val="center"/>
              <w:rPr>
                <w:rFonts w:cs="Times New Roman"/>
                <w:sz w:val="22"/>
                <w:szCs w:val="22"/>
              </w:rPr>
            </w:pPr>
            <w:r>
              <w:rPr>
                <w:rFonts w:cs="Times New Roman"/>
                <w:sz w:val="22"/>
                <w:szCs w:val="22"/>
              </w:rPr>
              <w:t>1</w:t>
            </w:r>
            <w:r w:rsidR="00084001">
              <w:rPr>
                <w:rFonts w:cs="Times New Roman"/>
                <w:sz w:val="22"/>
                <w:szCs w:val="22"/>
              </w:rPr>
              <w:t>-6</w:t>
            </w:r>
          </w:p>
        </w:tc>
        <w:tc>
          <w:tcPr>
            <w:tcW w:w="1296" w:type="dxa"/>
          </w:tcPr>
          <w:p w14:paraId="6A1A8A4D" w14:textId="1A9C1DDC" w:rsidR="00084001" w:rsidRPr="00F67AA6" w:rsidRDefault="00172F82"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17389B3E" w14:textId="5D996975"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71A8693F" w14:textId="616F9D85" w:rsidR="00084001" w:rsidRPr="00F67AA6" w:rsidRDefault="00084001" w:rsidP="00084001">
            <w:pPr>
              <w:spacing w:before="120" w:after="120" w:line="240" w:lineRule="auto"/>
              <w:ind w:firstLine="0"/>
              <w:jc w:val="center"/>
              <w:rPr>
                <w:rFonts w:cs="Times New Roman"/>
                <w:sz w:val="22"/>
                <w:szCs w:val="22"/>
              </w:rPr>
            </w:pPr>
            <w:r>
              <w:rPr>
                <w:rFonts w:cs="Times New Roman"/>
                <w:sz w:val="22"/>
                <w:szCs w:val="22"/>
              </w:rPr>
              <w:t>--</w:t>
            </w:r>
          </w:p>
        </w:tc>
        <w:tc>
          <w:tcPr>
            <w:tcW w:w="720" w:type="dxa"/>
          </w:tcPr>
          <w:p w14:paraId="64DA79EA" w14:textId="11FAE65D" w:rsidR="00084001" w:rsidRPr="00F67AA6" w:rsidRDefault="00084001" w:rsidP="00667FB9">
            <w:pPr>
              <w:spacing w:before="120" w:after="120" w:line="240" w:lineRule="auto"/>
              <w:ind w:firstLine="0"/>
              <w:jc w:val="center"/>
              <w:rPr>
                <w:rFonts w:cs="Times New Roman"/>
                <w:sz w:val="22"/>
                <w:szCs w:val="22"/>
              </w:rPr>
            </w:pPr>
            <w:r>
              <w:rPr>
                <w:rFonts w:cs="Times New Roman"/>
                <w:sz w:val="22"/>
                <w:szCs w:val="22"/>
              </w:rPr>
              <w:t>--</w:t>
            </w:r>
          </w:p>
        </w:tc>
      </w:tr>
    </w:tbl>
    <w:p w14:paraId="08875551" w14:textId="77777777" w:rsidR="00D03EBE" w:rsidRDefault="00D03EBE">
      <w:pPr>
        <w:spacing w:after="200" w:line="240" w:lineRule="auto"/>
        <w:ind w:firstLine="0"/>
      </w:pPr>
      <w:r>
        <w:br w:type="page"/>
      </w:r>
    </w:p>
    <w:p w14:paraId="17F44F45" w14:textId="425F7DE2" w:rsidR="002D43E6" w:rsidRPr="00D03EBE" w:rsidRDefault="002D43E6" w:rsidP="00D03EBE">
      <w:pPr>
        <w:spacing w:after="200" w:line="240" w:lineRule="auto"/>
        <w:ind w:left="900" w:hanging="900"/>
      </w:pPr>
      <w:r w:rsidRPr="002D43E6">
        <w:lastRenderedPageBreak/>
        <w:t xml:space="preserve">Table 2.  Characteristics of the weight-length relationships for Kiyi in each region </w:t>
      </w:r>
      <w:r w:rsidR="009753C7">
        <w:t xml:space="preserve">and for all </w:t>
      </w:r>
      <w:r w:rsidRPr="002D43E6">
        <w:t>of Lake Superior.  Note that n=sample size, R</w:t>
      </w:r>
      <w:r w:rsidRPr="002D43E6">
        <w:rPr>
          <w:vertAlign w:val="superscript"/>
        </w:rPr>
        <w:t>2</w:t>
      </w:r>
      <w:r w:rsidRPr="002D43E6">
        <w:t xml:space="preserve"> = coefficient of determination, b=slope, log</w:t>
      </w:r>
      <w:r w:rsidR="00092A1F" w:rsidRPr="00D37D90">
        <w:rPr>
          <w:rFonts w:cs="Times New Roman"/>
          <w:vertAlign w:val="subscript"/>
        </w:rPr>
        <w:t>10</w:t>
      </w:r>
      <w:r w:rsidRPr="002D43E6">
        <w:t xml:space="preserve">(a)=intercept from model assuming separate slopes </w:t>
      </w:r>
      <w:r>
        <w:t xml:space="preserve">(b) </w:t>
      </w:r>
      <w:r w:rsidRPr="002D43E6">
        <w:t>for each re</w:t>
      </w:r>
      <w:r w:rsidR="009753C7">
        <w:t>gion and sex combination, log</w:t>
      </w:r>
      <w:r w:rsidR="00092A1F" w:rsidRPr="00D37D90">
        <w:rPr>
          <w:rFonts w:cs="Times New Roman"/>
          <w:vertAlign w:val="subscript"/>
        </w:rPr>
        <w:t>10</w:t>
      </w:r>
      <w:r w:rsidR="009753C7">
        <w:t>(a’</w:t>
      </w:r>
      <w:r w:rsidRPr="002D43E6">
        <w:t>)=intercept from model that assumes a common slope</w:t>
      </w:r>
      <w:r>
        <w:t xml:space="preserve"> (=3.064)</w:t>
      </w:r>
      <w:r w:rsidRPr="002D43E6">
        <w:t xml:space="preserve"> for each region and sex combination</w:t>
      </w:r>
      <w:r w:rsidRPr="00D03EBE">
        <w:t xml:space="preserve">, </w:t>
      </w:r>
      <w:r w:rsidR="00D03EBE" w:rsidRPr="00D03EBE">
        <w:t xml:space="preserve">and </w:t>
      </w:r>
      <m:oMath>
        <m:acc>
          <m:accPr>
            <m:ctrlPr>
              <w:rPr>
                <w:rFonts w:ascii="Cambria Math" w:hAnsi="Cambria Math" w:cs="Times New Roman"/>
                <w:i/>
              </w:rPr>
            </m:ctrlPr>
          </m:accPr>
          <m:e>
            <m:r>
              <m:rPr>
                <m:sty m:val="p"/>
              </m:rPr>
              <w:rPr>
                <w:rFonts w:ascii="Cambria Math" w:hAnsi="Cambria Math" w:cs="Times New Roman"/>
              </w:rPr>
              <m:t>W</m:t>
            </m:r>
          </m:e>
        </m:acc>
      </m:oMath>
      <w:r w:rsidR="00D03EBE" w:rsidRPr="00D03EBE">
        <w:rPr>
          <w:rFonts w:eastAsiaTheme="minorEastAsia"/>
        </w:rPr>
        <w:t>=predicted weight</w:t>
      </w:r>
      <w:r w:rsidR="009753C7" w:rsidRPr="009753C7">
        <w:rPr>
          <w:rFonts w:eastAsiaTheme="minorEastAsia"/>
        </w:rPr>
        <w:t xml:space="preserve"> </w:t>
      </w:r>
      <w:r w:rsidR="009753C7" w:rsidRPr="00D03EBE">
        <w:rPr>
          <w:rFonts w:eastAsiaTheme="minorEastAsia"/>
        </w:rPr>
        <w:t>at the median total length (=195 mm</w:t>
      </w:r>
      <w:r w:rsidR="009753C7">
        <w:rPr>
          <w:rFonts w:eastAsiaTheme="minorEastAsia"/>
        </w:rPr>
        <w:t>)</w:t>
      </w:r>
      <w:r w:rsidR="00D03EBE" w:rsidRPr="00D03EBE">
        <w:rPr>
          <w:rFonts w:eastAsiaTheme="minorEastAsia"/>
        </w:rPr>
        <w:t xml:space="preserve"> from the model with a common slope.</w:t>
      </w:r>
      <w:r w:rsidR="00D03EBE">
        <w:rPr>
          <w:rFonts w:eastAsiaTheme="minorEastAsia"/>
        </w:rPr>
        <w:t xml:space="preserve">  Note that slopes did not differ among any sex and region combination, different letters represent intercepts that are significantly different among regions within each sex, and asterisks represent intercepts that are significantly different between sexes within a region.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firstRow="1" w:lastRow="0" w:firstColumn="1" w:lastColumn="0" w:noHBand="0" w:noVBand="1"/>
      </w:tblPr>
      <w:tblGrid>
        <w:gridCol w:w="1296"/>
        <w:gridCol w:w="78"/>
        <w:gridCol w:w="576"/>
        <w:gridCol w:w="864"/>
        <w:gridCol w:w="1008"/>
        <w:gridCol w:w="1008"/>
        <w:gridCol w:w="1008"/>
        <w:gridCol w:w="864"/>
        <w:gridCol w:w="78"/>
        <w:gridCol w:w="576"/>
        <w:gridCol w:w="864"/>
        <w:gridCol w:w="1008"/>
        <w:gridCol w:w="1008"/>
        <w:gridCol w:w="1008"/>
        <w:gridCol w:w="864"/>
      </w:tblGrid>
      <w:tr w:rsidR="00D03EBE" w:rsidRPr="00F67AA6" w14:paraId="7F633293" w14:textId="1CE87734" w:rsidTr="00D03EBE">
        <w:tc>
          <w:tcPr>
            <w:tcW w:w="1296" w:type="dxa"/>
            <w:vAlign w:val="center"/>
          </w:tcPr>
          <w:p w14:paraId="6594E85F" w14:textId="77777777" w:rsidR="00D03EBE" w:rsidRPr="00F67AA6" w:rsidRDefault="00D03EBE" w:rsidP="00D03EBE">
            <w:pPr>
              <w:spacing w:before="120" w:after="120" w:line="240" w:lineRule="auto"/>
              <w:ind w:firstLine="0"/>
              <w:rPr>
                <w:rFonts w:cs="Times New Roman"/>
                <w:sz w:val="22"/>
                <w:szCs w:val="22"/>
              </w:rPr>
            </w:pPr>
          </w:p>
        </w:tc>
        <w:tc>
          <w:tcPr>
            <w:tcW w:w="78" w:type="dxa"/>
            <w:vAlign w:val="center"/>
          </w:tcPr>
          <w:p w14:paraId="1CA35F54" w14:textId="77777777" w:rsidR="00D03EBE" w:rsidRPr="00F67AA6" w:rsidRDefault="00D03EBE" w:rsidP="00D03EBE">
            <w:pPr>
              <w:spacing w:before="120" w:after="120" w:line="240" w:lineRule="auto"/>
              <w:ind w:firstLine="0"/>
              <w:jc w:val="center"/>
              <w:rPr>
                <w:rFonts w:cs="Times New Roman"/>
                <w:sz w:val="22"/>
                <w:szCs w:val="22"/>
              </w:rPr>
            </w:pPr>
          </w:p>
        </w:tc>
        <w:tc>
          <w:tcPr>
            <w:tcW w:w="5328" w:type="dxa"/>
            <w:gridSpan w:val="6"/>
            <w:tcBorders>
              <w:bottom w:val="single" w:sz="4" w:space="0" w:color="auto"/>
            </w:tcBorders>
            <w:vAlign w:val="center"/>
          </w:tcPr>
          <w:p w14:paraId="1372DCB6" w14:textId="0697A34C" w:rsidR="00D03EBE" w:rsidRPr="00F67AA6" w:rsidRDefault="00D03EBE" w:rsidP="00D03EBE">
            <w:pPr>
              <w:spacing w:before="120" w:after="120" w:line="240" w:lineRule="auto"/>
              <w:ind w:firstLine="0"/>
              <w:jc w:val="center"/>
              <w:rPr>
                <w:rFonts w:cs="Times New Roman"/>
                <w:sz w:val="22"/>
                <w:szCs w:val="22"/>
              </w:rPr>
            </w:pPr>
            <w:r>
              <w:rPr>
                <w:rFonts w:cs="Times New Roman"/>
                <w:sz w:val="22"/>
                <w:szCs w:val="22"/>
              </w:rPr>
              <w:t xml:space="preserve">Female </w:t>
            </w:r>
            <w:r w:rsidRPr="00F67AA6">
              <w:rPr>
                <w:rFonts w:cs="Times New Roman"/>
                <w:sz w:val="22"/>
                <w:szCs w:val="22"/>
              </w:rPr>
              <w:t>Weight-Length</w:t>
            </w:r>
          </w:p>
        </w:tc>
        <w:tc>
          <w:tcPr>
            <w:tcW w:w="78" w:type="dxa"/>
            <w:vAlign w:val="center"/>
          </w:tcPr>
          <w:p w14:paraId="5E2F014D" w14:textId="014371D6" w:rsidR="00D03EBE" w:rsidRPr="00F67AA6" w:rsidRDefault="00D03EBE" w:rsidP="00D03EBE">
            <w:pPr>
              <w:spacing w:before="120" w:after="120" w:line="240" w:lineRule="auto"/>
              <w:ind w:firstLine="0"/>
              <w:jc w:val="center"/>
              <w:rPr>
                <w:rFonts w:cs="Times New Roman"/>
                <w:sz w:val="22"/>
                <w:szCs w:val="22"/>
              </w:rPr>
            </w:pPr>
          </w:p>
        </w:tc>
        <w:tc>
          <w:tcPr>
            <w:tcW w:w="5328" w:type="dxa"/>
            <w:gridSpan w:val="6"/>
            <w:tcBorders>
              <w:bottom w:val="single" w:sz="4" w:space="0" w:color="auto"/>
            </w:tcBorders>
            <w:vAlign w:val="center"/>
          </w:tcPr>
          <w:p w14:paraId="1D31B446" w14:textId="75D01B4F" w:rsidR="00D03EBE" w:rsidRPr="00F67AA6" w:rsidRDefault="00D03EBE" w:rsidP="00D03EBE">
            <w:pPr>
              <w:spacing w:before="120" w:after="120" w:line="240" w:lineRule="auto"/>
              <w:ind w:firstLine="0"/>
              <w:jc w:val="center"/>
              <w:rPr>
                <w:rFonts w:cs="Times New Roman"/>
                <w:sz w:val="22"/>
                <w:szCs w:val="22"/>
              </w:rPr>
            </w:pPr>
            <w:r>
              <w:rPr>
                <w:rFonts w:cs="Times New Roman"/>
                <w:sz w:val="22"/>
                <w:szCs w:val="22"/>
              </w:rPr>
              <w:t xml:space="preserve">Male </w:t>
            </w:r>
            <w:r w:rsidRPr="00F67AA6">
              <w:rPr>
                <w:rFonts w:cs="Times New Roman"/>
                <w:sz w:val="22"/>
                <w:szCs w:val="22"/>
              </w:rPr>
              <w:t>Weight-Length</w:t>
            </w:r>
          </w:p>
        </w:tc>
      </w:tr>
      <w:tr w:rsidR="00A20816" w:rsidRPr="00F67AA6" w14:paraId="3C35EEB6" w14:textId="16DDA59E" w:rsidTr="00D03EBE">
        <w:tc>
          <w:tcPr>
            <w:tcW w:w="1296" w:type="dxa"/>
            <w:vAlign w:val="center"/>
          </w:tcPr>
          <w:p w14:paraId="1B982F22" w14:textId="77777777" w:rsidR="00A20816" w:rsidRPr="00F67AA6" w:rsidRDefault="00A20816" w:rsidP="00D03EBE">
            <w:pPr>
              <w:spacing w:before="120" w:after="120" w:line="240" w:lineRule="auto"/>
              <w:ind w:firstLine="0"/>
              <w:jc w:val="center"/>
              <w:rPr>
                <w:rFonts w:cs="Times New Roman"/>
                <w:sz w:val="22"/>
                <w:szCs w:val="22"/>
              </w:rPr>
            </w:pPr>
            <w:r w:rsidRPr="00F67AA6">
              <w:rPr>
                <w:rFonts w:cs="Times New Roman"/>
                <w:sz w:val="22"/>
                <w:szCs w:val="22"/>
              </w:rPr>
              <w:t>Region</w:t>
            </w:r>
          </w:p>
        </w:tc>
        <w:tc>
          <w:tcPr>
            <w:tcW w:w="78" w:type="dxa"/>
            <w:vAlign w:val="center"/>
          </w:tcPr>
          <w:p w14:paraId="3854FD66"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tcBorders>
              <w:top w:val="single" w:sz="4" w:space="0" w:color="auto"/>
            </w:tcBorders>
            <w:vAlign w:val="center"/>
          </w:tcPr>
          <w:p w14:paraId="2D769849" w14:textId="63768868" w:rsidR="00A20816" w:rsidRPr="00F67AA6" w:rsidRDefault="007D0440" w:rsidP="00D03EBE">
            <w:pPr>
              <w:spacing w:before="120" w:after="120" w:line="240" w:lineRule="auto"/>
              <w:ind w:firstLine="0"/>
              <w:jc w:val="center"/>
              <w:rPr>
                <w:rFonts w:cs="Times New Roman"/>
                <w:sz w:val="22"/>
                <w:szCs w:val="22"/>
              </w:rPr>
            </w:pPr>
            <w:r w:rsidRPr="00F67AA6">
              <w:rPr>
                <w:rFonts w:cs="Times New Roman"/>
                <w:sz w:val="22"/>
                <w:szCs w:val="22"/>
              </w:rPr>
              <w:t>N</w:t>
            </w:r>
          </w:p>
        </w:tc>
        <w:tc>
          <w:tcPr>
            <w:tcW w:w="864" w:type="dxa"/>
            <w:tcBorders>
              <w:top w:val="single" w:sz="4" w:space="0" w:color="auto"/>
            </w:tcBorders>
            <w:vAlign w:val="center"/>
          </w:tcPr>
          <w:p w14:paraId="02A4911A" w14:textId="3F5885C3" w:rsidR="00A20816" w:rsidRPr="00F67AA6" w:rsidRDefault="00A20816" w:rsidP="00D03EBE">
            <w:pPr>
              <w:spacing w:before="120" w:after="120" w:line="240" w:lineRule="auto"/>
              <w:ind w:firstLine="0"/>
              <w:jc w:val="center"/>
              <w:rPr>
                <w:rFonts w:cs="Times New Roman"/>
                <w:sz w:val="22"/>
                <w:szCs w:val="22"/>
              </w:rPr>
            </w:pPr>
            <w:r w:rsidRPr="00F67AA6">
              <w:rPr>
                <w:rFonts w:cs="Times New Roman"/>
                <w:sz w:val="22"/>
                <w:szCs w:val="22"/>
              </w:rPr>
              <w:t>R</w:t>
            </w:r>
            <w:r w:rsidRPr="002D43E6">
              <w:rPr>
                <w:rFonts w:cs="Times New Roman"/>
                <w:sz w:val="22"/>
                <w:szCs w:val="22"/>
                <w:vertAlign w:val="superscript"/>
              </w:rPr>
              <w:t>2</w:t>
            </w:r>
          </w:p>
        </w:tc>
        <w:tc>
          <w:tcPr>
            <w:tcW w:w="1008" w:type="dxa"/>
            <w:tcBorders>
              <w:top w:val="single" w:sz="4" w:space="0" w:color="auto"/>
            </w:tcBorders>
            <w:vAlign w:val="center"/>
          </w:tcPr>
          <w:p w14:paraId="7E5F4A1D" w14:textId="77777777" w:rsidR="00A20816" w:rsidRPr="00F67AA6" w:rsidRDefault="00A20816" w:rsidP="00D03EBE">
            <w:pPr>
              <w:spacing w:before="120" w:after="120" w:line="240" w:lineRule="auto"/>
              <w:ind w:firstLine="0"/>
              <w:jc w:val="center"/>
              <w:rPr>
                <w:rFonts w:cs="Times New Roman"/>
                <w:sz w:val="22"/>
                <w:szCs w:val="22"/>
              </w:rPr>
            </w:pPr>
            <w:r w:rsidRPr="00F67AA6">
              <w:rPr>
                <w:rFonts w:cs="Times New Roman"/>
                <w:sz w:val="22"/>
                <w:szCs w:val="22"/>
              </w:rPr>
              <w:t>b</w:t>
            </w:r>
          </w:p>
        </w:tc>
        <w:tc>
          <w:tcPr>
            <w:tcW w:w="1008" w:type="dxa"/>
            <w:tcBorders>
              <w:top w:val="single" w:sz="4" w:space="0" w:color="auto"/>
            </w:tcBorders>
            <w:vAlign w:val="center"/>
          </w:tcPr>
          <w:p w14:paraId="28AB392B" w14:textId="70D4F6AB" w:rsidR="00A20816" w:rsidRPr="00F67AA6" w:rsidRDefault="00A20816" w:rsidP="00D03EBE">
            <w:pPr>
              <w:tabs>
                <w:tab w:val="decimal" w:pos="289"/>
              </w:tabs>
              <w:spacing w:before="120" w:after="120" w:line="240" w:lineRule="auto"/>
              <w:ind w:firstLine="0"/>
              <w:jc w:val="center"/>
              <w:rPr>
                <w:rFonts w:cs="Times New Roman"/>
                <w:sz w:val="22"/>
                <w:szCs w:val="22"/>
              </w:rPr>
            </w:pPr>
            <w:r w:rsidRPr="00F67AA6">
              <w:rPr>
                <w:rFonts w:cs="Times New Roman"/>
                <w:sz w:val="22"/>
                <w:szCs w:val="22"/>
              </w:rPr>
              <w:t>log</w:t>
            </w:r>
            <w:r w:rsidR="00092A1F" w:rsidRPr="00D37D90">
              <w:rPr>
                <w:rFonts w:cs="Times New Roman"/>
                <w:vertAlign w:val="subscript"/>
              </w:rPr>
              <w:t>10</w:t>
            </w:r>
            <w:r w:rsidRPr="00F67AA6">
              <w:rPr>
                <w:rFonts w:cs="Times New Roman"/>
                <w:sz w:val="22"/>
                <w:szCs w:val="22"/>
              </w:rPr>
              <w:t>(a)</w:t>
            </w:r>
          </w:p>
        </w:tc>
        <w:tc>
          <w:tcPr>
            <w:tcW w:w="1008" w:type="dxa"/>
            <w:tcBorders>
              <w:top w:val="single" w:sz="4" w:space="0" w:color="auto"/>
            </w:tcBorders>
            <w:vAlign w:val="center"/>
          </w:tcPr>
          <w:p w14:paraId="4BBCF020" w14:textId="32E8961A" w:rsidR="00A20816" w:rsidRPr="00F67AA6" w:rsidRDefault="00A20816" w:rsidP="00D03EBE">
            <w:pPr>
              <w:tabs>
                <w:tab w:val="decimal" w:pos="271"/>
              </w:tabs>
              <w:spacing w:before="120" w:after="120" w:line="240" w:lineRule="auto"/>
              <w:ind w:firstLine="0"/>
              <w:jc w:val="center"/>
              <w:rPr>
                <w:rFonts w:cs="Times New Roman"/>
                <w:sz w:val="22"/>
                <w:szCs w:val="22"/>
              </w:rPr>
            </w:pPr>
            <w:r w:rsidRPr="00F67AA6">
              <w:rPr>
                <w:rFonts w:cs="Times New Roman"/>
                <w:sz w:val="22"/>
                <w:szCs w:val="22"/>
              </w:rPr>
              <w:t>log</w:t>
            </w:r>
            <w:r w:rsidR="00092A1F" w:rsidRPr="00D37D90">
              <w:rPr>
                <w:rFonts w:cs="Times New Roman"/>
                <w:vertAlign w:val="subscript"/>
              </w:rPr>
              <w:t>10</w:t>
            </w:r>
            <w:r w:rsidRPr="00F67AA6">
              <w:rPr>
                <w:rFonts w:cs="Times New Roman"/>
                <w:sz w:val="22"/>
                <w:szCs w:val="22"/>
              </w:rPr>
              <w:t>(a</w:t>
            </w:r>
            <w:r w:rsidR="009753C7">
              <w:rPr>
                <w:rFonts w:cs="Times New Roman"/>
                <w:sz w:val="22"/>
                <w:szCs w:val="22"/>
              </w:rPr>
              <w:t>’</w:t>
            </w:r>
            <w:r w:rsidRPr="00F67AA6">
              <w:rPr>
                <w:rFonts w:cs="Times New Roman"/>
                <w:sz w:val="22"/>
                <w:szCs w:val="22"/>
              </w:rPr>
              <w:t>)</w:t>
            </w:r>
          </w:p>
        </w:tc>
        <w:tc>
          <w:tcPr>
            <w:tcW w:w="864" w:type="dxa"/>
            <w:tcBorders>
              <w:top w:val="single" w:sz="4" w:space="0" w:color="auto"/>
            </w:tcBorders>
            <w:vAlign w:val="center"/>
          </w:tcPr>
          <w:p w14:paraId="1E78E70A" w14:textId="2183602A" w:rsidR="00A20816" w:rsidRPr="00F67AA6" w:rsidRDefault="008B1187" w:rsidP="00D03EBE">
            <w:pPr>
              <w:spacing w:before="120" w:after="120" w:line="240" w:lineRule="auto"/>
              <w:ind w:firstLine="0"/>
              <w:jc w:val="center"/>
              <w:rPr>
                <w:rFonts w:cs="Times New Roman"/>
                <w:sz w:val="22"/>
                <w:szCs w:val="22"/>
              </w:rPr>
            </w:pPr>
            <m:oMathPara>
              <m:oMath>
                <m:acc>
                  <m:accPr>
                    <m:ctrlPr>
                      <w:rPr>
                        <w:rFonts w:ascii="Cambria Math" w:hAnsi="Cambria Math" w:cs="Times New Roman"/>
                        <w:i/>
                        <w:sz w:val="22"/>
                        <w:szCs w:val="22"/>
                      </w:rPr>
                    </m:ctrlPr>
                  </m:accPr>
                  <m:e>
                    <m:r>
                      <m:rPr>
                        <m:sty m:val="p"/>
                      </m:rPr>
                      <w:rPr>
                        <w:rFonts w:ascii="Cambria Math" w:hAnsi="Cambria Math" w:cs="Times New Roman"/>
                        <w:sz w:val="22"/>
                        <w:szCs w:val="22"/>
                      </w:rPr>
                      <m:t>W</m:t>
                    </m:r>
                  </m:e>
                </m:acc>
              </m:oMath>
            </m:oMathPara>
          </w:p>
        </w:tc>
        <w:tc>
          <w:tcPr>
            <w:tcW w:w="78" w:type="dxa"/>
            <w:vAlign w:val="center"/>
          </w:tcPr>
          <w:p w14:paraId="2A54DCBC" w14:textId="3889EDE9" w:rsidR="00A20816" w:rsidRPr="00F67AA6" w:rsidRDefault="00A20816" w:rsidP="00D03EBE">
            <w:pPr>
              <w:spacing w:before="120" w:after="120" w:line="240" w:lineRule="auto"/>
              <w:ind w:firstLine="0"/>
              <w:jc w:val="center"/>
              <w:rPr>
                <w:rFonts w:cs="Times New Roman"/>
                <w:sz w:val="22"/>
                <w:szCs w:val="22"/>
              </w:rPr>
            </w:pPr>
          </w:p>
        </w:tc>
        <w:tc>
          <w:tcPr>
            <w:tcW w:w="576" w:type="dxa"/>
            <w:tcBorders>
              <w:top w:val="single" w:sz="4" w:space="0" w:color="auto"/>
            </w:tcBorders>
            <w:vAlign w:val="center"/>
          </w:tcPr>
          <w:p w14:paraId="5FA9A29F" w14:textId="21C910CD" w:rsidR="00A20816" w:rsidRPr="00F67AA6" w:rsidRDefault="00A20816" w:rsidP="00D03EBE">
            <w:pPr>
              <w:spacing w:before="120" w:after="120" w:line="240" w:lineRule="auto"/>
              <w:ind w:firstLine="0"/>
              <w:jc w:val="center"/>
              <w:rPr>
                <w:rFonts w:cs="Times New Roman"/>
                <w:sz w:val="22"/>
                <w:szCs w:val="22"/>
              </w:rPr>
            </w:pPr>
            <w:r w:rsidRPr="00F67AA6">
              <w:rPr>
                <w:rFonts w:cs="Times New Roman"/>
                <w:sz w:val="22"/>
                <w:szCs w:val="22"/>
              </w:rPr>
              <w:t>n</w:t>
            </w:r>
          </w:p>
        </w:tc>
        <w:tc>
          <w:tcPr>
            <w:tcW w:w="864" w:type="dxa"/>
            <w:tcBorders>
              <w:top w:val="single" w:sz="4" w:space="0" w:color="auto"/>
            </w:tcBorders>
            <w:vAlign w:val="center"/>
          </w:tcPr>
          <w:p w14:paraId="14A4DB5C" w14:textId="22FAF3E6" w:rsidR="00A20816" w:rsidRPr="00F67AA6" w:rsidRDefault="002D43E6" w:rsidP="00D03EBE">
            <w:pPr>
              <w:spacing w:before="120" w:after="120" w:line="240" w:lineRule="auto"/>
              <w:ind w:firstLine="0"/>
              <w:jc w:val="center"/>
              <w:rPr>
                <w:rFonts w:cs="Times New Roman"/>
                <w:sz w:val="22"/>
                <w:szCs w:val="22"/>
              </w:rPr>
            </w:pPr>
            <w:r w:rsidRPr="00F67AA6">
              <w:rPr>
                <w:rFonts w:cs="Times New Roman"/>
                <w:sz w:val="22"/>
                <w:szCs w:val="22"/>
              </w:rPr>
              <w:t>R</w:t>
            </w:r>
            <w:r w:rsidRPr="002D43E6">
              <w:rPr>
                <w:rFonts w:cs="Times New Roman"/>
                <w:sz w:val="22"/>
                <w:szCs w:val="22"/>
                <w:vertAlign w:val="superscript"/>
              </w:rPr>
              <w:t>2</w:t>
            </w:r>
          </w:p>
        </w:tc>
        <w:tc>
          <w:tcPr>
            <w:tcW w:w="1008" w:type="dxa"/>
            <w:tcBorders>
              <w:top w:val="single" w:sz="4" w:space="0" w:color="auto"/>
            </w:tcBorders>
            <w:vAlign w:val="center"/>
          </w:tcPr>
          <w:p w14:paraId="138021B4" w14:textId="37827368"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b</w:t>
            </w:r>
          </w:p>
        </w:tc>
        <w:tc>
          <w:tcPr>
            <w:tcW w:w="1008" w:type="dxa"/>
            <w:tcBorders>
              <w:top w:val="single" w:sz="4" w:space="0" w:color="auto"/>
            </w:tcBorders>
            <w:vAlign w:val="center"/>
          </w:tcPr>
          <w:p w14:paraId="3599C298" w14:textId="3C25B319" w:rsidR="00A20816" w:rsidRPr="00F67AA6" w:rsidRDefault="00A20816" w:rsidP="00D03EBE">
            <w:pPr>
              <w:tabs>
                <w:tab w:val="decimal" w:pos="320"/>
              </w:tabs>
              <w:spacing w:before="120" w:after="120" w:line="240" w:lineRule="auto"/>
              <w:ind w:firstLine="0"/>
              <w:jc w:val="center"/>
              <w:rPr>
                <w:rFonts w:cs="Times New Roman"/>
                <w:sz w:val="22"/>
                <w:szCs w:val="22"/>
              </w:rPr>
            </w:pPr>
            <w:r w:rsidRPr="00F67AA6">
              <w:rPr>
                <w:rFonts w:cs="Times New Roman"/>
                <w:sz w:val="22"/>
                <w:szCs w:val="22"/>
              </w:rPr>
              <w:t>log</w:t>
            </w:r>
            <w:r w:rsidR="00092A1F" w:rsidRPr="00D37D90">
              <w:rPr>
                <w:rFonts w:cs="Times New Roman"/>
                <w:vertAlign w:val="subscript"/>
              </w:rPr>
              <w:t>10</w:t>
            </w:r>
            <w:r w:rsidRPr="00F67AA6">
              <w:rPr>
                <w:rFonts w:cs="Times New Roman"/>
                <w:sz w:val="22"/>
                <w:szCs w:val="22"/>
              </w:rPr>
              <w:t>(a)</w:t>
            </w:r>
          </w:p>
        </w:tc>
        <w:tc>
          <w:tcPr>
            <w:tcW w:w="1008" w:type="dxa"/>
            <w:tcBorders>
              <w:top w:val="single" w:sz="4" w:space="0" w:color="auto"/>
            </w:tcBorders>
            <w:vAlign w:val="center"/>
          </w:tcPr>
          <w:p w14:paraId="66CB10A4" w14:textId="7989EAA6" w:rsidR="00A20816" w:rsidRPr="00F67AA6" w:rsidRDefault="00A20816" w:rsidP="00D03EBE">
            <w:pPr>
              <w:tabs>
                <w:tab w:val="decimal" w:pos="265"/>
              </w:tabs>
              <w:spacing w:before="120" w:after="120" w:line="240" w:lineRule="auto"/>
              <w:ind w:firstLine="0"/>
              <w:jc w:val="center"/>
              <w:rPr>
                <w:rFonts w:cs="Times New Roman"/>
                <w:sz w:val="22"/>
                <w:szCs w:val="22"/>
              </w:rPr>
            </w:pPr>
            <w:r w:rsidRPr="00F67AA6">
              <w:rPr>
                <w:rFonts w:cs="Times New Roman"/>
                <w:sz w:val="22"/>
                <w:szCs w:val="22"/>
              </w:rPr>
              <w:t>log</w:t>
            </w:r>
            <w:r w:rsidR="00092A1F" w:rsidRPr="00D37D90">
              <w:rPr>
                <w:rFonts w:cs="Times New Roman"/>
                <w:vertAlign w:val="subscript"/>
              </w:rPr>
              <w:t>10</w:t>
            </w:r>
            <w:r w:rsidRPr="00F67AA6">
              <w:rPr>
                <w:rFonts w:cs="Times New Roman"/>
                <w:sz w:val="22"/>
                <w:szCs w:val="22"/>
              </w:rPr>
              <w:t>(a</w:t>
            </w:r>
            <w:r w:rsidR="009753C7">
              <w:rPr>
                <w:rFonts w:cs="Times New Roman"/>
                <w:sz w:val="22"/>
                <w:szCs w:val="22"/>
              </w:rPr>
              <w:t>’</w:t>
            </w:r>
            <w:r w:rsidRPr="00F67AA6">
              <w:rPr>
                <w:rFonts w:cs="Times New Roman"/>
                <w:sz w:val="22"/>
                <w:szCs w:val="22"/>
              </w:rPr>
              <w:t>)</w:t>
            </w:r>
          </w:p>
        </w:tc>
        <w:tc>
          <w:tcPr>
            <w:tcW w:w="864" w:type="dxa"/>
            <w:tcBorders>
              <w:top w:val="single" w:sz="4" w:space="0" w:color="auto"/>
            </w:tcBorders>
            <w:vAlign w:val="center"/>
          </w:tcPr>
          <w:p w14:paraId="50275D1D" w14:textId="4824355D" w:rsidR="00A20816" w:rsidRPr="00F67AA6" w:rsidRDefault="008B1187" w:rsidP="00D03EBE">
            <w:pPr>
              <w:spacing w:before="120" w:after="120" w:line="240" w:lineRule="auto"/>
              <w:ind w:firstLine="0"/>
              <w:jc w:val="center"/>
              <w:rPr>
                <w:rFonts w:cs="Times New Roman"/>
                <w:sz w:val="22"/>
                <w:szCs w:val="22"/>
              </w:rPr>
            </w:pPr>
            <m:oMathPara>
              <m:oMath>
                <m:acc>
                  <m:accPr>
                    <m:ctrlPr>
                      <w:rPr>
                        <w:rFonts w:ascii="Cambria Math" w:hAnsi="Cambria Math" w:cs="Times New Roman"/>
                        <w:i/>
                        <w:sz w:val="22"/>
                        <w:szCs w:val="22"/>
                      </w:rPr>
                    </m:ctrlPr>
                  </m:accPr>
                  <m:e>
                    <m:r>
                      <m:rPr>
                        <m:sty m:val="p"/>
                      </m:rPr>
                      <w:rPr>
                        <w:rFonts w:ascii="Cambria Math" w:hAnsi="Cambria Math" w:cs="Times New Roman"/>
                        <w:sz w:val="22"/>
                        <w:szCs w:val="22"/>
                      </w:rPr>
                      <m:t>W</m:t>
                    </m:r>
                  </m:e>
                </m:acc>
              </m:oMath>
            </m:oMathPara>
          </w:p>
        </w:tc>
      </w:tr>
      <w:tr w:rsidR="00A20816" w:rsidRPr="00F67AA6" w14:paraId="01DE1ADE" w14:textId="112BFCA7" w:rsidTr="00D03EBE">
        <w:tc>
          <w:tcPr>
            <w:tcW w:w="1296" w:type="dxa"/>
            <w:vAlign w:val="center"/>
          </w:tcPr>
          <w:p w14:paraId="7C137EA6" w14:textId="77777777" w:rsidR="00A20816" w:rsidRPr="00F67AA6" w:rsidRDefault="00A20816" w:rsidP="00D03EBE">
            <w:pPr>
              <w:spacing w:before="120" w:after="120" w:line="240" w:lineRule="auto"/>
              <w:ind w:firstLine="0"/>
              <w:rPr>
                <w:rFonts w:cs="Times New Roman"/>
                <w:sz w:val="22"/>
                <w:szCs w:val="22"/>
              </w:rPr>
            </w:pPr>
            <w:r w:rsidRPr="00F67AA6">
              <w:rPr>
                <w:rFonts w:cs="Times New Roman"/>
                <w:sz w:val="22"/>
                <w:szCs w:val="22"/>
              </w:rPr>
              <w:t>Western Arm</w:t>
            </w:r>
          </w:p>
        </w:tc>
        <w:tc>
          <w:tcPr>
            <w:tcW w:w="78" w:type="dxa"/>
            <w:vAlign w:val="center"/>
          </w:tcPr>
          <w:p w14:paraId="12EEB1E6"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2155A903" w14:textId="5A3C03C5" w:rsidR="00A20816" w:rsidRDefault="00A20816" w:rsidP="00D03EBE">
            <w:pPr>
              <w:spacing w:before="120" w:after="120" w:line="240" w:lineRule="auto"/>
              <w:ind w:firstLine="0"/>
              <w:jc w:val="center"/>
              <w:rPr>
                <w:rFonts w:cs="Times New Roman"/>
                <w:sz w:val="22"/>
                <w:szCs w:val="22"/>
              </w:rPr>
            </w:pPr>
            <w:r>
              <w:rPr>
                <w:rFonts w:cs="Times New Roman"/>
                <w:sz w:val="22"/>
                <w:szCs w:val="22"/>
              </w:rPr>
              <w:t>40</w:t>
            </w:r>
          </w:p>
        </w:tc>
        <w:tc>
          <w:tcPr>
            <w:tcW w:w="864" w:type="dxa"/>
            <w:vAlign w:val="center"/>
          </w:tcPr>
          <w:p w14:paraId="58482481" w14:textId="3EF3FDB4"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0.945</w:t>
            </w:r>
          </w:p>
        </w:tc>
        <w:tc>
          <w:tcPr>
            <w:tcW w:w="1008" w:type="dxa"/>
            <w:vAlign w:val="center"/>
          </w:tcPr>
          <w:p w14:paraId="62AD4553" w14:textId="67CDD5D1"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2.935</w:t>
            </w:r>
          </w:p>
        </w:tc>
        <w:tc>
          <w:tcPr>
            <w:tcW w:w="1008" w:type="dxa"/>
            <w:vAlign w:val="center"/>
          </w:tcPr>
          <w:p w14:paraId="2C49608A" w14:textId="578F5CA0" w:rsidR="00A20816" w:rsidRPr="00F67AA6" w:rsidRDefault="00A20816" w:rsidP="00D03EBE">
            <w:pPr>
              <w:tabs>
                <w:tab w:val="decimal" w:pos="289"/>
              </w:tabs>
              <w:spacing w:before="120" w:after="120" w:line="240" w:lineRule="auto"/>
              <w:ind w:firstLine="0"/>
              <w:rPr>
                <w:rFonts w:cs="Times New Roman"/>
                <w:sz w:val="22"/>
                <w:szCs w:val="22"/>
              </w:rPr>
            </w:pPr>
            <w:r>
              <w:rPr>
                <w:rFonts w:cs="Times New Roman"/>
                <w:sz w:val="22"/>
                <w:szCs w:val="22"/>
              </w:rPr>
              <w:t>-5.035</w:t>
            </w:r>
          </w:p>
        </w:tc>
        <w:tc>
          <w:tcPr>
            <w:tcW w:w="1008" w:type="dxa"/>
            <w:vAlign w:val="center"/>
          </w:tcPr>
          <w:p w14:paraId="16094A61" w14:textId="20346640" w:rsidR="00A20816" w:rsidRPr="00F67AA6" w:rsidRDefault="00A20816" w:rsidP="00D03EBE">
            <w:pPr>
              <w:tabs>
                <w:tab w:val="decimal" w:pos="271"/>
              </w:tabs>
              <w:spacing w:before="120" w:after="120" w:line="240" w:lineRule="auto"/>
              <w:ind w:firstLine="0"/>
              <w:rPr>
                <w:rFonts w:cs="Times New Roman"/>
                <w:sz w:val="22"/>
                <w:szCs w:val="22"/>
              </w:rPr>
            </w:pPr>
            <w:r>
              <w:rPr>
                <w:rFonts w:cs="Times New Roman"/>
                <w:sz w:val="22"/>
                <w:szCs w:val="22"/>
              </w:rPr>
              <w:t>-5.329a</w:t>
            </w:r>
            <w:r w:rsidR="002D43E6">
              <w:rPr>
                <w:rFonts w:cs="Times New Roman"/>
                <w:sz w:val="22"/>
                <w:szCs w:val="22"/>
              </w:rPr>
              <w:t>b</w:t>
            </w:r>
          </w:p>
        </w:tc>
        <w:tc>
          <w:tcPr>
            <w:tcW w:w="864" w:type="dxa"/>
            <w:vAlign w:val="center"/>
          </w:tcPr>
          <w:p w14:paraId="15D62C3B" w14:textId="60969130"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48.7</w:t>
            </w:r>
          </w:p>
        </w:tc>
        <w:tc>
          <w:tcPr>
            <w:tcW w:w="78" w:type="dxa"/>
            <w:vAlign w:val="center"/>
          </w:tcPr>
          <w:p w14:paraId="7D772036" w14:textId="1F442F45"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20A6E858" w14:textId="399654FA" w:rsidR="00A20816" w:rsidRDefault="00A20816" w:rsidP="00D03EBE">
            <w:pPr>
              <w:spacing w:before="120" w:after="120" w:line="240" w:lineRule="auto"/>
              <w:ind w:firstLine="0"/>
              <w:jc w:val="center"/>
              <w:rPr>
                <w:rFonts w:cs="Times New Roman"/>
                <w:sz w:val="22"/>
                <w:szCs w:val="22"/>
              </w:rPr>
            </w:pPr>
            <w:r>
              <w:rPr>
                <w:rFonts w:cs="Times New Roman"/>
                <w:sz w:val="22"/>
                <w:szCs w:val="22"/>
              </w:rPr>
              <w:t>29</w:t>
            </w:r>
          </w:p>
        </w:tc>
        <w:tc>
          <w:tcPr>
            <w:tcW w:w="864" w:type="dxa"/>
            <w:vAlign w:val="center"/>
          </w:tcPr>
          <w:p w14:paraId="5E1BA190" w14:textId="1B2FF246"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0.907</w:t>
            </w:r>
          </w:p>
        </w:tc>
        <w:tc>
          <w:tcPr>
            <w:tcW w:w="1008" w:type="dxa"/>
            <w:vAlign w:val="center"/>
          </w:tcPr>
          <w:p w14:paraId="65120B85" w14:textId="6415778A"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2.677</w:t>
            </w:r>
          </w:p>
        </w:tc>
        <w:tc>
          <w:tcPr>
            <w:tcW w:w="1008" w:type="dxa"/>
            <w:vAlign w:val="center"/>
          </w:tcPr>
          <w:p w14:paraId="0050D0FA" w14:textId="541E31A7" w:rsidR="00A20816" w:rsidRPr="00F67AA6" w:rsidRDefault="00A20816" w:rsidP="00D03EBE">
            <w:pPr>
              <w:tabs>
                <w:tab w:val="decimal" w:pos="320"/>
              </w:tabs>
              <w:spacing w:before="120" w:after="120" w:line="240" w:lineRule="auto"/>
              <w:ind w:firstLine="0"/>
              <w:rPr>
                <w:rFonts w:cs="Times New Roman"/>
                <w:sz w:val="22"/>
                <w:szCs w:val="22"/>
              </w:rPr>
            </w:pPr>
            <w:r>
              <w:rPr>
                <w:rFonts w:cs="Times New Roman"/>
                <w:sz w:val="22"/>
                <w:szCs w:val="22"/>
              </w:rPr>
              <w:t>-4.458</w:t>
            </w:r>
          </w:p>
        </w:tc>
        <w:tc>
          <w:tcPr>
            <w:tcW w:w="1008" w:type="dxa"/>
            <w:vAlign w:val="center"/>
          </w:tcPr>
          <w:p w14:paraId="376DAA43" w14:textId="04CF80D6" w:rsidR="00A20816" w:rsidRPr="00F67AA6" w:rsidRDefault="002D43E6" w:rsidP="00D03EBE">
            <w:pPr>
              <w:tabs>
                <w:tab w:val="decimal" w:pos="265"/>
              </w:tabs>
              <w:spacing w:before="120" w:after="120" w:line="240" w:lineRule="auto"/>
              <w:ind w:firstLine="0"/>
              <w:rPr>
                <w:rFonts w:cs="Times New Roman"/>
                <w:sz w:val="22"/>
                <w:szCs w:val="22"/>
              </w:rPr>
            </w:pPr>
            <w:r>
              <w:rPr>
                <w:rFonts w:cs="Times New Roman"/>
                <w:sz w:val="22"/>
                <w:szCs w:val="22"/>
              </w:rPr>
              <w:t>-5.336z</w:t>
            </w:r>
          </w:p>
        </w:tc>
        <w:tc>
          <w:tcPr>
            <w:tcW w:w="864" w:type="dxa"/>
            <w:vAlign w:val="center"/>
          </w:tcPr>
          <w:p w14:paraId="5F884159" w14:textId="47FD2D3C" w:rsidR="00A20816" w:rsidRDefault="00A20816" w:rsidP="00D03EBE">
            <w:pPr>
              <w:spacing w:before="120" w:after="120" w:line="240" w:lineRule="auto"/>
              <w:ind w:firstLine="0"/>
              <w:jc w:val="center"/>
              <w:rPr>
                <w:rFonts w:cs="Times New Roman"/>
                <w:sz w:val="22"/>
                <w:szCs w:val="22"/>
              </w:rPr>
            </w:pPr>
            <w:r>
              <w:rPr>
                <w:rFonts w:cs="Times New Roman"/>
                <w:sz w:val="22"/>
                <w:szCs w:val="22"/>
              </w:rPr>
              <w:t>47.9</w:t>
            </w:r>
          </w:p>
        </w:tc>
      </w:tr>
      <w:tr w:rsidR="00A20816" w:rsidRPr="00F67AA6" w14:paraId="7447B5B0" w14:textId="093FD365" w:rsidTr="00D03EBE">
        <w:tc>
          <w:tcPr>
            <w:tcW w:w="1296" w:type="dxa"/>
            <w:vAlign w:val="center"/>
          </w:tcPr>
          <w:p w14:paraId="40B95CCA" w14:textId="77777777" w:rsidR="00A20816" w:rsidRPr="00F67AA6" w:rsidRDefault="00A20816" w:rsidP="00D03EBE">
            <w:pPr>
              <w:spacing w:before="120" w:after="120" w:line="240" w:lineRule="auto"/>
              <w:ind w:firstLine="0"/>
              <w:rPr>
                <w:rFonts w:cs="Times New Roman"/>
                <w:sz w:val="22"/>
                <w:szCs w:val="22"/>
              </w:rPr>
            </w:pPr>
            <w:r w:rsidRPr="00F67AA6">
              <w:rPr>
                <w:rFonts w:cs="Times New Roman"/>
                <w:sz w:val="22"/>
                <w:szCs w:val="22"/>
              </w:rPr>
              <w:t>N. Michigan</w:t>
            </w:r>
          </w:p>
        </w:tc>
        <w:tc>
          <w:tcPr>
            <w:tcW w:w="78" w:type="dxa"/>
            <w:vAlign w:val="center"/>
          </w:tcPr>
          <w:p w14:paraId="22297652"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66A1E82B" w14:textId="4B697249" w:rsidR="00A20816" w:rsidRDefault="00A20816" w:rsidP="00D03EBE">
            <w:pPr>
              <w:spacing w:before="120" w:after="120" w:line="240" w:lineRule="auto"/>
              <w:ind w:firstLine="0"/>
              <w:jc w:val="center"/>
              <w:rPr>
                <w:rFonts w:cs="Times New Roman"/>
                <w:sz w:val="22"/>
                <w:szCs w:val="22"/>
              </w:rPr>
            </w:pPr>
            <w:r>
              <w:rPr>
                <w:rFonts w:cs="Times New Roman"/>
                <w:sz w:val="22"/>
                <w:szCs w:val="22"/>
              </w:rPr>
              <w:t>31</w:t>
            </w:r>
          </w:p>
        </w:tc>
        <w:tc>
          <w:tcPr>
            <w:tcW w:w="864" w:type="dxa"/>
            <w:vAlign w:val="center"/>
          </w:tcPr>
          <w:p w14:paraId="253D1029" w14:textId="3158C7FF"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0.915</w:t>
            </w:r>
          </w:p>
        </w:tc>
        <w:tc>
          <w:tcPr>
            <w:tcW w:w="1008" w:type="dxa"/>
            <w:vAlign w:val="center"/>
          </w:tcPr>
          <w:p w14:paraId="32A1C1FF" w14:textId="5E90A6FD"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3.058</w:t>
            </w:r>
          </w:p>
        </w:tc>
        <w:tc>
          <w:tcPr>
            <w:tcW w:w="1008" w:type="dxa"/>
            <w:vAlign w:val="center"/>
          </w:tcPr>
          <w:p w14:paraId="029C29F5" w14:textId="31E13D31" w:rsidR="00A20816" w:rsidRPr="00F67AA6" w:rsidRDefault="00A20816" w:rsidP="00D03EBE">
            <w:pPr>
              <w:tabs>
                <w:tab w:val="decimal" w:pos="289"/>
              </w:tabs>
              <w:spacing w:before="120" w:after="120" w:line="240" w:lineRule="auto"/>
              <w:ind w:firstLine="0"/>
              <w:rPr>
                <w:rFonts w:cs="Times New Roman"/>
                <w:sz w:val="22"/>
                <w:szCs w:val="22"/>
              </w:rPr>
            </w:pPr>
            <w:r>
              <w:rPr>
                <w:rFonts w:cs="Times New Roman"/>
                <w:sz w:val="22"/>
                <w:szCs w:val="22"/>
              </w:rPr>
              <w:t>-5.326</w:t>
            </w:r>
          </w:p>
        </w:tc>
        <w:tc>
          <w:tcPr>
            <w:tcW w:w="1008" w:type="dxa"/>
            <w:vAlign w:val="center"/>
          </w:tcPr>
          <w:p w14:paraId="3C025912" w14:textId="56083CD7" w:rsidR="00A20816" w:rsidRPr="00F67AA6" w:rsidRDefault="002D43E6" w:rsidP="00D03EBE">
            <w:pPr>
              <w:tabs>
                <w:tab w:val="decimal" w:pos="271"/>
              </w:tabs>
              <w:spacing w:before="120" w:after="120" w:line="240" w:lineRule="auto"/>
              <w:ind w:firstLine="0"/>
              <w:rPr>
                <w:rFonts w:cs="Times New Roman"/>
                <w:sz w:val="22"/>
                <w:szCs w:val="22"/>
              </w:rPr>
            </w:pPr>
            <w:r>
              <w:rPr>
                <w:rFonts w:cs="Times New Roman"/>
                <w:sz w:val="22"/>
                <w:szCs w:val="22"/>
              </w:rPr>
              <w:t>-5.339a</w:t>
            </w:r>
          </w:p>
        </w:tc>
        <w:tc>
          <w:tcPr>
            <w:tcW w:w="864" w:type="dxa"/>
            <w:vAlign w:val="center"/>
          </w:tcPr>
          <w:p w14:paraId="3E5F7095" w14:textId="0B4CC1DF"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47.5</w:t>
            </w:r>
          </w:p>
        </w:tc>
        <w:tc>
          <w:tcPr>
            <w:tcW w:w="78" w:type="dxa"/>
            <w:vAlign w:val="center"/>
          </w:tcPr>
          <w:p w14:paraId="411FE2CE" w14:textId="546B95D2"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40323E96" w14:textId="5746BFC1" w:rsidR="00A20816" w:rsidRDefault="00A20816" w:rsidP="00D03EBE">
            <w:pPr>
              <w:spacing w:before="120" w:after="120" w:line="240" w:lineRule="auto"/>
              <w:ind w:firstLine="0"/>
              <w:jc w:val="center"/>
              <w:rPr>
                <w:rFonts w:cs="Times New Roman"/>
                <w:sz w:val="22"/>
                <w:szCs w:val="22"/>
              </w:rPr>
            </w:pPr>
            <w:r>
              <w:rPr>
                <w:rFonts w:cs="Times New Roman"/>
                <w:sz w:val="22"/>
                <w:szCs w:val="22"/>
              </w:rPr>
              <w:t>17</w:t>
            </w:r>
          </w:p>
        </w:tc>
        <w:tc>
          <w:tcPr>
            <w:tcW w:w="864" w:type="dxa"/>
            <w:vAlign w:val="center"/>
          </w:tcPr>
          <w:p w14:paraId="7F4CCC74" w14:textId="196E22DA"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0.926</w:t>
            </w:r>
          </w:p>
        </w:tc>
        <w:tc>
          <w:tcPr>
            <w:tcW w:w="1008" w:type="dxa"/>
            <w:vAlign w:val="center"/>
          </w:tcPr>
          <w:p w14:paraId="404C7341" w14:textId="2697C838"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3.432</w:t>
            </w:r>
          </w:p>
        </w:tc>
        <w:tc>
          <w:tcPr>
            <w:tcW w:w="1008" w:type="dxa"/>
            <w:vAlign w:val="center"/>
          </w:tcPr>
          <w:p w14:paraId="4FEE5ADB" w14:textId="2563A784" w:rsidR="00A20816" w:rsidRPr="00F67AA6" w:rsidRDefault="00A20816" w:rsidP="00D03EBE">
            <w:pPr>
              <w:tabs>
                <w:tab w:val="decimal" w:pos="320"/>
              </w:tabs>
              <w:spacing w:before="120" w:after="120" w:line="240" w:lineRule="auto"/>
              <w:ind w:firstLine="0"/>
              <w:rPr>
                <w:rFonts w:cs="Times New Roman"/>
                <w:sz w:val="22"/>
                <w:szCs w:val="22"/>
              </w:rPr>
            </w:pPr>
            <w:r>
              <w:rPr>
                <w:rFonts w:cs="Times New Roman"/>
                <w:sz w:val="22"/>
                <w:szCs w:val="22"/>
              </w:rPr>
              <w:t>-6.197</w:t>
            </w:r>
          </w:p>
        </w:tc>
        <w:tc>
          <w:tcPr>
            <w:tcW w:w="1008" w:type="dxa"/>
            <w:vAlign w:val="center"/>
          </w:tcPr>
          <w:p w14:paraId="06206006" w14:textId="0A8AAB04" w:rsidR="00A20816" w:rsidRPr="00F67AA6" w:rsidRDefault="002D43E6" w:rsidP="00D03EBE">
            <w:pPr>
              <w:tabs>
                <w:tab w:val="decimal" w:pos="265"/>
              </w:tabs>
              <w:spacing w:before="120" w:after="120" w:line="240" w:lineRule="auto"/>
              <w:ind w:firstLine="0"/>
              <w:rPr>
                <w:rFonts w:cs="Times New Roman"/>
                <w:sz w:val="22"/>
                <w:szCs w:val="22"/>
              </w:rPr>
            </w:pPr>
            <w:r>
              <w:rPr>
                <w:rFonts w:cs="Times New Roman"/>
                <w:sz w:val="22"/>
                <w:szCs w:val="22"/>
              </w:rPr>
              <w:t>-5.361z</w:t>
            </w:r>
          </w:p>
        </w:tc>
        <w:tc>
          <w:tcPr>
            <w:tcW w:w="864" w:type="dxa"/>
            <w:vAlign w:val="center"/>
          </w:tcPr>
          <w:p w14:paraId="709D77EB" w14:textId="36C77DC1" w:rsidR="00A20816" w:rsidRDefault="002D43E6" w:rsidP="00D03EBE">
            <w:pPr>
              <w:spacing w:before="120" w:after="120" w:line="240" w:lineRule="auto"/>
              <w:ind w:firstLine="0"/>
              <w:jc w:val="center"/>
              <w:rPr>
                <w:rFonts w:cs="Times New Roman"/>
                <w:sz w:val="22"/>
                <w:szCs w:val="22"/>
              </w:rPr>
            </w:pPr>
            <w:r>
              <w:rPr>
                <w:rFonts w:cs="Times New Roman"/>
                <w:sz w:val="22"/>
                <w:szCs w:val="22"/>
              </w:rPr>
              <w:t>45.1</w:t>
            </w:r>
          </w:p>
        </w:tc>
      </w:tr>
      <w:tr w:rsidR="00A20816" w:rsidRPr="00F67AA6" w14:paraId="6AE05E9C" w14:textId="640E7558" w:rsidTr="00D03EBE">
        <w:tc>
          <w:tcPr>
            <w:tcW w:w="1296" w:type="dxa"/>
            <w:vAlign w:val="center"/>
          </w:tcPr>
          <w:p w14:paraId="7E120AE2" w14:textId="77777777" w:rsidR="00A20816" w:rsidRPr="00F67AA6" w:rsidRDefault="00A20816" w:rsidP="00D03EBE">
            <w:pPr>
              <w:spacing w:before="120" w:after="120" w:line="240" w:lineRule="auto"/>
              <w:ind w:firstLine="0"/>
              <w:rPr>
                <w:rFonts w:cs="Times New Roman"/>
                <w:sz w:val="22"/>
                <w:szCs w:val="22"/>
              </w:rPr>
            </w:pPr>
            <w:r w:rsidRPr="00F67AA6">
              <w:rPr>
                <w:rFonts w:cs="Times New Roman"/>
                <w:sz w:val="22"/>
                <w:szCs w:val="22"/>
              </w:rPr>
              <w:t>N. Ontario</w:t>
            </w:r>
          </w:p>
        </w:tc>
        <w:tc>
          <w:tcPr>
            <w:tcW w:w="78" w:type="dxa"/>
            <w:vAlign w:val="center"/>
          </w:tcPr>
          <w:p w14:paraId="15387A50"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081C3454" w14:textId="27522C91" w:rsidR="00A20816" w:rsidRDefault="00A20816" w:rsidP="00D03EBE">
            <w:pPr>
              <w:spacing w:before="120" w:after="120" w:line="240" w:lineRule="auto"/>
              <w:ind w:firstLine="0"/>
              <w:jc w:val="center"/>
              <w:rPr>
                <w:rFonts w:cs="Times New Roman"/>
                <w:sz w:val="22"/>
                <w:szCs w:val="22"/>
              </w:rPr>
            </w:pPr>
            <w:r>
              <w:rPr>
                <w:rFonts w:cs="Times New Roman"/>
                <w:sz w:val="22"/>
                <w:szCs w:val="22"/>
              </w:rPr>
              <w:t>49</w:t>
            </w:r>
          </w:p>
        </w:tc>
        <w:tc>
          <w:tcPr>
            <w:tcW w:w="864" w:type="dxa"/>
            <w:vAlign w:val="center"/>
          </w:tcPr>
          <w:p w14:paraId="6A940274" w14:textId="35FD40CD"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0.956</w:t>
            </w:r>
          </w:p>
        </w:tc>
        <w:tc>
          <w:tcPr>
            <w:tcW w:w="1008" w:type="dxa"/>
            <w:vAlign w:val="center"/>
          </w:tcPr>
          <w:p w14:paraId="4B2F0D95" w14:textId="6E631F9C"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2.962</w:t>
            </w:r>
          </w:p>
        </w:tc>
        <w:tc>
          <w:tcPr>
            <w:tcW w:w="1008" w:type="dxa"/>
            <w:vAlign w:val="center"/>
          </w:tcPr>
          <w:p w14:paraId="6728E71E" w14:textId="28F55D30" w:rsidR="00A20816" w:rsidRPr="00F67AA6" w:rsidRDefault="00A20816" w:rsidP="00D03EBE">
            <w:pPr>
              <w:tabs>
                <w:tab w:val="decimal" w:pos="289"/>
              </w:tabs>
              <w:spacing w:before="120" w:after="120" w:line="240" w:lineRule="auto"/>
              <w:ind w:firstLine="0"/>
              <w:rPr>
                <w:rFonts w:cs="Times New Roman"/>
                <w:sz w:val="22"/>
                <w:szCs w:val="22"/>
              </w:rPr>
            </w:pPr>
            <w:r>
              <w:rPr>
                <w:rFonts w:cs="Times New Roman"/>
                <w:sz w:val="22"/>
                <w:szCs w:val="22"/>
              </w:rPr>
              <w:t>-5.110</w:t>
            </w:r>
          </w:p>
        </w:tc>
        <w:tc>
          <w:tcPr>
            <w:tcW w:w="1008" w:type="dxa"/>
            <w:vAlign w:val="center"/>
          </w:tcPr>
          <w:p w14:paraId="27374982" w14:textId="6CBC8FBB" w:rsidR="00A20816" w:rsidRPr="00F67AA6" w:rsidRDefault="002D43E6" w:rsidP="00D03EBE">
            <w:pPr>
              <w:tabs>
                <w:tab w:val="decimal" w:pos="271"/>
              </w:tabs>
              <w:spacing w:before="120" w:after="120" w:line="240" w:lineRule="auto"/>
              <w:ind w:firstLine="0"/>
              <w:rPr>
                <w:rFonts w:cs="Times New Roman"/>
                <w:sz w:val="22"/>
                <w:szCs w:val="22"/>
              </w:rPr>
            </w:pPr>
            <w:r>
              <w:rPr>
                <w:rFonts w:cs="Times New Roman"/>
                <w:sz w:val="22"/>
                <w:szCs w:val="22"/>
              </w:rPr>
              <w:t>-5.341a</w:t>
            </w:r>
          </w:p>
        </w:tc>
        <w:tc>
          <w:tcPr>
            <w:tcW w:w="864" w:type="dxa"/>
            <w:vAlign w:val="center"/>
          </w:tcPr>
          <w:p w14:paraId="2C0A3E81" w14:textId="1AB63CEA"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47.3</w:t>
            </w:r>
          </w:p>
        </w:tc>
        <w:tc>
          <w:tcPr>
            <w:tcW w:w="78" w:type="dxa"/>
            <w:vAlign w:val="center"/>
          </w:tcPr>
          <w:p w14:paraId="0F0BD161" w14:textId="6E6ECF0E"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753B5096" w14:textId="50372D26" w:rsidR="00A20816" w:rsidRDefault="00A20816" w:rsidP="00D03EBE">
            <w:pPr>
              <w:spacing w:before="120" w:after="120" w:line="240" w:lineRule="auto"/>
              <w:ind w:firstLine="0"/>
              <w:jc w:val="center"/>
              <w:rPr>
                <w:rFonts w:cs="Times New Roman"/>
                <w:sz w:val="22"/>
                <w:szCs w:val="22"/>
              </w:rPr>
            </w:pPr>
            <w:r>
              <w:rPr>
                <w:rFonts w:cs="Times New Roman"/>
                <w:sz w:val="22"/>
                <w:szCs w:val="22"/>
              </w:rPr>
              <w:t>37</w:t>
            </w:r>
          </w:p>
        </w:tc>
        <w:tc>
          <w:tcPr>
            <w:tcW w:w="864" w:type="dxa"/>
            <w:vAlign w:val="center"/>
          </w:tcPr>
          <w:p w14:paraId="536C1ED9" w14:textId="313BBA3F"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0.945</w:t>
            </w:r>
          </w:p>
        </w:tc>
        <w:tc>
          <w:tcPr>
            <w:tcW w:w="1008" w:type="dxa"/>
            <w:vAlign w:val="center"/>
          </w:tcPr>
          <w:p w14:paraId="75E855E7" w14:textId="27E8D314"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3.083</w:t>
            </w:r>
          </w:p>
        </w:tc>
        <w:tc>
          <w:tcPr>
            <w:tcW w:w="1008" w:type="dxa"/>
            <w:vAlign w:val="center"/>
          </w:tcPr>
          <w:p w14:paraId="6D346E69" w14:textId="7B1E303E" w:rsidR="00A20816" w:rsidRPr="00F67AA6" w:rsidRDefault="00A20816" w:rsidP="00D03EBE">
            <w:pPr>
              <w:tabs>
                <w:tab w:val="decimal" w:pos="320"/>
              </w:tabs>
              <w:spacing w:before="120" w:after="120" w:line="240" w:lineRule="auto"/>
              <w:ind w:firstLine="0"/>
              <w:rPr>
                <w:rFonts w:cs="Times New Roman"/>
                <w:sz w:val="22"/>
                <w:szCs w:val="22"/>
              </w:rPr>
            </w:pPr>
            <w:r>
              <w:rPr>
                <w:rFonts w:cs="Times New Roman"/>
                <w:sz w:val="22"/>
                <w:szCs w:val="22"/>
              </w:rPr>
              <w:t>-5.391</w:t>
            </w:r>
          </w:p>
        </w:tc>
        <w:tc>
          <w:tcPr>
            <w:tcW w:w="1008" w:type="dxa"/>
            <w:vAlign w:val="center"/>
          </w:tcPr>
          <w:p w14:paraId="0F7C96C7" w14:textId="38395550" w:rsidR="00A20816" w:rsidRPr="00F67AA6" w:rsidRDefault="002D43E6" w:rsidP="00D03EBE">
            <w:pPr>
              <w:tabs>
                <w:tab w:val="decimal" w:pos="265"/>
              </w:tabs>
              <w:spacing w:before="120" w:after="120" w:line="240" w:lineRule="auto"/>
              <w:ind w:firstLine="0"/>
              <w:rPr>
                <w:rFonts w:cs="Times New Roman"/>
                <w:sz w:val="22"/>
                <w:szCs w:val="22"/>
              </w:rPr>
            </w:pPr>
            <w:r>
              <w:rPr>
                <w:rFonts w:cs="Times New Roman"/>
                <w:sz w:val="22"/>
                <w:szCs w:val="22"/>
              </w:rPr>
              <w:t>-5.347z</w:t>
            </w:r>
          </w:p>
        </w:tc>
        <w:tc>
          <w:tcPr>
            <w:tcW w:w="864" w:type="dxa"/>
            <w:vAlign w:val="center"/>
          </w:tcPr>
          <w:p w14:paraId="19B89E4B" w14:textId="36E296B4" w:rsidR="00A20816" w:rsidRDefault="002D43E6" w:rsidP="00D03EBE">
            <w:pPr>
              <w:spacing w:before="120" w:after="120" w:line="240" w:lineRule="auto"/>
              <w:ind w:firstLine="0"/>
              <w:jc w:val="center"/>
              <w:rPr>
                <w:rFonts w:cs="Times New Roman"/>
                <w:sz w:val="22"/>
                <w:szCs w:val="22"/>
              </w:rPr>
            </w:pPr>
            <w:r>
              <w:rPr>
                <w:rFonts w:cs="Times New Roman"/>
                <w:sz w:val="22"/>
                <w:szCs w:val="22"/>
              </w:rPr>
              <w:t>46.7</w:t>
            </w:r>
          </w:p>
        </w:tc>
      </w:tr>
      <w:tr w:rsidR="00A20816" w:rsidRPr="00F67AA6" w14:paraId="64E66359" w14:textId="5A9D573F" w:rsidTr="00D03EBE">
        <w:tc>
          <w:tcPr>
            <w:tcW w:w="1296" w:type="dxa"/>
            <w:vAlign w:val="center"/>
          </w:tcPr>
          <w:p w14:paraId="3C9A70C5" w14:textId="77777777" w:rsidR="00A20816" w:rsidRPr="00F67AA6" w:rsidRDefault="00A20816" w:rsidP="00D03EBE">
            <w:pPr>
              <w:spacing w:before="120" w:after="120" w:line="240" w:lineRule="auto"/>
              <w:ind w:firstLine="0"/>
              <w:rPr>
                <w:rFonts w:cs="Times New Roman"/>
                <w:sz w:val="22"/>
                <w:szCs w:val="22"/>
              </w:rPr>
            </w:pPr>
            <w:r w:rsidRPr="00F67AA6">
              <w:rPr>
                <w:rFonts w:cs="Times New Roman"/>
                <w:sz w:val="22"/>
                <w:szCs w:val="22"/>
              </w:rPr>
              <w:t>S. Ontario</w:t>
            </w:r>
          </w:p>
        </w:tc>
        <w:tc>
          <w:tcPr>
            <w:tcW w:w="78" w:type="dxa"/>
            <w:vAlign w:val="center"/>
          </w:tcPr>
          <w:p w14:paraId="0BE51734"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335C1CF1" w14:textId="16848C8C" w:rsidR="00A20816" w:rsidRDefault="00A20816" w:rsidP="00D03EBE">
            <w:pPr>
              <w:spacing w:before="120" w:after="120" w:line="240" w:lineRule="auto"/>
              <w:ind w:firstLine="0"/>
              <w:jc w:val="center"/>
              <w:rPr>
                <w:rFonts w:cs="Times New Roman"/>
                <w:sz w:val="22"/>
                <w:szCs w:val="22"/>
              </w:rPr>
            </w:pPr>
            <w:r>
              <w:rPr>
                <w:rFonts w:cs="Times New Roman"/>
                <w:sz w:val="22"/>
                <w:szCs w:val="22"/>
              </w:rPr>
              <w:t>26</w:t>
            </w:r>
          </w:p>
        </w:tc>
        <w:tc>
          <w:tcPr>
            <w:tcW w:w="864" w:type="dxa"/>
            <w:vAlign w:val="center"/>
          </w:tcPr>
          <w:p w14:paraId="503D3072" w14:textId="4FABD708"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0.924</w:t>
            </w:r>
          </w:p>
        </w:tc>
        <w:tc>
          <w:tcPr>
            <w:tcW w:w="1008" w:type="dxa"/>
            <w:vAlign w:val="center"/>
          </w:tcPr>
          <w:p w14:paraId="567869AB" w14:textId="6BC08C7F"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3.233</w:t>
            </w:r>
          </w:p>
        </w:tc>
        <w:tc>
          <w:tcPr>
            <w:tcW w:w="1008" w:type="dxa"/>
            <w:vAlign w:val="center"/>
          </w:tcPr>
          <w:p w14:paraId="647AA04F" w14:textId="6804D2DA" w:rsidR="00A20816" w:rsidRPr="00F67AA6" w:rsidRDefault="00A20816" w:rsidP="00D03EBE">
            <w:pPr>
              <w:tabs>
                <w:tab w:val="decimal" w:pos="289"/>
              </w:tabs>
              <w:spacing w:before="120" w:after="120" w:line="240" w:lineRule="auto"/>
              <w:ind w:firstLine="0"/>
              <w:rPr>
                <w:rFonts w:cs="Times New Roman"/>
                <w:sz w:val="22"/>
                <w:szCs w:val="22"/>
              </w:rPr>
            </w:pPr>
            <w:r>
              <w:rPr>
                <w:rFonts w:cs="Times New Roman"/>
                <w:sz w:val="22"/>
                <w:szCs w:val="22"/>
              </w:rPr>
              <w:t>-5.700</w:t>
            </w:r>
          </w:p>
        </w:tc>
        <w:tc>
          <w:tcPr>
            <w:tcW w:w="1008" w:type="dxa"/>
            <w:vAlign w:val="center"/>
          </w:tcPr>
          <w:p w14:paraId="4F64D2B6" w14:textId="55D5CCF6" w:rsidR="00A20816" w:rsidRPr="00F67AA6" w:rsidRDefault="002D43E6" w:rsidP="00D03EBE">
            <w:pPr>
              <w:tabs>
                <w:tab w:val="decimal" w:pos="271"/>
              </w:tabs>
              <w:spacing w:before="120" w:after="120" w:line="240" w:lineRule="auto"/>
              <w:ind w:firstLine="0"/>
              <w:rPr>
                <w:rFonts w:cs="Times New Roman"/>
                <w:sz w:val="22"/>
                <w:szCs w:val="22"/>
              </w:rPr>
            </w:pPr>
            <w:r>
              <w:rPr>
                <w:rFonts w:cs="Times New Roman"/>
                <w:sz w:val="22"/>
                <w:szCs w:val="22"/>
              </w:rPr>
              <w:t>-5.298bc</w:t>
            </w:r>
          </w:p>
        </w:tc>
        <w:tc>
          <w:tcPr>
            <w:tcW w:w="864" w:type="dxa"/>
            <w:vAlign w:val="center"/>
          </w:tcPr>
          <w:p w14:paraId="1ED9D8F7" w14:textId="5C4B99A0"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51.0</w:t>
            </w:r>
          </w:p>
        </w:tc>
        <w:tc>
          <w:tcPr>
            <w:tcW w:w="78" w:type="dxa"/>
            <w:vAlign w:val="center"/>
          </w:tcPr>
          <w:p w14:paraId="69F46C0D" w14:textId="200C9C6E"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3CCF0E31" w14:textId="6FCBE311" w:rsidR="00A20816" w:rsidRDefault="00A20816" w:rsidP="00D03EBE">
            <w:pPr>
              <w:spacing w:before="120" w:after="120" w:line="240" w:lineRule="auto"/>
              <w:ind w:firstLine="0"/>
              <w:jc w:val="center"/>
              <w:rPr>
                <w:rFonts w:cs="Times New Roman"/>
                <w:sz w:val="22"/>
                <w:szCs w:val="22"/>
              </w:rPr>
            </w:pPr>
            <w:r>
              <w:rPr>
                <w:rFonts w:cs="Times New Roman"/>
                <w:sz w:val="22"/>
                <w:szCs w:val="22"/>
              </w:rPr>
              <w:t>18</w:t>
            </w:r>
          </w:p>
        </w:tc>
        <w:tc>
          <w:tcPr>
            <w:tcW w:w="864" w:type="dxa"/>
            <w:vAlign w:val="center"/>
          </w:tcPr>
          <w:p w14:paraId="60E22A0E" w14:textId="5B64CD70"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0.915</w:t>
            </w:r>
          </w:p>
        </w:tc>
        <w:tc>
          <w:tcPr>
            <w:tcW w:w="1008" w:type="dxa"/>
            <w:vAlign w:val="center"/>
          </w:tcPr>
          <w:p w14:paraId="5F74342D" w14:textId="29F66BBA"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3.304</w:t>
            </w:r>
          </w:p>
        </w:tc>
        <w:tc>
          <w:tcPr>
            <w:tcW w:w="1008" w:type="dxa"/>
            <w:vAlign w:val="center"/>
          </w:tcPr>
          <w:p w14:paraId="08027B11" w14:textId="502DAAB1" w:rsidR="00A20816" w:rsidRPr="00F67AA6" w:rsidRDefault="00A20816" w:rsidP="00D03EBE">
            <w:pPr>
              <w:tabs>
                <w:tab w:val="decimal" w:pos="320"/>
              </w:tabs>
              <w:spacing w:before="120" w:after="120" w:line="240" w:lineRule="auto"/>
              <w:ind w:firstLine="0"/>
              <w:rPr>
                <w:rFonts w:cs="Times New Roman"/>
                <w:sz w:val="22"/>
                <w:szCs w:val="22"/>
              </w:rPr>
            </w:pPr>
            <w:r>
              <w:rPr>
                <w:rFonts w:cs="Times New Roman"/>
                <w:sz w:val="22"/>
                <w:szCs w:val="22"/>
              </w:rPr>
              <w:t>-5.879</w:t>
            </w:r>
          </w:p>
        </w:tc>
        <w:tc>
          <w:tcPr>
            <w:tcW w:w="1008" w:type="dxa"/>
            <w:vAlign w:val="center"/>
          </w:tcPr>
          <w:p w14:paraId="6237F10C" w14:textId="6B3054FD" w:rsidR="00A20816" w:rsidRPr="00F67AA6" w:rsidRDefault="002D43E6" w:rsidP="00D03EBE">
            <w:pPr>
              <w:tabs>
                <w:tab w:val="decimal" w:pos="265"/>
              </w:tabs>
              <w:spacing w:before="120" w:after="120" w:line="240" w:lineRule="auto"/>
              <w:ind w:firstLine="0"/>
              <w:rPr>
                <w:rFonts w:cs="Times New Roman"/>
                <w:sz w:val="22"/>
                <w:szCs w:val="22"/>
              </w:rPr>
            </w:pPr>
            <w:r>
              <w:rPr>
                <w:rFonts w:cs="Times New Roman"/>
                <w:sz w:val="22"/>
                <w:szCs w:val="22"/>
              </w:rPr>
              <w:t>-5.328z</w:t>
            </w:r>
          </w:p>
        </w:tc>
        <w:tc>
          <w:tcPr>
            <w:tcW w:w="864" w:type="dxa"/>
            <w:vAlign w:val="center"/>
          </w:tcPr>
          <w:p w14:paraId="6128E7F9" w14:textId="1A2F506A" w:rsidR="00A20816" w:rsidRDefault="00A20816" w:rsidP="00D03EBE">
            <w:pPr>
              <w:spacing w:before="120" w:after="120" w:line="240" w:lineRule="auto"/>
              <w:ind w:firstLine="0"/>
              <w:jc w:val="center"/>
              <w:rPr>
                <w:rFonts w:cs="Times New Roman"/>
                <w:sz w:val="22"/>
                <w:szCs w:val="22"/>
              </w:rPr>
            </w:pPr>
            <w:r>
              <w:rPr>
                <w:rFonts w:cs="Times New Roman"/>
                <w:sz w:val="22"/>
                <w:szCs w:val="22"/>
              </w:rPr>
              <w:t>48.7</w:t>
            </w:r>
          </w:p>
        </w:tc>
      </w:tr>
      <w:tr w:rsidR="00A20816" w:rsidRPr="00F67AA6" w14:paraId="065249DF" w14:textId="79581E5C" w:rsidTr="00D03EBE">
        <w:tc>
          <w:tcPr>
            <w:tcW w:w="1296" w:type="dxa"/>
            <w:vAlign w:val="center"/>
          </w:tcPr>
          <w:p w14:paraId="757E41D8" w14:textId="77777777" w:rsidR="00A20816" w:rsidRPr="00F67AA6" w:rsidRDefault="00A20816" w:rsidP="00D03EBE">
            <w:pPr>
              <w:spacing w:before="120" w:after="120" w:line="240" w:lineRule="auto"/>
              <w:ind w:firstLine="0"/>
              <w:rPr>
                <w:rFonts w:cs="Times New Roman"/>
                <w:sz w:val="22"/>
                <w:szCs w:val="22"/>
              </w:rPr>
            </w:pPr>
            <w:r w:rsidRPr="00F67AA6">
              <w:rPr>
                <w:rFonts w:cs="Times New Roman"/>
                <w:sz w:val="22"/>
                <w:szCs w:val="22"/>
              </w:rPr>
              <w:t>E. Michigan</w:t>
            </w:r>
          </w:p>
        </w:tc>
        <w:tc>
          <w:tcPr>
            <w:tcW w:w="78" w:type="dxa"/>
            <w:vAlign w:val="center"/>
          </w:tcPr>
          <w:p w14:paraId="07B0E69F" w14:textId="77777777"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78EF409A" w14:textId="7610907A" w:rsidR="00A20816" w:rsidRDefault="00A20816" w:rsidP="00D03EBE">
            <w:pPr>
              <w:spacing w:before="120" w:after="120" w:line="240" w:lineRule="auto"/>
              <w:ind w:firstLine="0"/>
              <w:jc w:val="center"/>
              <w:rPr>
                <w:rFonts w:cs="Times New Roman"/>
                <w:sz w:val="22"/>
                <w:szCs w:val="22"/>
              </w:rPr>
            </w:pPr>
            <w:r>
              <w:rPr>
                <w:rFonts w:cs="Times New Roman"/>
                <w:sz w:val="22"/>
                <w:szCs w:val="22"/>
              </w:rPr>
              <w:t>53</w:t>
            </w:r>
          </w:p>
        </w:tc>
        <w:tc>
          <w:tcPr>
            <w:tcW w:w="864" w:type="dxa"/>
            <w:vAlign w:val="center"/>
          </w:tcPr>
          <w:p w14:paraId="44F18144" w14:textId="0E653097"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0.958</w:t>
            </w:r>
          </w:p>
        </w:tc>
        <w:tc>
          <w:tcPr>
            <w:tcW w:w="1008" w:type="dxa"/>
            <w:vAlign w:val="center"/>
          </w:tcPr>
          <w:p w14:paraId="7FF8F673" w14:textId="54DAC278"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3.151</w:t>
            </w:r>
          </w:p>
        </w:tc>
        <w:tc>
          <w:tcPr>
            <w:tcW w:w="1008" w:type="dxa"/>
            <w:vAlign w:val="center"/>
          </w:tcPr>
          <w:p w14:paraId="0D13976F" w14:textId="2716C7B3" w:rsidR="00A20816" w:rsidRPr="00F67AA6" w:rsidRDefault="00A20816" w:rsidP="00D03EBE">
            <w:pPr>
              <w:tabs>
                <w:tab w:val="decimal" w:pos="289"/>
              </w:tabs>
              <w:spacing w:before="120" w:after="120" w:line="240" w:lineRule="auto"/>
              <w:ind w:firstLine="0"/>
              <w:rPr>
                <w:rFonts w:cs="Times New Roman"/>
                <w:sz w:val="22"/>
                <w:szCs w:val="22"/>
              </w:rPr>
            </w:pPr>
            <w:r>
              <w:rPr>
                <w:rFonts w:cs="Times New Roman"/>
                <w:sz w:val="22"/>
                <w:szCs w:val="22"/>
              </w:rPr>
              <w:t>-5.501</w:t>
            </w:r>
          </w:p>
        </w:tc>
        <w:tc>
          <w:tcPr>
            <w:tcW w:w="1008" w:type="dxa"/>
            <w:vAlign w:val="center"/>
          </w:tcPr>
          <w:p w14:paraId="43A54854" w14:textId="5014AF6A" w:rsidR="00A20816" w:rsidRPr="00F67AA6" w:rsidRDefault="002D43E6" w:rsidP="00D03EBE">
            <w:pPr>
              <w:tabs>
                <w:tab w:val="decimal" w:pos="271"/>
              </w:tabs>
              <w:spacing w:before="120" w:after="120" w:line="240" w:lineRule="auto"/>
              <w:ind w:firstLine="0"/>
              <w:rPr>
                <w:rFonts w:cs="Times New Roman"/>
                <w:sz w:val="22"/>
                <w:szCs w:val="22"/>
              </w:rPr>
            </w:pPr>
            <w:r>
              <w:rPr>
                <w:rFonts w:cs="Times New Roman"/>
                <w:sz w:val="22"/>
                <w:szCs w:val="22"/>
              </w:rPr>
              <w:t>-5.336c*</w:t>
            </w:r>
          </w:p>
        </w:tc>
        <w:tc>
          <w:tcPr>
            <w:tcW w:w="864" w:type="dxa"/>
            <w:vAlign w:val="center"/>
          </w:tcPr>
          <w:p w14:paraId="175FE16C" w14:textId="5B5166F1"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52.2</w:t>
            </w:r>
          </w:p>
        </w:tc>
        <w:tc>
          <w:tcPr>
            <w:tcW w:w="78" w:type="dxa"/>
            <w:vAlign w:val="center"/>
          </w:tcPr>
          <w:p w14:paraId="36D49189" w14:textId="26654DA1" w:rsidR="00A20816" w:rsidRPr="00F67AA6" w:rsidRDefault="00A20816" w:rsidP="00D03EBE">
            <w:pPr>
              <w:spacing w:before="120" w:after="120" w:line="240" w:lineRule="auto"/>
              <w:ind w:firstLine="0"/>
              <w:jc w:val="center"/>
              <w:rPr>
                <w:rFonts w:cs="Times New Roman"/>
                <w:sz w:val="22"/>
                <w:szCs w:val="22"/>
              </w:rPr>
            </w:pPr>
          </w:p>
        </w:tc>
        <w:tc>
          <w:tcPr>
            <w:tcW w:w="576" w:type="dxa"/>
            <w:vAlign w:val="center"/>
          </w:tcPr>
          <w:p w14:paraId="7FCE630E" w14:textId="7BD30253" w:rsidR="00A20816" w:rsidRDefault="00A20816" w:rsidP="00D03EBE">
            <w:pPr>
              <w:spacing w:before="120" w:after="120" w:line="240" w:lineRule="auto"/>
              <w:ind w:firstLine="0"/>
              <w:jc w:val="center"/>
              <w:rPr>
                <w:rFonts w:cs="Times New Roman"/>
                <w:sz w:val="22"/>
                <w:szCs w:val="22"/>
              </w:rPr>
            </w:pPr>
            <w:r>
              <w:rPr>
                <w:rFonts w:cs="Times New Roman"/>
                <w:sz w:val="22"/>
                <w:szCs w:val="22"/>
              </w:rPr>
              <w:t>31</w:t>
            </w:r>
          </w:p>
        </w:tc>
        <w:tc>
          <w:tcPr>
            <w:tcW w:w="864" w:type="dxa"/>
            <w:vAlign w:val="center"/>
          </w:tcPr>
          <w:p w14:paraId="13E01881" w14:textId="452A37A0"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0.929</w:t>
            </w:r>
          </w:p>
        </w:tc>
        <w:tc>
          <w:tcPr>
            <w:tcW w:w="1008" w:type="dxa"/>
            <w:vAlign w:val="center"/>
          </w:tcPr>
          <w:p w14:paraId="1718B747" w14:textId="6D8F80A8" w:rsidR="00A20816" w:rsidRPr="00F67AA6" w:rsidRDefault="00A20816" w:rsidP="00D03EBE">
            <w:pPr>
              <w:spacing w:before="120" w:after="120" w:line="240" w:lineRule="auto"/>
              <w:ind w:firstLine="0"/>
              <w:jc w:val="center"/>
              <w:rPr>
                <w:rFonts w:cs="Times New Roman"/>
                <w:sz w:val="22"/>
                <w:szCs w:val="22"/>
              </w:rPr>
            </w:pPr>
            <w:r>
              <w:rPr>
                <w:rFonts w:cs="Times New Roman"/>
                <w:sz w:val="22"/>
                <w:szCs w:val="22"/>
              </w:rPr>
              <w:t>3.154</w:t>
            </w:r>
          </w:p>
        </w:tc>
        <w:tc>
          <w:tcPr>
            <w:tcW w:w="1008" w:type="dxa"/>
            <w:vAlign w:val="center"/>
          </w:tcPr>
          <w:p w14:paraId="2A3BCAED" w14:textId="02FA1EFF" w:rsidR="00A20816" w:rsidRPr="00F67AA6" w:rsidRDefault="00A20816" w:rsidP="00D03EBE">
            <w:pPr>
              <w:tabs>
                <w:tab w:val="decimal" w:pos="320"/>
              </w:tabs>
              <w:spacing w:before="120" w:after="120" w:line="240" w:lineRule="auto"/>
              <w:ind w:firstLine="0"/>
              <w:rPr>
                <w:rFonts w:cs="Times New Roman"/>
                <w:sz w:val="22"/>
                <w:szCs w:val="22"/>
              </w:rPr>
            </w:pPr>
            <w:r>
              <w:rPr>
                <w:rFonts w:cs="Times New Roman"/>
                <w:sz w:val="22"/>
                <w:szCs w:val="22"/>
              </w:rPr>
              <w:t>-5.543</w:t>
            </w:r>
          </w:p>
        </w:tc>
        <w:tc>
          <w:tcPr>
            <w:tcW w:w="1008" w:type="dxa"/>
            <w:vAlign w:val="center"/>
          </w:tcPr>
          <w:p w14:paraId="52E4BF69" w14:textId="278E570D" w:rsidR="00A20816" w:rsidRPr="00F67AA6" w:rsidRDefault="002D43E6" w:rsidP="00D03EBE">
            <w:pPr>
              <w:tabs>
                <w:tab w:val="decimal" w:pos="265"/>
              </w:tabs>
              <w:spacing w:before="120" w:after="120" w:line="240" w:lineRule="auto"/>
              <w:ind w:firstLine="0"/>
              <w:rPr>
                <w:rFonts w:cs="Times New Roman"/>
                <w:sz w:val="22"/>
                <w:szCs w:val="22"/>
              </w:rPr>
            </w:pPr>
            <w:r>
              <w:rPr>
                <w:rFonts w:cs="Times New Roman"/>
                <w:sz w:val="22"/>
                <w:szCs w:val="22"/>
              </w:rPr>
              <w:t>-5.336z*</w:t>
            </w:r>
          </w:p>
        </w:tc>
        <w:tc>
          <w:tcPr>
            <w:tcW w:w="864" w:type="dxa"/>
            <w:vAlign w:val="center"/>
          </w:tcPr>
          <w:p w14:paraId="4491A6A2" w14:textId="610A38A5" w:rsidR="009753C7" w:rsidRDefault="00A20816" w:rsidP="009753C7">
            <w:pPr>
              <w:spacing w:before="120" w:after="120" w:line="240" w:lineRule="auto"/>
              <w:ind w:firstLine="0"/>
              <w:jc w:val="center"/>
              <w:rPr>
                <w:rFonts w:cs="Times New Roman"/>
                <w:sz w:val="22"/>
                <w:szCs w:val="22"/>
              </w:rPr>
            </w:pPr>
            <w:r>
              <w:rPr>
                <w:rFonts w:cs="Times New Roman"/>
                <w:sz w:val="22"/>
                <w:szCs w:val="22"/>
              </w:rPr>
              <w:t>47.9</w:t>
            </w:r>
          </w:p>
        </w:tc>
      </w:tr>
      <w:tr w:rsidR="009753C7" w:rsidRPr="00F67AA6" w14:paraId="2657FE70" w14:textId="77777777" w:rsidTr="00D03EBE">
        <w:tc>
          <w:tcPr>
            <w:tcW w:w="1296" w:type="dxa"/>
            <w:vAlign w:val="center"/>
          </w:tcPr>
          <w:p w14:paraId="7ED3F790" w14:textId="55DFA4D3" w:rsidR="009753C7" w:rsidRPr="00F67AA6" w:rsidRDefault="009753C7" w:rsidP="00D03EBE">
            <w:pPr>
              <w:spacing w:before="120" w:after="120" w:line="240" w:lineRule="auto"/>
              <w:ind w:firstLine="0"/>
              <w:rPr>
                <w:rFonts w:cs="Times New Roman"/>
                <w:sz w:val="22"/>
                <w:szCs w:val="22"/>
              </w:rPr>
            </w:pPr>
            <w:r>
              <w:rPr>
                <w:rFonts w:cs="Times New Roman"/>
                <w:sz w:val="22"/>
                <w:szCs w:val="22"/>
              </w:rPr>
              <w:t>All Regions</w:t>
            </w:r>
          </w:p>
        </w:tc>
        <w:tc>
          <w:tcPr>
            <w:tcW w:w="78" w:type="dxa"/>
            <w:vAlign w:val="center"/>
          </w:tcPr>
          <w:p w14:paraId="24CD4F24" w14:textId="77777777" w:rsidR="009753C7" w:rsidRPr="00F67AA6" w:rsidRDefault="009753C7" w:rsidP="00D03EBE">
            <w:pPr>
              <w:spacing w:before="120" w:after="120" w:line="240" w:lineRule="auto"/>
              <w:ind w:firstLine="0"/>
              <w:jc w:val="center"/>
              <w:rPr>
                <w:rFonts w:cs="Times New Roman"/>
                <w:sz w:val="22"/>
                <w:szCs w:val="22"/>
              </w:rPr>
            </w:pPr>
          </w:p>
        </w:tc>
        <w:tc>
          <w:tcPr>
            <w:tcW w:w="576" w:type="dxa"/>
            <w:vAlign w:val="center"/>
          </w:tcPr>
          <w:p w14:paraId="7361ED6B" w14:textId="65E3D153" w:rsidR="009753C7" w:rsidRDefault="009753C7" w:rsidP="00D03EBE">
            <w:pPr>
              <w:spacing w:before="120" w:after="120" w:line="240" w:lineRule="auto"/>
              <w:ind w:firstLine="0"/>
              <w:jc w:val="center"/>
              <w:rPr>
                <w:rFonts w:cs="Times New Roman"/>
                <w:sz w:val="22"/>
                <w:szCs w:val="22"/>
              </w:rPr>
            </w:pPr>
            <w:r>
              <w:rPr>
                <w:rFonts w:cs="Times New Roman"/>
                <w:sz w:val="22"/>
                <w:szCs w:val="22"/>
              </w:rPr>
              <w:t>199</w:t>
            </w:r>
          </w:p>
        </w:tc>
        <w:tc>
          <w:tcPr>
            <w:tcW w:w="864" w:type="dxa"/>
            <w:vAlign w:val="center"/>
          </w:tcPr>
          <w:p w14:paraId="0EDE1DCE" w14:textId="7FF7C8ED" w:rsidR="009753C7" w:rsidRDefault="009753C7" w:rsidP="00D03EBE">
            <w:pPr>
              <w:spacing w:before="120" w:after="120" w:line="240" w:lineRule="auto"/>
              <w:ind w:firstLine="0"/>
              <w:jc w:val="center"/>
              <w:rPr>
                <w:rFonts w:cs="Times New Roman"/>
                <w:sz w:val="22"/>
                <w:szCs w:val="22"/>
              </w:rPr>
            </w:pPr>
            <w:r>
              <w:rPr>
                <w:rFonts w:cs="Times New Roman"/>
                <w:sz w:val="22"/>
                <w:szCs w:val="22"/>
              </w:rPr>
              <w:t>0.945</w:t>
            </w:r>
          </w:p>
        </w:tc>
        <w:tc>
          <w:tcPr>
            <w:tcW w:w="1008" w:type="dxa"/>
            <w:vAlign w:val="center"/>
          </w:tcPr>
          <w:p w14:paraId="7A2A2C18" w14:textId="0907A6D6" w:rsidR="009753C7" w:rsidRDefault="009753C7" w:rsidP="00D03EBE">
            <w:pPr>
              <w:spacing w:before="120" w:after="120" w:line="240" w:lineRule="auto"/>
              <w:ind w:firstLine="0"/>
              <w:jc w:val="center"/>
              <w:rPr>
                <w:rFonts w:cs="Times New Roman"/>
                <w:sz w:val="22"/>
                <w:szCs w:val="22"/>
              </w:rPr>
            </w:pPr>
            <w:r>
              <w:rPr>
                <w:rFonts w:cs="Times New Roman"/>
                <w:sz w:val="22"/>
                <w:szCs w:val="22"/>
              </w:rPr>
              <w:t>3.145</w:t>
            </w:r>
          </w:p>
        </w:tc>
        <w:tc>
          <w:tcPr>
            <w:tcW w:w="1008" w:type="dxa"/>
            <w:vAlign w:val="center"/>
          </w:tcPr>
          <w:p w14:paraId="3EEA80C4" w14:textId="3CE4958B" w:rsidR="009753C7" w:rsidRDefault="009753C7" w:rsidP="00D03EBE">
            <w:pPr>
              <w:tabs>
                <w:tab w:val="decimal" w:pos="289"/>
              </w:tabs>
              <w:spacing w:before="120" w:after="120" w:line="240" w:lineRule="auto"/>
              <w:ind w:firstLine="0"/>
              <w:rPr>
                <w:rFonts w:cs="Times New Roman"/>
                <w:sz w:val="22"/>
                <w:szCs w:val="22"/>
              </w:rPr>
            </w:pPr>
            <w:r>
              <w:rPr>
                <w:rFonts w:cs="Times New Roman"/>
                <w:sz w:val="22"/>
                <w:szCs w:val="22"/>
              </w:rPr>
              <w:t>-5.509</w:t>
            </w:r>
          </w:p>
        </w:tc>
        <w:tc>
          <w:tcPr>
            <w:tcW w:w="1008" w:type="dxa"/>
            <w:vAlign w:val="center"/>
          </w:tcPr>
          <w:p w14:paraId="455AB658" w14:textId="24416CBC" w:rsidR="009753C7" w:rsidRDefault="009753C7" w:rsidP="009753C7">
            <w:pPr>
              <w:tabs>
                <w:tab w:val="decimal" w:pos="271"/>
              </w:tabs>
              <w:spacing w:before="120" w:after="120" w:line="240" w:lineRule="auto"/>
              <w:ind w:firstLine="0"/>
              <w:jc w:val="center"/>
              <w:rPr>
                <w:rFonts w:cs="Times New Roman"/>
                <w:sz w:val="22"/>
                <w:szCs w:val="22"/>
              </w:rPr>
            </w:pPr>
            <w:r>
              <w:rPr>
                <w:rFonts w:cs="Times New Roman"/>
                <w:sz w:val="22"/>
                <w:szCs w:val="22"/>
              </w:rPr>
              <w:t>--</w:t>
            </w:r>
          </w:p>
        </w:tc>
        <w:tc>
          <w:tcPr>
            <w:tcW w:w="864" w:type="dxa"/>
            <w:vAlign w:val="center"/>
          </w:tcPr>
          <w:p w14:paraId="44123153" w14:textId="00F14494" w:rsidR="009753C7" w:rsidRDefault="009753C7" w:rsidP="00D03EBE">
            <w:pPr>
              <w:spacing w:before="120" w:after="120" w:line="240" w:lineRule="auto"/>
              <w:ind w:firstLine="0"/>
              <w:jc w:val="center"/>
              <w:rPr>
                <w:rFonts w:cs="Times New Roman"/>
                <w:sz w:val="22"/>
                <w:szCs w:val="22"/>
              </w:rPr>
            </w:pPr>
            <w:r>
              <w:rPr>
                <w:rFonts w:cs="Times New Roman"/>
                <w:sz w:val="22"/>
                <w:szCs w:val="22"/>
              </w:rPr>
              <w:t>49.3</w:t>
            </w:r>
          </w:p>
        </w:tc>
        <w:tc>
          <w:tcPr>
            <w:tcW w:w="78" w:type="dxa"/>
            <w:vAlign w:val="center"/>
          </w:tcPr>
          <w:p w14:paraId="08FB1173" w14:textId="77777777" w:rsidR="009753C7" w:rsidRPr="00F67AA6" w:rsidRDefault="009753C7" w:rsidP="00D03EBE">
            <w:pPr>
              <w:spacing w:before="120" w:after="120" w:line="240" w:lineRule="auto"/>
              <w:ind w:firstLine="0"/>
              <w:jc w:val="center"/>
              <w:rPr>
                <w:rFonts w:cs="Times New Roman"/>
                <w:sz w:val="22"/>
                <w:szCs w:val="22"/>
              </w:rPr>
            </w:pPr>
          </w:p>
        </w:tc>
        <w:tc>
          <w:tcPr>
            <w:tcW w:w="576" w:type="dxa"/>
            <w:vAlign w:val="center"/>
          </w:tcPr>
          <w:p w14:paraId="22D92984" w14:textId="69CC6FD4" w:rsidR="009753C7" w:rsidRDefault="009753C7" w:rsidP="00D03EBE">
            <w:pPr>
              <w:spacing w:before="120" w:after="120" w:line="240" w:lineRule="auto"/>
              <w:ind w:firstLine="0"/>
              <w:jc w:val="center"/>
              <w:rPr>
                <w:rFonts w:cs="Times New Roman"/>
                <w:sz w:val="22"/>
                <w:szCs w:val="22"/>
              </w:rPr>
            </w:pPr>
            <w:r>
              <w:rPr>
                <w:rFonts w:cs="Times New Roman"/>
                <w:sz w:val="22"/>
                <w:szCs w:val="22"/>
              </w:rPr>
              <w:t>132</w:t>
            </w:r>
          </w:p>
        </w:tc>
        <w:tc>
          <w:tcPr>
            <w:tcW w:w="864" w:type="dxa"/>
            <w:vAlign w:val="center"/>
          </w:tcPr>
          <w:p w14:paraId="001A8466" w14:textId="366930F6" w:rsidR="009753C7" w:rsidRDefault="009753C7" w:rsidP="00D03EBE">
            <w:pPr>
              <w:spacing w:before="120" w:after="120" w:line="240" w:lineRule="auto"/>
              <w:ind w:firstLine="0"/>
              <w:jc w:val="center"/>
              <w:rPr>
                <w:rFonts w:cs="Times New Roman"/>
                <w:sz w:val="22"/>
                <w:szCs w:val="22"/>
              </w:rPr>
            </w:pPr>
            <w:r>
              <w:rPr>
                <w:rFonts w:cs="Times New Roman"/>
                <w:sz w:val="22"/>
                <w:szCs w:val="22"/>
              </w:rPr>
              <w:t>0.927</w:t>
            </w:r>
          </w:p>
        </w:tc>
        <w:tc>
          <w:tcPr>
            <w:tcW w:w="1008" w:type="dxa"/>
            <w:vAlign w:val="center"/>
          </w:tcPr>
          <w:p w14:paraId="1455EF8F" w14:textId="77813C25" w:rsidR="009753C7" w:rsidRDefault="009753C7" w:rsidP="00D03EBE">
            <w:pPr>
              <w:spacing w:before="120" w:after="120" w:line="240" w:lineRule="auto"/>
              <w:ind w:firstLine="0"/>
              <w:jc w:val="center"/>
              <w:rPr>
                <w:rFonts w:cs="Times New Roman"/>
                <w:sz w:val="22"/>
                <w:szCs w:val="22"/>
              </w:rPr>
            </w:pPr>
            <w:r>
              <w:rPr>
                <w:rFonts w:cs="Times New Roman"/>
                <w:sz w:val="22"/>
                <w:szCs w:val="22"/>
              </w:rPr>
              <w:t>3.138</w:t>
            </w:r>
          </w:p>
        </w:tc>
        <w:tc>
          <w:tcPr>
            <w:tcW w:w="1008" w:type="dxa"/>
            <w:vAlign w:val="center"/>
          </w:tcPr>
          <w:p w14:paraId="3FD404C3" w14:textId="06CC4D07" w:rsidR="009753C7" w:rsidRDefault="009753C7" w:rsidP="00D03EBE">
            <w:pPr>
              <w:tabs>
                <w:tab w:val="decimal" w:pos="320"/>
              </w:tabs>
              <w:spacing w:before="120" w:after="120" w:line="240" w:lineRule="auto"/>
              <w:ind w:firstLine="0"/>
              <w:rPr>
                <w:rFonts w:cs="Times New Roman"/>
                <w:sz w:val="22"/>
                <w:szCs w:val="22"/>
              </w:rPr>
            </w:pPr>
            <w:r>
              <w:rPr>
                <w:rFonts w:cs="Times New Roman"/>
                <w:sz w:val="22"/>
                <w:szCs w:val="22"/>
              </w:rPr>
              <w:t>-5.511</w:t>
            </w:r>
          </w:p>
        </w:tc>
        <w:tc>
          <w:tcPr>
            <w:tcW w:w="1008" w:type="dxa"/>
            <w:vAlign w:val="center"/>
          </w:tcPr>
          <w:p w14:paraId="43C77D72" w14:textId="0BD6F81A" w:rsidR="009753C7" w:rsidRDefault="009753C7" w:rsidP="009753C7">
            <w:pPr>
              <w:tabs>
                <w:tab w:val="decimal" w:pos="265"/>
              </w:tabs>
              <w:spacing w:before="120" w:after="120" w:line="240" w:lineRule="auto"/>
              <w:ind w:firstLine="0"/>
              <w:jc w:val="center"/>
              <w:rPr>
                <w:rFonts w:cs="Times New Roman"/>
                <w:sz w:val="22"/>
                <w:szCs w:val="22"/>
              </w:rPr>
            </w:pPr>
            <w:r>
              <w:rPr>
                <w:rFonts w:cs="Times New Roman"/>
                <w:sz w:val="22"/>
                <w:szCs w:val="22"/>
              </w:rPr>
              <w:t>--</w:t>
            </w:r>
          </w:p>
        </w:tc>
        <w:tc>
          <w:tcPr>
            <w:tcW w:w="864" w:type="dxa"/>
            <w:vAlign w:val="center"/>
          </w:tcPr>
          <w:p w14:paraId="57244AD7" w14:textId="529A4A73" w:rsidR="009753C7" w:rsidRDefault="009753C7" w:rsidP="009753C7">
            <w:pPr>
              <w:spacing w:before="120" w:after="120" w:line="240" w:lineRule="auto"/>
              <w:ind w:firstLine="0"/>
              <w:jc w:val="center"/>
              <w:rPr>
                <w:rFonts w:cs="Times New Roman"/>
                <w:sz w:val="22"/>
                <w:szCs w:val="22"/>
              </w:rPr>
            </w:pPr>
            <w:r>
              <w:rPr>
                <w:rFonts w:cs="Times New Roman"/>
                <w:sz w:val="22"/>
                <w:szCs w:val="22"/>
              </w:rPr>
              <w:t>47.4</w:t>
            </w:r>
          </w:p>
        </w:tc>
      </w:tr>
    </w:tbl>
    <w:p w14:paraId="0FF29178" w14:textId="20A51BCE" w:rsidR="00947051" w:rsidRDefault="00947051">
      <w:pPr>
        <w:spacing w:after="200" w:line="240" w:lineRule="auto"/>
        <w:ind w:firstLine="0"/>
      </w:pPr>
    </w:p>
    <w:p w14:paraId="266DBE5A" w14:textId="77777777" w:rsidR="00947051" w:rsidRDefault="00947051">
      <w:pPr>
        <w:spacing w:after="200" w:line="240" w:lineRule="auto"/>
        <w:ind w:firstLine="0"/>
        <w:sectPr w:rsidR="00947051" w:rsidSect="00947051">
          <w:pgSz w:w="15840" w:h="12240" w:orient="landscape"/>
          <w:pgMar w:top="1440" w:right="1440" w:bottom="1440" w:left="1440" w:header="720" w:footer="720" w:gutter="0"/>
          <w:lnNumType w:countBy="1" w:restart="continuous"/>
          <w:cols w:space="720"/>
          <w:docGrid w:linePitch="360"/>
        </w:sectPr>
      </w:pPr>
    </w:p>
    <w:p w14:paraId="6E8F6286" w14:textId="28283136" w:rsidR="00947051" w:rsidRDefault="0045604C">
      <w:pPr>
        <w:spacing w:after="200" w:line="240" w:lineRule="auto"/>
        <w:ind w:firstLine="0"/>
      </w:pPr>
      <w:r w:rsidRPr="0045604C">
        <w:rPr>
          <w:noProof/>
        </w:rPr>
        <w:lastRenderedPageBreak/>
        <w:drawing>
          <wp:anchor distT="0" distB="0" distL="114300" distR="114300" simplePos="0" relativeHeight="251659264" behindDoc="1" locked="0" layoutInCell="1" allowOverlap="1" wp14:anchorId="392902A0" wp14:editId="15F30C36">
            <wp:simplePos x="0" y="0"/>
            <wp:positionH relativeFrom="column">
              <wp:posOffset>0</wp:posOffset>
            </wp:positionH>
            <wp:positionV relativeFrom="paragraph">
              <wp:posOffset>304165</wp:posOffset>
            </wp:positionV>
            <wp:extent cx="5934710" cy="4585970"/>
            <wp:effectExtent l="0" t="0" r="8890" b="5080"/>
            <wp:wrapTight wrapText="bothSides">
              <wp:wrapPolygon edited="0">
                <wp:start x="0" y="0"/>
                <wp:lineTo x="0" y="21534"/>
                <wp:lineTo x="21563" y="21534"/>
                <wp:lineTo x="21563" y="0"/>
                <wp:lineTo x="0" y="0"/>
              </wp:wrapPolygon>
            </wp:wrapTight>
            <wp:docPr id="3" name="Picture 3" descr="C:\Users\Vinson\Downloads\2014_Kiyi_catches_region_lines_r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nson\Downloads\2014_Kiyi_catches_region_lines_rev.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710" cy="4585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413DA" w14:textId="424D1014" w:rsidR="00E22F6C" w:rsidRPr="002019A5" w:rsidRDefault="002019A5">
      <w:pPr>
        <w:spacing w:after="200" w:line="240" w:lineRule="auto"/>
        <w:ind w:firstLine="0"/>
        <w:rPr>
          <w:color w:val="FF0000"/>
        </w:rPr>
      </w:pPr>
      <w:r w:rsidRPr="002019A5">
        <w:rPr>
          <w:color w:val="FF0000"/>
        </w:rPr>
        <w:t>WILL REDUCE THE UPPER AND LOWER WHITE SPACE.</w:t>
      </w:r>
    </w:p>
    <w:p w14:paraId="29BD2532" w14:textId="3407770A" w:rsidR="00C10F9E" w:rsidRDefault="00C10F9E">
      <w:pPr>
        <w:spacing w:after="200" w:line="240" w:lineRule="auto"/>
        <w:ind w:firstLine="0"/>
      </w:pPr>
      <w:r>
        <w:br w:type="page"/>
      </w:r>
    </w:p>
    <w:p w14:paraId="1D6E9AFE" w14:textId="12C3E20F" w:rsidR="00C10F9E" w:rsidRDefault="004F2E31">
      <w:pPr>
        <w:spacing w:after="200" w:line="240" w:lineRule="auto"/>
        <w:ind w:firstLine="0"/>
      </w:pPr>
      <w:r>
        <w:rPr>
          <w:noProof/>
        </w:rPr>
        <w:lastRenderedPageBreak/>
        <w:drawing>
          <wp:inline distT="0" distB="0" distL="0" distR="0" wp14:anchorId="7FC411CB" wp14:editId="3D4D659B">
            <wp:extent cx="5943612" cy="5943612"/>
            <wp:effectExtent l="0" t="0" r="0" b="0"/>
            <wp:docPr id="8" name="Figure2_LenFreq14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_LenFreq14Reg.PNG"/>
                    <pic:cNvPicPr/>
                  </pic:nvPicPr>
                  <pic:blipFill>
                    <a:blip r:embed="rId12" r:link="rId13" cstate="print">
                      <a:extLst>
                        <a:ext uri="{28A0092B-C50C-407E-A947-70E740481C1C}">
                          <a14:useLocalDpi xmlns:a14="http://schemas.microsoft.com/office/drawing/2010/main" val="0"/>
                        </a:ext>
                      </a:extLst>
                    </a:blip>
                    <a:stretch>
                      <a:fillRect/>
                    </a:stretch>
                  </pic:blipFill>
                  <pic:spPr>
                    <a:xfrm>
                      <a:off x="0" y="0"/>
                      <a:ext cx="5943612" cy="5943612"/>
                    </a:xfrm>
                    <a:prstGeom prst="rect">
                      <a:avLst/>
                    </a:prstGeom>
                  </pic:spPr>
                </pic:pic>
              </a:graphicData>
            </a:graphic>
          </wp:inline>
        </w:drawing>
      </w:r>
    </w:p>
    <w:p w14:paraId="1F1BBED4" w14:textId="29B574E3" w:rsidR="004F2E31" w:rsidRDefault="004F2E31">
      <w:pPr>
        <w:spacing w:after="200" w:line="240" w:lineRule="auto"/>
        <w:ind w:firstLine="0"/>
        <w:rPr>
          <w:noProof/>
        </w:rPr>
      </w:pPr>
      <w:r>
        <w:rPr>
          <w:noProof/>
        </w:rPr>
        <w:br w:type="page"/>
      </w:r>
    </w:p>
    <w:p w14:paraId="315202AE" w14:textId="3062516F" w:rsidR="00E22F6C" w:rsidRDefault="004314DF">
      <w:pPr>
        <w:rPr>
          <w:noProof/>
        </w:rPr>
      </w:pPr>
      <w:r>
        <w:rPr>
          <w:noProof/>
        </w:rPr>
        <w:lastRenderedPageBreak/>
        <w:drawing>
          <wp:inline distT="0" distB="0" distL="0" distR="0" wp14:anchorId="46DAD2E9" wp14:editId="46974FA2">
            <wp:extent cx="5943612" cy="8229617"/>
            <wp:effectExtent l="0" t="0" r="0" b="0"/>
            <wp:docPr id="1" name="Figure3_LFPro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LFProgression.PNG"/>
                    <pic:cNvPicPr/>
                  </pic:nvPicPr>
                  <pic:blipFill>
                    <a:blip r:embed="rId14" r:link="rId15" cstate="print">
                      <a:extLst>
                        <a:ext uri="{28A0092B-C50C-407E-A947-70E740481C1C}">
                          <a14:useLocalDpi xmlns:a14="http://schemas.microsoft.com/office/drawing/2010/main" val="0"/>
                        </a:ext>
                      </a:extLst>
                    </a:blip>
                    <a:stretch>
                      <a:fillRect/>
                    </a:stretch>
                  </pic:blipFill>
                  <pic:spPr>
                    <a:xfrm>
                      <a:off x="0" y="0"/>
                      <a:ext cx="5943612" cy="8229617"/>
                    </a:xfrm>
                    <a:prstGeom prst="rect">
                      <a:avLst/>
                    </a:prstGeom>
                  </pic:spPr>
                </pic:pic>
              </a:graphicData>
            </a:graphic>
          </wp:inline>
        </w:drawing>
      </w:r>
    </w:p>
    <w:p w14:paraId="3D4DC6F3" w14:textId="77777777" w:rsidR="004314DF" w:rsidRDefault="004314DF"/>
    <w:p w14:paraId="06749340" w14:textId="12DBFE2D" w:rsidR="008514F9" w:rsidRDefault="004F2E31">
      <w:r>
        <w:rPr>
          <w:noProof/>
        </w:rPr>
        <w:drawing>
          <wp:inline distT="0" distB="0" distL="0" distR="0" wp14:anchorId="1CB2C1DE" wp14:editId="4E2615E4">
            <wp:extent cx="4114808" cy="41148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4_OtoOtoCom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14808" cy="4114808"/>
                    </a:xfrm>
                    <a:prstGeom prst="rect">
                      <a:avLst/>
                    </a:prstGeom>
                  </pic:spPr>
                </pic:pic>
              </a:graphicData>
            </a:graphic>
          </wp:inline>
        </w:drawing>
      </w:r>
    </w:p>
    <w:p w14:paraId="4141B59F" w14:textId="77777777" w:rsidR="008514F9" w:rsidRDefault="008514F9">
      <w:pPr>
        <w:spacing w:after="200" w:line="240" w:lineRule="auto"/>
        <w:ind w:firstLine="0"/>
      </w:pPr>
      <w:r>
        <w:br w:type="page"/>
      </w:r>
    </w:p>
    <w:p w14:paraId="10E17785" w14:textId="363FDB8F" w:rsidR="008514F9" w:rsidRDefault="004F2E31">
      <w:r>
        <w:rPr>
          <w:noProof/>
        </w:rPr>
        <w:lastRenderedPageBreak/>
        <w:drawing>
          <wp:inline distT="0" distB="0" distL="0" distR="0" wp14:anchorId="4AD6E087" wp14:editId="678E1942">
            <wp:extent cx="4114808" cy="41148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5_ScaleOtoCom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14808" cy="4114808"/>
                    </a:xfrm>
                    <a:prstGeom prst="rect">
                      <a:avLst/>
                    </a:prstGeom>
                  </pic:spPr>
                </pic:pic>
              </a:graphicData>
            </a:graphic>
          </wp:inline>
        </w:drawing>
      </w:r>
    </w:p>
    <w:p w14:paraId="34B2EC3A" w14:textId="77777777" w:rsidR="00905961" w:rsidRDefault="00905961">
      <w:pPr>
        <w:spacing w:after="200" w:line="240" w:lineRule="auto"/>
        <w:ind w:firstLine="0"/>
      </w:pPr>
      <w:r>
        <w:br w:type="page"/>
      </w:r>
    </w:p>
    <w:p w14:paraId="4F1D4EC7" w14:textId="756EFFC0" w:rsidR="008514F9" w:rsidRDefault="004F2E31">
      <w:pPr>
        <w:spacing w:after="200" w:line="240" w:lineRule="auto"/>
        <w:ind w:firstLine="0"/>
      </w:pPr>
      <w:r>
        <w:rPr>
          <w:noProof/>
        </w:rPr>
        <w:lastRenderedPageBreak/>
        <w:drawing>
          <wp:inline distT="0" distB="0" distL="0" distR="0" wp14:anchorId="3E566787" wp14:editId="4ADEFFB2">
            <wp:extent cx="5943612" cy="59436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6_AgeFreq.PNG"/>
                    <pic:cNvPicPr/>
                  </pic:nvPicPr>
                  <pic:blipFill>
                    <a:blip r:embed="rId18" r:link="rId19" cstate="print">
                      <a:extLst>
                        <a:ext uri="{28A0092B-C50C-407E-A947-70E740481C1C}">
                          <a14:useLocalDpi xmlns:a14="http://schemas.microsoft.com/office/drawing/2010/main" val="0"/>
                        </a:ext>
                      </a:extLst>
                    </a:blip>
                    <a:stretch>
                      <a:fillRect/>
                    </a:stretch>
                  </pic:blipFill>
                  <pic:spPr>
                    <a:xfrm>
                      <a:off x="0" y="0"/>
                      <a:ext cx="5943612" cy="5943612"/>
                    </a:xfrm>
                    <a:prstGeom prst="rect">
                      <a:avLst/>
                    </a:prstGeom>
                  </pic:spPr>
                </pic:pic>
              </a:graphicData>
            </a:graphic>
          </wp:inline>
        </w:drawing>
      </w:r>
    </w:p>
    <w:p w14:paraId="3263FCBD" w14:textId="208C902A" w:rsidR="004F2E31" w:rsidRDefault="004F2E31">
      <w:pPr>
        <w:spacing w:after="200" w:line="240" w:lineRule="auto"/>
        <w:ind w:firstLine="0"/>
      </w:pPr>
      <w:r>
        <w:br w:type="page"/>
      </w:r>
    </w:p>
    <w:p w14:paraId="4B834EF5" w14:textId="16987307" w:rsidR="000B45FC" w:rsidRDefault="004F2E31">
      <w:r>
        <w:rPr>
          <w:noProof/>
        </w:rPr>
        <w:lastRenderedPageBreak/>
        <w:drawing>
          <wp:inline distT="0" distB="0" distL="0" distR="0" wp14:anchorId="3AA2CC0D" wp14:editId="5A129034">
            <wp:extent cx="4114808" cy="41148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7_Growth.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14808" cy="4114808"/>
                    </a:xfrm>
                    <a:prstGeom prst="rect">
                      <a:avLst/>
                    </a:prstGeom>
                  </pic:spPr>
                </pic:pic>
              </a:graphicData>
            </a:graphic>
          </wp:inline>
        </w:drawing>
      </w:r>
    </w:p>
    <w:p w14:paraId="1D9AE7FA" w14:textId="3EC5B3A5" w:rsidR="000B45FC" w:rsidRDefault="000B45FC" w:rsidP="003E71F8">
      <w:pPr>
        <w:spacing w:after="200" w:line="240" w:lineRule="auto"/>
        <w:ind w:firstLine="0"/>
      </w:pPr>
    </w:p>
    <w:sectPr w:rsidR="000B45FC" w:rsidSect="0094705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Ogle" w:date="2015-12-21T11:41:00Z" w:initials="DO">
    <w:p w14:paraId="60761BCC" w14:textId="128A612A" w:rsidR="00C66C6E" w:rsidRDefault="00C66C6E">
      <w:pPr>
        <w:pStyle w:val="CommentText"/>
      </w:pPr>
      <w:r>
        <w:rPr>
          <w:rStyle w:val="CommentReference"/>
        </w:rPr>
        <w:annotationRef/>
      </w:r>
      <w:r>
        <w:t>How about changing this to “recruitment variability”?  “Recruitment” makes it sound like we measured this directly, whereas our focus was on variability in year-class strength as an index of recruitment.</w:t>
      </w:r>
    </w:p>
  </w:comment>
  <w:comment w:id="2" w:author="Derek Ogle" w:date="2015-12-18T11:44:00Z" w:initials="DO">
    <w:p w14:paraId="23587AF2" w14:textId="6B62E72A" w:rsidR="008B1187" w:rsidRDefault="008B1187">
      <w:pPr>
        <w:pStyle w:val="CommentText"/>
      </w:pPr>
      <w:r>
        <w:rPr>
          <w:rStyle w:val="CommentReference"/>
        </w:rPr>
        <w:annotationRef/>
      </w:r>
      <w:r>
        <w:t>Does this include the May tows??</w:t>
      </w:r>
    </w:p>
  </w:comment>
  <w:comment w:id="3" w:author="Derek Ogle" w:date="2015-12-19T12:11:00Z" w:initials="DO">
    <w:p w14:paraId="60CB3FE0" w14:textId="2471F00D" w:rsidR="008B1187" w:rsidRDefault="008B1187">
      <w:pPr>
        <w:pStyle w:val="CommentText"/>
      </w:pPr>
      <w:r>
        <w:rPr>
          <w:rStyle w:val="CommentReference"/>
        </w:rPr>
        <w:annotationRef/>
      </w:r>
      <w:r>
        <w:t>Mark’s comment – “</w:t>
      </w:r>
      <w:r w:rsidRPr="00F4044E">
        <w:rPr>
          <w:color w:val="FF0000"/>
        </w:rPr>
        <w:t>DO WE NEED TO DESCRIBE THAT WE DID THIS AND HOW WE DID THIS IN THE METHODS?</w:t>
      </w:r>
      <w:r>
        <w:t>”</w:t>
      </w:r>
    </w:p>
    <w:p w14:paraId="0154703C" w14:textId="77777777" w:rsidR="008B1187" w:rsidRDefault="008B1187">
      <w:pPr>
        <w:pStyle w:val="CommentText"/>
      </w:pPr>
    </w:p>
    <w:p w14:paraId="02A4447F" w14:textId="271C4898" w:rsidR="008B1187" w:rsidRDefault="008B1187">
      <w:pPr>
        <w:pStyle w:val="CommentText"/>
      </w:pPr>
      <w:r>
        <w:t>We do mention in the methods that we only counted the margin as an annulus if the opaque zone was complete.  This implies that we examined the otolith margin, though it does not explicitly say that we recorded marginal growth or not.</w:t>
      </w:r>
    </w:p>
  </w:comment>
  <w:comment w:id="4" w:author="Derek Ogle" w:date="2015-12-19T12:27:00Z" w:initials="DO">
    <w:p w14:paraId="0D96236B" w14:textId="0E36330E" w:rsidR="008B1187" w:rsidRDefault="008B1187">
      <w:pPr>
        <w:pStyle w:val="CommentText"/>
      </w:pPr>
      <w:r>
        <w:rPr>
          <w:rStyle w:val="CommentReference"/>
        </w:rPr>
        <w:annotationRef/>
      </w:r>
      <w:r>
        <w:t>I restricted this to talking about Kiyi.  I don’t think that this paper is the place to make overall conclusions about all coregonids (perhaps a synthesis papers is needed).</w:t>
      </w:r>
    </w:p>
  </w:comment>
  <w:comment w:id="8" w:author="Derek Ogle" w:date="2015-12-18T14:39:00Z" w:initials="DO">
    <w:p w14:paraId="648AAC6C" w14:textId="77777777" w:rsidR="008B1187" w:rsidRDefault="008B1187" w:rsidP="009B100C">
      <w:pPr>
        <w:spacing w:after="200" w:line="240" w:lineRule="auto"/>
        <w:ind w:firstLine="0"/>
      </w:pPr>
      <w:r>
        <w:rPr>
          <w:rStyle w:val="CommentReference"/>
        </w:rPr>
        <w:annotationRef/>
      </w:r>
      <w:r>
        <w:t>Comment from Mark – “</w:t>
      </w:r>
      <w:r w:rsidRPr="008A14A2">
        <w:rPr>
          <w:color w:val="FF0000"/>
        </w:rPr>
        <w:t xml:space="preserve">WHAT DO YOU THINK OF A SIMPLE VBGF PLOT FOR MALES AND FEMALES LIKE FIGURE 4 IN THE PWF PAPER?   FIGURE </w:t>
      </w:r>
      <w:r>
        <w:rPr>
          <w:color w:val="FF0000"/>
        </w:rPr>
        <w:t>7 IS HARD FOR ME TO INTERPRET.</w:t>
      </w:r>
      <w:r>
        <w:t>”</w:t>
      </w:r>
    </w:p>
    <w:p w14:paraId="3CF5526E" w14:textId="77777777" w:rsidR="008B1187" w:rsidRDefault="008B1187" w:rsidP="009B100C">
      <w:pPr>
        <w:spacing w:after="200" w:line="240" w:lineRule="auto"/>
        <w:ind w:firstLine="0"/>
      </w:pPr>
    </w:p>
    <w:p w14:paraId="5B6AFBB1" w14:textId="579DDA98" w:rsidR="008B1187" w:rsidRPr="009B100C" w:rsidRDefault="008B1187" w:rsidP="009B100C">
      <w:pPr>
        <w:spacing w:after="200" w:line="240" w:lineRule="auto"/>
        <w:ind w:firstLine="0"/>
        <w:rPr>
          <w:color w:val="FF0000"/>
        </w:rPr>
      </w:pPr>
      <w:r>
        <w:t>I don’t want (and I don’t think it will work well) fit a VBGF to these data because I don’t trust the non age-5, 6, and 11 ages.  Alternatively, we would be effectively fitting a three parameter growth model to three ages.  I tried using different symbols for the different regions to see if that helps.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761BCC" w15:done="0"/>
  <w15:commentEx w15:paraId="23587AF2" w15:done="0"/>
  <w15:commentEx w15:paraId="02A4447F" w15:done="0"/>
  <w15:commentEx w15:paraId="0D96236B" w15:done="0"/>
  <w15:commentEx w15:paraId="5B6AFB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BF55D4" w14:textId="77777777" w:rsidR="0065437A" w:rsidRDefault="0065437A" w:rsidP="00F33B41">
      <w:pPr>
        <w:spacing w:line="240" w:lineRule="auto"/>
      </w:pPr>
      <w:r>
        <w:separator/>
      </w:r>
    </w:p>
  </w:endnote>
  <w:endnote w:type="continuationSeparator" w:id="0">
    <w:p w14:paraId="45BE29AA" w14:textId="77777777" w:rsidR="0065437A" w:rsidRDefault="0065437A" w:rsidP="00F33B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C9FC7" w14:textId="77777777" w:rsidR="0065437A" w:rsidRDefault="0065437A" w:rsidP="00F33B41">
      <w:pPr>
        <w:spacing w:line="240" w:lineRule="auto"/>
      </w:pPr>
      <w:r>
        <w:separator/>
      </w:r>
    </w:p>
  </w:footnote>
  <w:footnote w:type="continuationSeparator" w:id="0">
    <w:p w14:paraId="24BB295E" w14:textId="77777777" w:rsidR="0065437A" w:rsidRDefault="0065437A" w:rsidP="00F33B4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970AA"/>
    <w:multiLevelType w:val="multilevel"/>
    <w:tmpl w:val="CEF05D1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575C2B03"/>
    <w:multiLevelType w:val="multilevel"/>
    <w:tmpl w:val="165E867E"/>
    <w:lvl w:ilvl="0">
      <w:start w:val="1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55"/>
    <w:rsid w:val="000038FB"/>
    <w:rsid w:val="0001263B"/>
    <w:rsid w:val="00015F3A"/>
    <w:rsid w:val="00021544"/>
    <w:rsid w:val="0002196B"/>
    <w:rsid w:val="0002334B"/>
    <w:rsid w:val="0002601D"/>
    <w:rsid w:val="00030FAC"/>
    <w:rsid w:val="000334AB"/>
    <w:rsid w:val="00045D9A"/>
    <w:rsid w:val="0004642B"/>
    <w:rsid w:val="00050D01"/>
    <w:rsid w:val="00056C77"/>
    <w:rsid w:val="00060FDE"/>
    <w:rsid w:val="00061A72"/>
    <w:rsid w:val="00067F86"/>
    <w:rsid w:val="00074FBD"/>
    <w:rsid w:val="00080134"/>
    <w:rsid w:val="000825F6"/>
    <w:rsid w:val="00084001"/>
    <w:rsid w:val="000917E6"/>
    <w:rsid w:val="000921FC"/>
    <w:rsid w:val="00092A1F"/>
    <w:rsid w:val="000A1B76"/>
    <w:rsid w:val="000A346E"/>
    <w:rsid w:val="000A4E95"/>
    <w:rsid w:val="000A6953"/>
    <w:rsid w:val="000B45FC"/>
    <w:rsid w:val="000B7441"/>
    <w:rsid w:val="000C26F6"/>
    <w:rsid w:val="000D1A25"/>
    <w:rsid w:val="000D4138"/>
    <w:rsid w:val="000D6893"/>
    <w:rsid w:val="000E20D9"/>
    <w:rsid w:val="000E261A"/>
    <w:rsid w:val="000E56DD"/>
    <w:rsid w:val="000F4AAF"/>
    <w:rsid w:val="000F4D84"/>
    <w:rsid w:val="001019A2"/>
    <w:rsid w:val="00101FEF"/>
    <w:rsid w:val="001045A9"/>
    <w:rsid w:val="001063B6"/>
    <w:rsid w:val="001078E5"/>
    <w:rsid w:val="00133C11"/>
    <w:rsid w:val="00143D19"/>
    <w:rsid w:val="00144AFC"/>
    <w:rsid w:val="0015075E"/>
    <w:rsid w:val="0016055D"/>
    <w:rsid w:val="00166D43"/>
    <w:rsid w:val="00166F3B"/>
    <w:rsid w:val="00167A42"/>
    <w:rsid w:val="00172F82"/>
    <w:rsid w:val="001766F7"/>
    <w:rsid w:val="00182D1F"/>
    <w:rsid w:val="00184D73"/>
    <w:rsid w:val="0018786A"/>
    <w:rsid w:val="001914F7"/>
    <w:rsid w:val="001955D8"/>
    <w:rsid w:val="001962E5"/>
    <w:rsid w:val="001A176C"/>
    <w:rsid w:val="001A2C21"/>
    <w:rsid w:val="001A4C61"/>
    <w:rsid w:val="001A65EE"/>
    <w:rsid w:val="001B1BDC"/>
    <w:rsid w:val="001B73C2"/>
    <w:rsid w:val="001C030F"/>
    <w:rsid w:val="001C13BA"/>
    <w:rsid w:val="001C4102"/>
    <w:rsid w:val="001C685A"/>
    <w:rsid w:val="001D04A4"/>
    <w:rsid w:val="001D21DF"/>
    <w:rsid w:val="001D5145"/>
    <w:rsid w:val="001D6CB8"/>
    <w:rsid w:val="001D748E"/>
    <w:rsid w:val="001E1C24"/>
    <w:rsid w:val="001E3589"/>
    <w:rsid w:val="001F0368"/>
    <w:rsid w:val="001F58AD"/>
    <w:rsid w:val="002019A5"/>
    <w:rsid w:val="00206AA7"/>
    <w:rsid w:val="0021101D"/>
    <w:rsid w:val="00211C95"/>
    <w:rsid w:val="0021472B"/>
    <w:rsid w:val="00216C65"/>
    <w:rsid w:val="002209F4"/>
    <w:rsid w:val="00231F4B"/>
    <w:rsid w:val="002366E5"/>
    <w:rsid w:val="00236A9A"/>
    <w:rsid w:val="002466C8"/>
    <w:rsid w:val="002473CD"/>
    <w:rsid w:val="00251548"/>
    <w:rsid w:val="0025161B"/>
    <w:rsid w:val="00270ADB"/>
    <w:rsid w:val="00274447"/>
    <w:rsid w:val="00276064"/>
    <w:rsid w:val="00276A09"/>
    <w:rsid w:val="002813EC"/>
    <w:rsid w:val="00281737"/>
    <w:rsid w:val="00282148"/>
    <w:rsid w:val="00285F95"/>
    <w:rsid w:val="00286D2B"/>
    <w:rsid w:val="002944EB"/>
    <w:rsid w:val="002957DC"/>
    <w:rsid w:val="002A419D"/>
    <w:rsid w:val="002A4D8D"/>
    <w:rsid w:val="002B78CA"/>
    <w:rsid w:val="002C4F13"/>
    <w:rsid w:val="002C69D0"/>
    <w:rsid w:val="002C6F95"/>
    <w:rsid w:val="002D27C6"/>
    <w:rsid w:val="002D43E6"/>
    <w:rsid w:val="002E31FA"/>
    <w:rsid w:val="00302F30"/>
    <w:rsid w:val="00304EA4"/>
    <w:rsid w:val="00310468"/>
    <w:rsid w:val="003160BE"/>
    <w:rsid w:val="00316697"/>
    <w:rsid w:val="00323A0C"/>
    <w:rsid w:val="00331304"/>
    <w:rsid w:val="00332A1D"/>
    <w:rsid w:val="00336DFD"/>
    <w:rsid w:val="00352E22"/>
    <w:rsid w:val="00355532"/>
    <w:rsid w:val="0036058E"/>
    <w:rsid w:val="00370E00"/>
    <w:rsid w:val="00376568"/>
    <w:rsid w:val="003766B5"/>
    <w:rsid w:val="00377BD8"/>
    <w:rsid w:val="0038429E"/>
    <w:rsid w:val="00385775"/>
    <w:rsid w:val="00390672"/>
    <w:rsid w:val="003937C5"/>
    <w:rsid w:val="003A0819"/>
    <w:rsid w:val="003A0D97"/>
    <w:rsid w:val="003A3500"/>
    <w:rsid w:val="003A4036"/>
    <w:rsid w:val="003A5DA9"/>
    <w:rsid w:val="003A6367"/>
    <w:rsid w:val="003B1CCB"/>
    <w:rsid w:val="003B2460"/>
    <w:rsid w:val="003B2D75"/>
    <w:rsid w:val="003C28A4"/>
    <w:rsid w:val="003C2A65"/>
    <w:rsid w:val="003D07F5"/>
    <w:rsid w:val="003D6B7B"/>
    <w:rsid w:val="003D6E93"/>
    <w:rsid w:val="003E3799"/>
    <w:rsid w:val="003E71F8"/>
    <w:rsid w:val="003F2017"/>
    <w:rsid w:val="0040150F"/>
    <w:rsid w:val="0041731A"/>
    <w:rsid w:val="0043046C"/>
    <w:rsid w:val="004314DF"/>
    <w:rsid w:val="00431D92"/>
    <w:rsid w:val="004364A3"/>
    <w:rsid w:val="004365F7"/>
    <w:rsid w:val="00436AD0"/>
    <w:rsid w:val="00437918"/>
    <w:rsid w:val="00442304"/>
    <w:rsid w:val="00444553"/>
    <w:rsid w:val="00444837"/>
    <w:rsid w:val="004448D3"/>
    <w:rsid w:val="004453E6"/>
    <w:rsid w:val="0045033A"/>
    <w:rsid w:val="00451FEF"/>
    <w:rsid w:val="0045604C"/>
    <w:rsid w:val="00460D97"/>
    <w:rsid w:val="00464A34"/>
    <w:rsid w:val="004716C3"/>
    <w:rsid w:val="004727C3"/>
    <w:rsid w:val="00472FBE"/>
    <w:rsid w:val="00483144"/>
    <w:rsid w:val="00491323"/>
    <w:rsid w:val="0049327E"/>
    <w:rsid w:val="00497E85"/>
    <w:rsid w:val="004A1875"/>
    <w:rsid w:val="004A2FB0"/>
    <w:rsid w:val="004A58CF"/>
    <w:rsid w:val="004B19B2"/>
    <w:rsid w:val="004B2879"/>
    <w:rsid w:val="004C6564"/>
    <w:rsid w:val="004C6EA8"/>
    <w:rsid w:val="004D49F8"/>
    <w:rsid w:val="004D50CA"/>
    <w:rsid w:val="004D63F9"/>
    <w:rsid w:val="004E7572"/>
    <w:rsid w:val="004F2E31"/>
    <w:rsid w:val="004F4E5F"/>
    <w:rsid w:val="004F5A4A"/>
    <w:rsid w:val="00501CDA"/>
    <w:rsid w:val="0051517B"/>
    <w:rsid w:val="00515CA9"/>
    <w:rsid w:val="00520A1F"/>
    <w:rsid w:val="00523C8D"/>
    <w:rsid w:val="00527BDD"/>
    <w:rsid w:val="00532A46"/>
    <w:rsid w:val="005422AE"/>
    <w:rsid w:val="00551600"/>
    <w:rsid w:val="005522E0"/>
    <w:rsid w:val="005643DB"/>
    <w:rsid w:val="00567A1E"/>
    <w:rsid w:val="00573387"/>
    <w:rsid w:val="00575C97"/>
    <w:rsid w:val="00576EDE"/>
    <w:rsid w:val="0058129F"/>
    <w:rsid w:val="00590090"/>
    <w:rsid w:val="00596528"/>
    <w:rsid w:val="005A4E71"/>
    <w:rsid w:val="005C0963"/>
    <w:rsid w:val="005C268E"/>
    <w:rsid w:val="005D44AD"/>
    <w:rsid w:val="005D491A"/>
    <w:rsid w:val="005E2FA2"/>
    <w:rsid w:val="005E374D"/>
    <w:rsid w:val="005E74D0"/>
    <w:rsid w:val="005F709D"/>
    <w:rsid w:val="00600074"/>
    <w:rsid w:val="006011A8"/>
    <w:rsid w:val="00601C7C"/>
    <w:rsid w:val="00602BDD"/>
    <w:rsid w:val="00603A67"/>
    <w:rsid w:val="00615BF6"/>
    <w:rsid w:val="00617FCA"/>
    <w:rsid w:val="00621156"/>
    <w:rsid w:val="006216A6"/>
    <w:rsid w:val="00630744"/>
    <w:rsid w:val="00631AA0"/>
    <w:rsid w:val="00632C17"/>
    <w:rsid w:val="00635DD2"/>
    <w:rsid w:val="00642A42"/>
    <w:rsid w:val="006448A7"/>
    <w:rsid w:val="0065437A"/>
    <w:rsid w:val="006555A7"/>
    <w:rsid w:val="00664974"/>
    <w:rsid w:val="006674B0"/>
    <w:rsid w:val="00667FB9"/>
    <w:rsid w:val="00671053"/>
    <w:rsid w:val="00671831"/>
    <w:rsid w:val="00671BB1"/>
    <w:rsid w:val="006804F9"/>
    <w:rsid w:val="006855F0"/>
    <w:rsid w:val="0068622C"/>
    <w:rsid w:val="006A3619"/>
    <w:rsid w:val="006C12D0"/>
    <w:rsid w:val="006C6997"/>
    <w:rsid w:val="006C7154"/>
    <w:rsid w:val="006D0572"/>
    <w:rsid w:val="006F216C"/>
    <w:rsid w:val="006F40DC"/>
    <w:rsid w:val="007042D6"/>
    <w:rsid w:val="007121C6"/>
    <w:rsid w:val="007123FE"/>
    <w:rsid w:val="007142CC"/>
    <w:rsid w:val="00715C22"/>
    <w:rsid w:val="00724B8C"/>
    <w:rsid w:val="007277E4"/>
    <w:rsid w:val="007278A7"/>
    <w:rsid w:val="007327B7"/>
    <w:rsid w:val="00747DD0"/>
    <w:rsid w:val="00756853"/>
    <w:rsid w:val="00757BEB"/>
    <w:rsid w:val="0077226E"/>
    <w:rsid w:val="00785CFC"/>
    <w:rsid w:val="00790F08"/>
    <w:rsid w:val="00791150"/>
    <w:rsid w:val="00793262"/>
    <w:rsid w:val="007970A2"/>
    <w:rsid w:val="007A1C06"/>
    <w:rsid w:val="007A2F2A"/>
    <w:rsid w:val="007A50CE"/>
    <w:rsid w:val="007A5561"/>
    <w:rsid w:val="007B4B1A"/>
    <w:rsid w:val="007B6CF0"/>
    <w:rsid w:val="007C022F"/>
    <w:rsid w:val="007C33DC"/>
    <w:rsid w:val="007C3756"/>
    <w:rsid w:val="007C3941"/>
    <w:rsid w:val="007C47BB"/>
    <w:rsid w:val="007C6B93"/>
    <w:rsid w:val="007D0440"/>
    <w:rsid w:val="007D1503"/>
    <w:rsid w:val="007D566E"/>
    <w:rsid w:val="007D5B7A"/>
    <w:rsid w:val="007E52DA"/>
    <w:rsid w:val="007E5BA1"/>
    <w:rsid w:val="007E6B67"/>
    <w:rsid w:val="007E6CFF"/>
    <w:rsid w:val="00806DD3"/>
    <w:rsid w:val="008102F6"/>
    <w:rsid w:val="0081625F"/>
    <w:rsid w:val="00824422"/>
    <w:rsid w:val="008251AE"/>
    <w:rsid w:val="00826BE0"/>
    <w:rsid w:val="00830E35"/>
    <w:rsid w:val="008314D8"/>
    <w:rsid w:val="00835403"/>
    <w:rsid w:val="008366D5"/>
    <w:rsid w:val="00841BEE"/>
    <w:rsid w:val="00841F08"/>
    <w:rsid w:val="008435D4"/>
    <w:rsid w:val="008514F9"/>
    <w:rsid w:val="00852DCD"/>
    <w:rsid w:val="0086155E"/>
    <w:rsid w:val="00863996"/>
    <w:rsid w:val="00864183"/>
    <w:rsid w:val="00864C0B"/>
    <w:rsid w:val="00875F0D"/>
    <w:rsid w:val="00876464"/>
    <w:rsid w:val="00897250"/>
    <w:rsid w:val="00897B93"/>
    <w:rsid w:val="008A0C3F"/>
    <w:rsid w:val="008A14A2"/>
    <w:rsid w:val="008B095B"/>
    <w:rsid w:val="008B1187"/>
    <w:rsid w:val="008B6F26"/>
    <w:rsid w:val="008B7D06"/>
    <w:rsid w:val="008C0592"/>
    <w:rsid w:val="008D2F2D"/>
    <w:rsid w:val="008E0A4B"/>
    <w:rsid w:val="008E5B14"/>
    <w:rsid w:val="008E69B2"/>
    <w:rsid w:val="00903768"/>
    <w:rsid w:val="00905961"/>
    <w:rsid w:val="0090601A"/>
    <w:rsid w:val="009163F5"/>
    <w:rsid w:val="00923DCB"/>
    <w:rsid w:val="00924641"/>
    <w:rsid w:val="009257DB"/>
    <w:rsid w:val="00925FB6"/>
    <w:rsid w:val="00936700"/>
    <w:rsid w:val="00936DD6"/>
    <w:rsid w:val="009411F0"/>
    <w:rsid w:val="009436FE"/>
    <w:rsid w:val="00944F68"/>
    <w:rsid w:val="0094588C"/>
    <w:rsid w:val="00947051"/>
    <w:rsid w:val="009478DA"/>
    <w:rsid w:val="00947EAD"/>
    <w:rsid w:val="00970B22"/>
    <w:rsid w:val="009737EA"/>
    <w:rsid w:val="009753C7"/>
    <w:rsid w:val="00976398"/>
    <w:rsid w:val="009776A5"/>
    <w:rsid w:val="0099681F"/>
    <w:rsid w:val="009A5400"/>
    <w:rsid w:val="009A5BD8"/>
    <w:rsid w:val="009A7608"/>
    <w:rsid w:val="009B100C"/>
    <w:rsid w:val="009B687F"/>
    <w:rsid w:val="009C781B"/>
    <w:rsid w:val="009D20E6"/>
    <w:rsid w:val="009D42E9"/>
    <w:rsid w:val="009D545A"/>
    <w:rsid w:val="009D5E86"/>
    <w:rsid w:val="009D75B3"/>
    <w:rsid w:val="009E290A"/>
    <w:rsid w:val="009E75D1"/>
    <w:rsid w:val="009F2A56"/>
    <w:rsid w:val="00A14C5D"/>
    <w:rsid w:val="00A16B7D"/>
    <w:rsid w:val="00A20816"/>
    <w:rsid w:val="00A20C90"/>
    <w:rsid w:val="00A26BB1"/>
    <w:rsid w:val="00A27199"/>
    <w:rsid w:val="00A27259"/>
    <w:rsid w:val="00A3242A"/>
    <w:rsid w:val="00A34A60"/>
    <w:rsid w:val="00A45665"/>
    <w:rsid w:val="00A50190"/>
    <w:rsid w:val="00A54DE6"/>
    <w:rsid w:val="00A60DE9"/>
    <w:rsid w:val="00A71E06"/>
    <w:rsid w:val="00A747FE"/>
    <w:rsid w:val="00A87228"/>
    <w:rsid w:val="00A9108B"/>
    <w:rsid w:val="00AA2A99"/>
    <w:rsid w:val="00AA3A22"/>
    <w:rsid w:val="00AB3A53"/>
    <w:rsid w:val="00AB446A"/>
    <w:rsid w:val="00AC094B"/>
    <w:rsid w:val="00AD0212"/>
    <w:rsid w:val="00AE4435"/>
    <w:rsid w:val="00AE664A"/>
    <w:rsid w:val="00AE7B0D"/>
    <w:rsid w:val="00AF5772"/>
    <w:rsid w:val="00AF7F60"/>
    <w:rsid w:val="00B00548"/>
    <w:rsid w:val="00B043D4"/>
    <w:rsid w:val="00B07C10"/>
    <w:rsid w:val="00B1188F"/>
    <w:rsid w:val="00B16AA7"/>
    <w:rsid w:val="00B16C88"/>
    <w:rsid w:val="00B23C84"/>
    <w:rsid w:val="00B26A59"/>
    <w:rsid w:val="00B3328A"/>
    <w:rsid w:val="00B343D6"/>
    <w:rsid w:val="00B373C5"/>
    <w:rsid w:val="00B37670"/>
    <w:rsid w:val="00B401D4"/>
    <w:rsid w:val="00B40FE3"/>
    <w:rsid w:val="00B47086"/>
    <w:rsid w:val="00B55890"/>
    <w:rsid w:val="00B56017"/>
    <w:rsid w:val="00B56838"/>
    <w:rsid w:val="00B57167"/>
    <w:rsid w:val="00B578EE"/>
    <w:rsid w:val="00B60A9D"/>
    <w:rsid w:val="00B642AC"/>
    <w:rsid w:val="00B66320"/>
    <w:rsid w:val="00B70973"/>
    <w:rsid w:val="00B72B94"/>
    <w:rsid w:val="00B73C98"/>
    <w:rsid w:val="00B910D4"/>
    <w:rsid w:val="00B93B43"/>
    <w:rsid w:val="00B95148"/>
    <w:rsid w:val="00B97B2D"/>
    <w:rsid w:val="00BA3793"/>
    <w:rsid w:val="00BA3BD5"/>
    <w:rsid w:val="00BA6781"/>
    <w:rsid w:val="00BB01DF"/>
    <w:rsid w:val="00BB3811"/>
    <w:rsid w:val="00BC10FD"/>
    <w:rsid w:val="00BC18F1"/>
    <w:rsid w:val="00BC222B"/>
    <w:rsid w:val="00BC4073"/>
    <w:rsid w:val="00BC47B1"/>
    <w:rsid w:val="00BD11A5"/>
    <w:rsid w:val="00BE1694"/>
    <w:rsid w:val="00BE3079"/>
    <w:rsid w:val="00BE3B0D"/>
    <w:rsid w:val="00BE3C1B"/>
    <w:rsid w:val="00BE49BB"/>
    <w:rsid w:val="00C030A6"/>
    <w:rsid w:val="00C06F6C"/>
    <w:rsid w:val="00C10F9E"/>
    <w:rsid w:val="00C12F6C"/>
    <w:rsid w:val="00C12FA7"/>
    <w:rsid w:val="00C144DF"/>
    <w:rsid w:val="00C14760"/>
    <w:rsid w:val="00C1526B"/>
    <w:rsid w:val="00C1604C"/>
    <w:rsid w:val="00C31289"/>
    <w:rsid w:val="00C31AC4"/>
    <w:rsid w:val="00C33506"/>
    <w:rsid w:val="00C37929"/>
    <w:rsid w:val="00C569C6"/>
    <w:rsid w:val="00C57782"/>
    <w:rsid w:val="00C617B5"/>
    <w:rsid w:val="00C625B2"/>
    <w:rsid w:val="00C63088"/>
    <w:rsid w:val="00C66C6E"/>
    <w:rsid w:val="00C83ECA"/>
    <w:rsid w:val="00C84231"/>
    <w:rsid w:val="00C86585"/>
    <w:rsid w:val="00C87C6D"/>
    <w:rsid w:val="00C92026"/>
    <w:rsid w:val="00C96FC1"/>
    <w:rsid w:val="00CA143A"/>
    <w:rsid w:val="00CA1C8F"/>
    <w:rsid w:val="00CB65F2"/>
    <w:rsid w:val="00CB6EE5"/>
    <w:rsid w:val="00CC19CA"/>
    <w:rsid w:val="00CC4872"/>
    <w:rsid w:val="00CD637E"/>
    <w:rsid w:val="00CD7D50"/>
    <w:rsid w:val="00CF2B55"/>
    <w:rsid w:val="00CF5924"/>
    <w:rsid w:val="00D029B3"/>
    <w:rsid w:val="00D03EBE"/>
    <w:rsid w:val="00D0461D"/>
    <w:rsid w:val="00D121B2"/>
    <w:rsid w:val="00D12FC3"/>
    <w:rsid w:val="00D13307"/>
    <w:rsid w:val="00D26970"/>
    <w:rsid w:val="00D26B00"/>
    <w:rsid w:val="00D30094"/>
    <w:rsid w:val="00D308BE"/>
    <w:rsid w:val="00D34798"/>
    <w:rsid w:val="00D3656E"/>
    <w:rsid w:val="00D37D90"/>
    <w:rsid w:val="00D42044"/>
    <w:rsid w:val="00D47FB1"/>
    <w:rsid w:val="00D50B67"/>
    <w:rsid w:val="00D73640"/>
    <w:rsid w:val="00D754D3"/>
    <w:rsid w:val="00D7648A"/>
    <w:rsid w:val="00D779D9"/>
    <w:rsid w:val="00D925C1"/>
    <w:rsid w:val="00D960A2"/>
    <w:rsid w:val="00DA0009"/>
    <w:rsid w:val="00DA207A"/>
    <w:rsid w:val="00DB3752"/>
    <w:rsid w:val="00DB3E2A"/>
    <w:rsid w:val="00DB6E59"/>
    <w:rsid w:val="00DC0BB9"/>
    <w:rsid w:val="00DC3F49"/>
    <w:rsid w:val="00DC76F3"/>
    <w:rsid w:val="00DD214B"/>
    <w:rsid w:val="00DD283E"/>
    <w:rsid w:val="00DD786D"/>
    <w:rsid w:val="00DE0FD1"/>
    <w:rsid w:val="00DE1B4B"/>
    <w:rsid w:val="00DE7C98"/>
    <w:rsid w:val="00DF31E9"/>
    <w:rsid w:val="00DF4282"/>
    <w:rsid w:val="00DF7A9F"/>
    <w:rsid w:val="00E02B07"/>
    <w:rsid w:val="00E04CF3"/>
    <w:rsid w:val="00E079EC"/>
    <w:rsid w:val="00E10DC7"/>
    <w:rsid w:val="00E130CA"/>
    <w:rsid w:val="00E16035"/>
    <w:rsid w:val="00E22F6C"/>
    <w:rsid w:val="00E237AB"/>
    <w:rsid w:val="00E44293"/>
    <w:rsid w:val="00E47095"/>
    <w:rsid w:val="00E53FFF"/>
    <w:rsid w:val="00E60EA6"/>
    <w:rsid w:val="00E62DDA"/>
    <w:rsid w:val="00E64AF2"/>
    <w:rsid w:val="00E67768"/>
    <w:rsid w:val="00E67836"/>
    <w:rsid w:val="00E73746"/>
    <w:rsid w:val="00E771EF"/>
    <w:rsid w:val="00E80D6B"/>
    <w:rsid w:val="00E83F54"/>
    <w:rsid w:val="00E92966"/>
    <w:rsid w:val="00E95BB5"/>
    <w:rsid w:val="00E979A6"/>
    <w:rsid w:val="00EA2438"/>
    <w:rsid w:val="00EA2A8D"/>
    <w:rsid w:val="00EA2CA6"/>
    <w:rsid w:val="00EC4755"/>
    <w:rsid w:val="00ED29BE"/>
    <w:rsid w:val="00ED3415"/>
    <w:rsid w:val="00ED7225"/>
    <w:rsid w:val="00EE2C81"/>
    <w:rsid w:val="00EF3D70"/>
    <w:rsid w:val="00F002EB"/>
    <w:rsid w:val="00F019AE"/>
    <w:rsid w:val="00F03E2E"/>
    <w:rsid w:val="00F07EA9"/>
    <w:rsid w:val="00F1028C"/>
    <w:rsid w:val="00F10B2E"/>
    <w:rsid w:val="00F173AC"/>
    <w:rsid w:val="00F1791C"/>
    <w:rsid w:val="00F17B94"/>
    <w:rsid w:val="00F22F0C"/>
    <w:rsid w:val="00F248E8"/>
    <w:rsid w:val="00F33B41"/>
    <w:rsid w:val="00F3645A"/>
    <w:rsid w:val="00F4044E"/>
    <w:rsid w:val="00F45F4A"/>
    <w:rsid w:val="00F54976"/>
    <w:rsid w:val="00F55706"/>
    <w:rsid w:val="00F62976"/>
    <w:rsid w:val="00F62AC4"/>
    <w:rsid w:val="00F65AE0"/>
    <w:rsid w:val="00F67AA6"/>
    <w:rsid w:val="00F70D52"/>
    <w:rsid w:val="00F71432"/>
    <w:rsid w:val="00F72700"/>
    <w:rsid w:val="00F72A39"/>
    <w:rsid w:val="00F73119"/>
    <w:rsid w:val="00F750DA"/>
    <w:rsid w:val="00F8271E"/>
    <w:rsid w:val="00F83C36"/>
    <w:rsid w:val="00F86BA4"/>
    <w:rsid w:val="00F86E0A"/>
    <w:rsid w:val="00F90304"/>
    <w:rsid w:val="00F90628"/>
    <w:rsid w:val="00F90E9B"/>
    <w:rsid w:val="00F9678C"/>
    <w:rsid w:val="00F976B8"/>
    <w:rsid w:val="00FA2653"/>
    <w:rsid w:val="00FA3C5C"/>
    <w:rsid w:val="00FB0872"/>
    <w:rsid w:val="00FB302E"/>
    <w:rsid w:val="00FB359B"/>
    <w:rsid w:val="00FB5239"/>
    <w:rsid w:val="00FC0026"/>
    <w:rsid w:val="00FC524C"/>
    <w:rsid w:val="00FD021D"/>
    <w:rsid w:val="00FD2581"/>
    <w:rsid w:val="00FD3AF5"/>
    <w:rsid w:val="00FD3C59"/>
    <w:rsid w:val="00FD4029"/>
    <w:rsid w:val="00FD41FD"/>
    <w:rsid w:val="00FE5BF0"/>
    <w:rsid w:val="00FE5FE5"/>
    <w:rsid w:val="00FF3BAF"/>
    <w:rsid w:val="00FF5B4A"/>
  </w:rsids>
  <m:mathPr>
    <m:mathFont m:val="Cambria Math"/>
    <m:brkBin m:val="before"/>
    <m:brkBinSub m:val="--"/>
    <m:smallFrac m:val="0"/>
    <m:dispDef m:val="0"/>
    <m:lMargin m:val="0"/>
    <m:rMargin m:val="0"/>
    <m:defJc m:val="centerGroup"/>
    <m:wrapRight/>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F466"/>
  <w15:chartTrackingRefBased/>
  <w15:docId w15:val="{0EB7B238-E781-4330-82D6-0B73E4BD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D19"/>
    <w:pPr>
      <w:spacing w:after="0" w:line="480" w:lineRule="auto"/>
      <w:ind w:firstLine="360"/>
    </w:pPr>
    <w:rPr>
      <w:rFonts w:ascii="Times New Roman" w:hAnsi="Times New Roman"/>
    </w:rPr>
  </w:style>
  <w:style w:type="paragraph" w:styleId="Heading1">
    <w:name w:val="heading 1"/>
    <w:basedOn w:val="Normal"/>
    <w:next w:val="Normal"/>
    <w:link w:val="Heading1Char"/>
    <w:uiPriority w:val="9"/>
    <w:qFormat/>
    <w:rsid w:val="00143D19"/>
    <w:pPr>
      <w:keepNext/>
      <w:keepLines/>
      <w:numPr>
        <w:numId w:val="25"/>
      </w:numPr>
      <w:spacing w:before="480"/>
      <w:outlineLvl w:val="0"/>
    </w:pPr>
    <w:rPr>
      <w:rFonts w:eastAsiaTheme="majorEastAsia"/>
      <w:b/>
      <w:bCs/>
      <w:color w:val="FF0000"/>
      <w:sz w:val="36"/>
      <w:szCs w:val="36"/>
    </w:rPr>
  </w:style>
  <w:style w:type="paragraph" w:styleId="Heading2">
    <w:name w:val="heading 2"/>
    <w:basedOn w:val="Normal"/>
    <w:next w:val="Normal"/>
    <w:link w:val="Heading2Char"/>
    <w:uiPriority w:val="9"/>
    <w:unhideWhenUsed/>
    <w:qFormat/>
    <w:rsid w:val="00143D19"/>
    <w:pPr>
      <w:keepNext/>
      <w:keepLines/>
      <w:numPr>
        <w:ilvl w:val="1"/>
        <w:numId w:val="25"/>
      </w:numPr>
      <w:spacing w:before="480"/>
      <w:outlineLvl w:val="1"/>
    </w:pPr>
    <w:rPr>
      <w:rFonts w:eastAsiaTheme="majorEastAsia"/>
      <w:b/>
      <w:bCs/>
      <w:caps/>
    </w:rPr>
  </w:style>
  <w:style w:type="paragraph" w:styleId="Heading3">
    <w:name w:val="heading 3"/>
    <w:basedOn w:val="Normal"/>
    <w:next w:val="Normal"/>
    <w:link w:val="Heading3Char"/>
    <w:uiPriority w:val="9"/>
    <w:unhideWhenUsed/>
    <w:qFormat/>
    <w:rsid w:val="00143D19"/>
    <w:pPr>
      <w:keepNext/>
      <w:keepLines/>
      <w:numPr>
        <w:ilvl w:val="2"/>
        <w:numId w:val="25"/>
      </w:numPr>
      <w:spacing w:before="480"/>
      <w:outlineLvl w:val="2"/>
    </w:pPr>
    <w:rPr>
      <w:rFonts w:eastAsiaTheme="majorEastAsia"/>
      <w:b/>
      <w:bCs/>
    </w:rPr>
  </w:style>
  <w:style w:type="paragraph" w:styleId="Heading4">
    <w:name w:val="heading 4"/>
    <w:basedOn w:val="Normal"/>
    <w:next w:val="Normal"/>
    <w:link w:val="Heading4Char"/>
    <w:uiPriority w:val="9"/>
    <w:unhideWhenUsed/>
    <w:qFormat/>
    <w:rsid w:val="00143D19"/>
    <w:pPr>
      <w:keepNext/>
      <w:keepLines/>
      <w:numPr>
        <w:ilvl w:val="3"/>
        <w:numId w:val="25"/>
      </w:numPr>
      <w:spacing w:before="480"/>
      <w:outlineLvl w:val="3"/>
    </w:pPr>
    <w:rPr>
      <w:rFonts w:eastAsiaTheme="majorEastAsia" w:cstheme="majorBidi"/>
      <w:bCs/>
    </w:rPr>
  </w:style>
  <w:style w:type="paragraph" w:styleId="Heading5">
    <w:name w:val="heading 5"/>
    <w:basedOn w:val="Normal"/>
    <w:next w:val="Normal"/>
    <w:link w:val="Heading5Char"/>
    <w:uiPriority w:val="9"/>
    <w:unhideWhenUsed/>
    <w:rsid w:val="00143D19"/>
    <w:pPr>
      <w:keepNext/>
      <w:keepLines/>
      <w:numPr>
        <w:ilvl w:val="4"/>
        <w:numId w:val="25"/>
      </w:numPr>
      <w:spacing w:before="200"/>
      <w:outlineLvl w:val="4"/>
    </w:pPr>
    <w:rPr>
      <w:rFonts w:asciiTheme="majorHAnsi" w:eastAsiaTheme="majorEastAsia" w:hAnsiTheme="majorHAnsi" w:cstheme="majorBidi"/>
      <w:i/>
      <w:iCs/>
      <w:color w:val="5B9BD5" w:themeColor="accent1"/>
    </w:rPr>
  </w:style>
  <w:style w:type="paragraph" w:styleId="Heading6">
    <w:name w:val="heading 6"/>
    <w:basedOn w:val="Normal"/>
    <w:next w:val="Normal"/>
    <w:link w:val="Heading6Char"/>
    <w:rsid w:val="00143D19"/>
    <w:pPr>
      <w:keepNext/>
      <w:keepLines/>
      <w:numPr>
        <w:ilvl w:val="5"/>
        <w:numId w:val="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rsid w:val="00143D19"/>
    <w:pPr>
      <w:keepNext/>
      <w:keepLines/>
      <w:numPr>
        <w:ilvl w:val="6"/>
        <w:numId w:val="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143D19"/>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143D19"/>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D19"/>
    <w:rPr>
      <w:rFonts w:ascii="Times New Roman" w:eastAsiaTheme="majorEastAsia" w:hAnsi="Times New Roman"/>
      <w:b/>
      <w:bCs/>
      <w:caps/>
    </w:rPr>
  </w:style>
  <w:style w:type="paragraph" w:styleId="ListParagraph">
    <w:name w:val="List Paragraph"/>
    <w:basedOn w:val="Normal"/>
    <w:rsid w:val="00143D19"/>
    <w:pPr>
      <w:ind w:left="720"/>
      <w:contextualSpacing/>
    </w:pPr>
  </w:style>
  <w:style w:type="character" w:customStyle="1" w:styleId="Heading1Char">
    <w:name w:val="Heading 1 Char"/>
    <w:basedOn w:val="DefaultParagraphFont"/>
    <w:link w:val="Heading1"/>
    <w:uiPriority w:val="9"/>
    <w:rsid w:val="00143D19"/>
    <w:rPr>
      <w:rFonts w:ascii="Times New Roman" w:eastAsiaTheme="majorEastAsia" w:hAnsi="Times New Roman"/>
      <w:b/>
      <w:bCs/>
      <w:color w:val="FF0000"/>
      <w:sz w:val="36"/>
      <w:szCs w:val="36"/>
    </w:rPr>
  </w:style>
  <w:style w:type="character" w:customStyle="1" w:styleId="Heading3Char">
    <w:name w:val="Heading 3 Char"/>
    <w:basedOn w:val="DefaultParagraphFont"/>
    <w:link w:val="Heading3"/>
    <w:uiPriority w:val="9"/>
    <w:rsid w:val="00143D19"/>
    <w:rPr>
      <w:rFonts w:ascii="Times New Roman" w:eastAsiaTheme="majorEastAsia" w:hAnsi="Times New Roman"/>
      <w:b/>
      <w:bCs/>
    </w:rPr>
  </w:style>
  <w:style w:type="character" w:customStyle="1" w:styleId="Heading4Char">
    <w:name w:val="Heading 4 Char"/>
    <w:basedOn w:val="DefaultParagraphFont"/>
    <w:link w:val="Heading4"/>
    <w:uiPriority w:val="9"/>
    <w:rsid w:val="00143D19"/>
    <w:rPr>
      <w:rFonts w:ascii="Times New Roman" w:eastAsiaTheme="majorEastAsia" w:hAnsi="Times New Roman" w:cstheme="majorBidi"/>
      <w:bCs/>
    </w:rPr>
  </w:style>
  <w:style w:type="paragraph" w:styleId="Bibliography">
    <w:name w:val="Bibliography"/>
    <w:basedOn w:val="Normal"/>
    <w:next w:val="Normal"/>
    <w:unhideWhenUsed/>
    <w:qFormat/>
    <w:rsid w:val="003C28A4"/>
    <w:pPr>
      <w:ind w:left="360" w:hanging="360"/>
    </w:pPr>
    <w:rPr>
      <w:rFonts w:cs="Times New Roman"/>
    </w:rPr>
  </w:style>
  <w:style w:type="paragraph" w:customStyle="1" w:styleId="SourceCode">
    <w:name w:val="Source Code"/>
    <w:basedOn w:val="Normal"/>
    <w:link w:val="VerbatimChar"/>
    <w:rsid w:val="00143D19"/>
    <w:pPr>
      <w:shd w:val="clear" w:color="auto" w:fill="F8F8F8"/>
      <w:wordWrap w:val="0"/>
      <w:spacing w:line="240" w:lineRule="auto"/>
      <w:ind w:firstLine="0"/>
    </w:pPr>
    <w:rPr>
      <w:rFonts w:ascii="Courier New" w:hAnsi="Courier New" w:cs="Courier New"/>
    </w:rPr>
  </w:style>
  <w:style w:type="character" w:customStyle="1" w:styleId="VerbatimChar">
    <w:name w:val="Verbatim Char"/>
    <w:basedOn w:val="BodyTextChar"/>
    <w:link w:val="SourceCode"/>
    <w:rsid w:val="00143D19"/>
    <w:rPr>
      <w:rFonts w:ascii="Courier New" w:hAnsi="Courier New" w:cs="Courier New"/>
      <w:i w:val="0"/>
      <w:shd w:val="clear" w:color="auto" w:fill="F8F8F8"/>
    </w:rPr>
  </w:style>
  <w:style w:type="paragraph" w:customStyle="1" w:styleId="DHOComment">
    <w:name w:val="DHOComment"/>
    <w:basedOn w:val="Normal"/>
    <w:qFormat/>
    <w:rsid w:val="00527BDD"/>
    <w:pPr>
      <w:spacing w:after="160" w:line="259" w:lineRule="auto"/>
      <w:ind w:firstLine="0"/>
    </w:pPr>
    <w:rPr>
      <w:rFonts w:asciiTheme="minorHAnsi" w:hAnsiTheme="minorHAnsi"/>
      <w:color w:val="FF0000"/>
      <w:sz w:val="22"/>
      <w:szCs w:val="22"/>
    </w:rPr>
  </w:style>
  <w:style w:type="paragraph" w:customStyle="1" w:styleId="Compact">
    <w:name w:val="Compact"/>
    <w:basedOn w:val="Normal"/>
    <w:qFormat/>
    <w:rsid w:val="00143D19"/>
    <w:pPr>
      <w:spacing w:before="36" w:after="36"/>
    </w:pPr>
  </w:style>
  <w:style w:type="paragraph" w:customStyle="1" w:styleId="Authors">
    <w:name w:val="Authors"/>
    <w:next w:val="Normal"/>
    <w:qFormat/>
    <w:rsid w:val="00143D19"/>
    <w:pPr>
      <w:keepNext/>
      <w:keepLines/>
      <w:jc w:val="center"/>
    </w:pPr>
  </w:style>
  <w:style w:type="paragraph" w:customStyle="1" w:styleId="BlockQuote">
    <w:name w:val="Block Quote"/>
    <w:basedOn w:val="Normal"/>
    <w:next w:val="Normal"/>
    <w:uiPriority w:val="9"/>
    <w:unhideWhenUsed/>
    <w:qFormat/>
    <w:rsid w:val="00143D19"/>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143D19"/>
    <w:pPr>
      <w:keepNext/>
      <w:keepLines/>
    </w:pPr>
    <w:rPr>
      <w:b/>
    </w:rPr>
  </w:style>
  <w:style w:type="paragraph" w:customStyle="1" w:styleId="Definition">
    <w:name w:val="Definition"/>
    <w:basedOn w:val="Normal"/>
    <w:rsid w:val="00143D19"/>
  </w:style>
  <w:style w:type="paragraph" w:customStyle="1" w:styleId="TableCaption">
    <w:name w:val="Table Caption"/>
    <w:basedOn w:val="Normal"/>
    <w:rsid w:val="00143D19"/>
    <w:pPr>
      <w:spacing w:after="120"/>
    </w:pPr>
    <w:rPr>
      <w:i/>
    </w:rPr>
  </w:style>
  <w:style w:type="paragraph" w:customStyle="1" w:styleId="ImageCaption">
    <w:name w:val="Image Caption"/>
    <w:basedOn w:val="Normal"/>
    <w:link w:val="BodyTextChar"/>
    <w:rsid w:val="00143D19"/>
    <w:pPr>
      <w:spacing w:after="120"/>
    </w:pPr>
    <w:rPr>
      <w:i/>
    </w:rPr>
  </w:style>
  <w:style w:type="character" w:customStyle="1" w:styleId="BodyTextChar">
    <w:name w:val="Body Text Char"/>
    <w:basedOn w:val="DefaultParagraphFont"/>
    <w:link w:val="ImageCaption"/>
    <w:rsid w:val="00143D19"/>
    <w:rPr>
      <w:rFonts w:ascii="Times New Roman" w:hAnsi="Times New Roman"/>
      <w:i/>
    </w:rPr>
  </w:style>
  <w:style w:type="character" w:customStyle="1" w:styleId="FootnoteRef">
    <w:name w:val="Footnote Ref"/>
    <w:basedOn w:val="BodyTextChar"/>
    <w:rsid w:val="00143D19"/>
    <w:rPr>
      <w:rFonts w:ascii="Times New Roman" w:hAnsi="Times New Roman"/>
      <w:i w:val="0"/>
      <w:vertAlign w:val="superscript"/>
    </w:rPr>
  </w:style>
  <w:style w:type="character" w:customStyle="1" w:styleId="Link">
    <w:name w:val="Link"/>
    <w:basedOn w:val="BodyTextChar"/>
    <w:rsid w:val="00143D19"/>
    <w:rPr>
      <w:rFonts w:ascii="Times New Roman" w:hAnsi="Times New Roman"/>
      <w:i w:val="0"/>
      <w:color w:val="5B9BD5" w:themeColor="accent1"/>
    </w:rPr>
  </w:style>
  <w:style w:type="character" w:customStyle="1" w:styleId="KeywordTok">
    <w:name w:val="KeywordTok"/>
    <w:basedOn w:val="VerbatimChar"/>
    <w:rsid w:val="00143D19"/>
    <w:rPr>
      <w:rFonts w:ascii="Courier New" w:hAnsi="Courier New" w:cs="Courier New"/>
      <w:b/>
      <w:i w:val="0"/>
      <w:color w:val="204A87"/>
      <w:shd w:val="clear" w:color="auto" w:fill="F8F8F8"/>
    </w:rPr>
  </w:style>
  <w:style w:type="character" w:customStyle="1" w:styleId="DataTypeTok">
    <w:name w:val="DataTypeTok"/>
    <w:basedOn w:val="VerbatimChar"/>
    <w:rsid w:val="00143D19"/>
    <w:rPr>
      <w:rFonts w:ascii="Courier New" w:hAnsi="Courier New" w:cs="Courier New"/>
      <w:i w:val="0"/>
      <w:color w:val="204A87"/>
      <w:shd w:val="clear" w:color="auto" w:fill="F8F8F8"/>
    </w:rPr>
  </w:style>
  <w:style w:type="character" w:customStyle="1" w:styleId="DecValTok">
    <w:name w:val="DecValTok"/>
    <w:basedOn w:val="VerbatimChar"/>
    <w:rsid w:val="00143D19"/>
    <w:rPr>
      <w:rFonts w:ascii="Courier New" w:hAnsi="Courier New" w:cs="Courier New"/>
      <w:i w:val="0"/>
      <w:color w:val="0000CF"/>
      <w:shd w:val="clear" w:color="auto" w:fill="F8F8F8"/>
    </w:rPr>
  </w:style>
  <w:style w:type="character" w:customStyle="1" w:styleId="BaseNTok">
    <w:name w:val="BaseNTok"/>
    <w:basedOn w:val="VerbatimChar"/>
    <w:rsid w:val="00143D19"/>
    <w:rPr>
      <w:rFonts w:ascii="Courier New" w:hAnsi="Courier New" w:cs="Courier New"/>
      <w:i w:val="0"/>
      <w:color w:val="0000CF"/>
      <w:shd w:val="clear" w:color="auto" w:fill="F8F8F8"/>
    </w:rPr>
  </w:style>
  <w:style w:type="character" w:customStyle="1" w:styleId="FloatTok">
    <w:name w:val="FloatTok"/>
    <w:basedOn w:val="VerbatimChar"/>
    <w:rsid w:val="00143D19"/>
    <w:rPr>
      <w:rFonts w:ascii="Courier New" w:hAnsi="Courier New" w:cs="Courier New"/>
      <w:i w:val="0"/>
      <w:color w:val="0000CF"/>
      <w:shd w:val="clear" w:color="auto" w:fill="F8F8F8"/>
    </w:rPr>
  </w:style>
  <w:style w:type="character" w:customStyle="1" w:styleId="CharTok">
    <w:name w:val="CharTok"/>
    <w:basedOn w:val="VerbatimChar"/>
    <w:rsid w:val="00143D19"/>
    <w:rPr>
      <w:rFonts w:ascii="Courier New" w:hAnsi="Courier New" w:cs="Courier New"/>
      <w:i w:val="0"/>
      <w:color w:val="4E9A06"/>
      <w:shd w:val="clear" w:color="auto" w:fill="F8F8F8"/>
    </w:rPr>
  </w:style>
  <w:style w:type="character" w:customStyle="1" w:styleId="StringTok">
    <w:name w:val="StringTok"/>
    <w:basedOn w:val="VerbatimChar"/>
    <w:rsid w:val="00143D19"/>
    <w:rPr>
      <w:rFonts w:ascii="Courier New" w:hAnsi="Courier New" w:cs="Courier New"/>
      <w:i w:val="0"/>
      <w:color w:val="4E9A06"/>
      <w:shd w:val="clear" w:color="auto" w:fill="F8F8F8"/>
    </w:rPr>
  </w:style>
  <w:style w:type="character" w:customStyle="1" w:styleId="CommentTok">
    <w:name w:val="CommentTok"/>
    <w:basedOn w:val="VerbatimChar"/>
    <w:rsid w:val="00143D19"/>
    <w:rPr>
      <w:rFonts w:ascii="Courier New" w:hAnsi="Courier New" w:cs="Courier New"/>
      <w:i/>
      <w:color w:val="8F5902"/>
      <w:shd w:val="clear" w:color="auto" w:fill="F8F8F8"/>
    </w:rPr>
  </w:style>
  <w:style w:type="character" w:customStyle="1" w:styleId="OtherTok">
    <w:name w:val="OtherTok"/>
    <w:basedOn w:val="VerbatimChar"/>
    <w:rsid w:val="00143D19"/>
    <w:rPr>
      <w:rFonts w:ascii="Courier New" w:hAnsi="Courier New" w:cs="Courier New"/>
      <w:i w:val="0"/>
      <w:color w:val="8F5902"/>
      <w:shd w:val="clear" w:color="auto" w:fill="F8F8F8"/>
    </w:rPr>
  </w:style>
  <w:style w:type="character" w:customStyle="1" w:styleId="AlertTok">
    <w:name w:val="AlertTok"/>
    <w:basedOn w:val="VerbatimChar"/>
    <w:rsid w:val="00143D19"/>
    <w:rPr>
      <w:rFonts w:ascii="Courier New" w:hAnsi="Courier New" w:cs="Courier New"/>
      <w:i w:val="0"/>
      <w:color w:val="EF2929"/>
      <w:shd w:val="clear" w:color="auto" w:fill="F8F8F8"/>
    </w:rPr>
  </w:style>
  <w:style w:type="character" w:customStyle="1" w:styleId="FunctionTok">
    <w:name w:val="FunctionTok"/>
    <w:basedOn w:val="VerbatimChar"/>
    <w:rsid w:val="00143D19"/>
    <w:rPr>
      <w:rFonts w:ascii="Courier New" w:hAnsi="Courier New" w:cs="Courier New"/>
      <w:i w:val="0"/>
      <w:color w:val="000000"/>
      <w:shd w:val="clear" w:color="auto" w:fill="F8F8F8"/>
    </w:rPr>
  </w:style>
  <w:style w:type="character" w:customStyle="1" w:styleId="RegionMarkerTok">
    <w:name w:val="RegionMarkerTok"/>
    <w:basedOn w:val="VerbatimChar"/>
    <w:rsid w:val="00143D19"/>
    <w:rPr>
      <w:rFonts w:ascii="Courier New" w:hAnsi="Courier New" w:cs="Courier New"/>
      <w:i w:val="0"/>
      <w:shd w:val="clear" w:color="auto" w:fill="F8F8F8"/>
    </w:rPr>
  </w:style>
  <w:style w:type="character" w:customStyle="1" w:styleId="ErrorTok">
    <w:name w:val="ErrorTok"/>
    <w:basedOn w:val="VerbatimChar"/>
    <w:rsid w:val="00143D19"/>
    <w:rPr>
      <w:rFonts w:ascii="Courier New" w:hAnsi="Courier New" w:cs="Courier New"/>
      <w:b/>
      <w:i w:val="0"/>
      <w:shd w:val="clear" w:color="auto" w:fill="F8F8F8"/>
    </w:rPr>
  </w:style>
  <w:style w:type="character" w:customStyle="1" w:styleId="NormalTok">
    <w:name w:val="NormalTok"/>
    <w:basedOn w:val="VerbatimChar"/>
    <w:rsid w:val="00143D19"/>
    <w:rPr>
      <w:rFonts w:ascii="Courier New" w:hAnsi="Courier New" w:cs="Courier New"/>
      <w:i w:val="0"/>
      <w:shd w:val="clear" w:color="auto" w:fill="F8F8F8"/>
    </w:rPr>
  </w:style>
  <w:style w:type="paragraph" w:customStyle="1" w:styleId="RCode">
    <w:name w:val="RCode"/>
    <w:basedOn w:val="SourceCode"/>
    <w:qFormat/>
    <w:rsid w:val="00143D19"/>
  </w:style>
  <w:style w:type="character" w:customStyle="1" w:styleId="Heading5Char">
    <w:name w:val="Heading 5 Char"/>
    <w:basedOn w:val="DefaultParagraphFont"/>
    <w:link w:val="Heading5"/>
    <w:uiPriority w:val="9"/>
    <w:rsid w:val="00143D19"/>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rsid w:val="00143D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143D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143D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43D19"/>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qFormat/>
    <w:rsid w:val="00143D19"/>
  </w:style>
  <w:style w:type="character" w:customStyle="1" w:styleId="FootnoteTextChar">
    <w:name w:val="Footnote Text Char"/>
    <w:basedOn w:val="DefaultParagraphFont"/>
    <w:link w:val="FootnoteText"/>
    <w:uiPriority w:val="99"/>
    <w:rsid w:val="00143D19"/>
    <w:rPr>
      <w:rFonts w:ascii="Times New Roman" w:hAnsi="Times New Roman"/>
    </w:rPr>
  </w:style>
  <w:style w:type="paragraph" w:styleId="Title">
    <w:name w:val="Title"/>
    <w:basedOn w:val="Normal"/>
    <w:next w:val="Normal"/>
    <w:link w:val="TitleChar"/>
    <w:qFormat/>
    <w:rsid w:val="00143D19"/>
    <w:pPr>
      <w:keepNext/>
      <w:keepLines/>
      <w:spacing w:after="240"/>
      <w:jc w:val="center"/>
    </w:pPr>
    <w:rPr>
      <w:rFonts w:eastAsiaTheme="majorEastAsia"/>
      <w:b/>
      <w:bCs/>
      <w:sz w:val="28"/>
      <w:szCs w:val="36"/>
    </w:rPr>
  </w:style>
  <w:style w:type="character" w:customStyle="1" w:styleId="TitleChar">
    <w:name w:val="Title Char"/>
    <w:basedOn w:val="DefaultParagraphFont"/>
    <w:link w:val="Title"/>
    <w:rsid w:val="00143D19"/>
    <w:rPr>
      <w:rFonts w:ascii="Times New Roman" w:eastAsiaTheme="majorEastAsia" w:hAnsi="Times New Roman"/>
      <w:b/>
      <w:bCs/>
      <w:sz w:val="28"/>
      <w:szCs w:val="36"/>
    </w:rPr>
  </w:style>
  <w:style w:type="paragraph" w:styleId="BodyText">
    <w:name w:val="Body Text"/>
    <w:basedOn w:val="Normal"/>
    <w:link w:val="BodyTextChar1"/>
    <w:rsid w:val="00143D19"/>
    <w:pPr>
      <w:spacing w:after="120"/>
    </w:pPr>
  </w:style>
  <w:style w:type="character" w:customStyle="1" w:styleId="BodyTextChar1">
    <w:name w:val="Body Text Char1"/>
    <w:basedOn w:val="DefaultParagraphFont"/>
    <w:link w:val="BodyText"/>
    <w:rsid w:val="00143D19"/>
    <w:rPr>
      <w:rFonts w:ascii="Times New Roman" w:hAnsi="Times New Roman"/>
    </w:rPr>
  </w:style>
  <w:style w:type="paragraph" w:styleId="Date">
    <w:name w:val="Date"/>
    <w:next w:val="Normal"/>
    <w:link w:val="DateChar"/>
    <w:qFormat/>
    <w:rsid w:val="00143D19"/>
    <w:pPr>
      <w:keepNext/>
      <w:keepLines/>
      <w:jc w:val="center"/>
    </w:pPr>
  </w:style>
  <w:style w:type="character" w:customStyle="1" w:styleId="DateChar">
    <w:name w:val="Date Char"/>
    <w:basedOn w:val="DefaultParagraphFont"/>
    <w:link w:val="Date"/>
    <w:rsid w:val="00143D19"/>
  </w:style>
  <w:style w:type="paragraph" w:customStyle="1" w:styleId="Equation">
    <w:name w:val="Equation"/>
    <w:basedOn w:val="Normal"/>
    <w:qFormat/>
    <w:rsid w:val="001955D8"/>
    <w:pPr>
      <w:spacing w:before="240" w:after="240"/>
    </w:pPr>
    <w:rPr>
      <w:rFonts w:ascii="Cambria Math" w:hAnsi="Cambria Math" w:cs="Times New Roman"/>
      <w:i/>
    </w:rPr>
  </w:style>
  <w:style w:type="paragraph" w:customStyle="1" w:styleId="NormalNoIndent">
    <w:name w:val="Normal_NoIndent"/>
    <w:basedOn w:val="Normal"/>
    <w:next w:val="Normal"/>
    <w:qFormat/>
    <w:rsid w:val="00451FEF"/>
    <w:pPr>
      <w:ind w:firstLine="0"/>
    </w:pPr>
    <w:rPr>
      <w:rFonts w:cs="Times New Roman"/>
    </w:rPr>
  </w:style>
  <w:style w:type="paragraph" w:customStyle="1" w:styleId="Affiliation">
    <w:name w:val="Affiliation"/>
    <w:basedOn w:val="Normal"/>
    <w:qFormat/>
    <w:rsid w:val="00F33B41"/>
    <w:pPr>
      <w:spacing w:before="240" w:line="360" w:lineRule="auto"/>
      <w:ind w:firstLine="0"/>
    </w:pPr>
    <w:rPr>
      <w:rFonts w:eastAsia="Times New Roman" w:cs="Times New Roman"/>
      <w:i/>
      <w:lang w:val="en-GB" w:eastAsia="en-GB"/>
    </w:rPr>
  </w:style>
  <w:style w:type="character" w:styleId="FootnoteReference">
    <w:name w:val="footnote reference"/>
    <w:basedOn w:val="DefaultParagraphFont"/>
    <w:uiPriority w:val="99"/>
    <w:unhideWhenUsed/>
    <w:rsid w:val="00F33B41"/>
    <w:rPr>
      <w:vertAlign w:val="superscript"/>
    </w:rPr>
  </w:style>
  <w:style w:type="character" w:styleId="Hyperlink">
    <w:name w:val="Hyperlink"/>
    <w:basedOn w:val="DefaultParagraphFont"/>
    <w:uiPriority w:val="99"/>
    <w:rsid w:val="00F33B41"/>
    <w:rPr>
      <w:color w:val="0563C1" w:themeColor="hyperlink"/>
      <w:u w:val="single"/>
    </w:rPr>
  </w:style>
  <w:style w:type="character" w:styleId="LineNumber">
    <w:name w:val="line number"/>
    <w:basedOn w:val="DefaultParagraphFont"/>
    <w:semiHidden/>
    <w:unhideWhenUsed/>
    <w:rsid w:val="007D1503"/>
  </w:style>
  <w:style w:type="paragraph" w:customStyle="1" w:styleId="References">
    <w:name w:val="References"/>
    <w:basedOn w:val="Normal"/>
    <w:qFormat/>
    <w:rsid w:val="00603A67"/>
    <w:pPr>
      <w:ind w:left="360" w:hanging="360"/>
    </w:pPr>
    <w:rPr>
      <w:rFonts w:cs="Times New Roman"/>
    </w:rPr>
  </w:style>
  <w:style w:type="character" w:customStyle="1" w:styleId="apple-style-span">
    <w:name w:val="apple-style-span"/>
    <w:basedOn w:val="DefaultParagraphFont"/>
    <w:rsid w:val="004727C3"/>
  </w:style>
  <w:style w:type="paragraph" w:styleId="NormalWeb">
    <w:name w:val="Normal (Web)"/>
    <w:basedOn w:val="Normal"/>
    <w:uiPriority w:val="99"/>
    <w:semiHidden/>
    <w:unhideWhenUsed/>
    <w:rsid w:val="004727C3"/>
    <w:pPr>
      <w:spacing w:before="100" w:beforeAutospacing="1" w:after="100" w:afterAutospacing="1" w:line="240" w:lineRule="auto"/>
      <w:ind w:firstLine="0"/>
    </w:pPr>
    <w:rPr>
      <w:rFonts w:eastAsia="Times New Roman" w:cs="Times New Roman"/>
    </w:rPr>
  </w:style>
  <w:style w:type="character" w:customStyle="1" w:styleId="apple-converted-space">
    <w:name w:val="apple-converted-space"/>
    <w:basedOn w:val="DefaultParagraphFont"/>
    <w:rsid w:val="004727C3"/>
  </w:style>
  <w:style w:type="character" w:styleId="CommentReference">
    <w:name w:val="annotation reference"/>
    <w:basedOn w:val="DefaultParagraphFont"/>
    <w:semiHidden/>
    <w:unhideWhenUsed/>
    <w:rsid w:val="00C57782"/>
    <w:rPr>
      <w:sz w:val="16"/>
      <w:szCs w:val="16"/>
    </w:rPr>
  </w:style>
  <w:style w:type="paragraph" w:styleId="CommentText">
    <w:name w:val="annotation text"/>
    <w:basedOn w:val="Normal"/>
    <w:link w:val="CommentTextChar"/>
    <w:unhideWhenUsed/>
    <w:rsid w:val="00C57782"/>
    <w:pPr>
      <w:spacing w:line="240" w:lineRule="auto"/>
    </w:pPr>
    <w:rPr>
      <w:sz w:val="20"/>
      <w:szCs w:val="20"/>
    </w:rPr>
  </w:style>
  <w:style w:type="character" w:customStyle="1" w:styleId="CommentTextChar">
    <w:name w:val="Comment Text Char"/>
    <w:basedOn w:val="DefaultParagraphFont"/>
    <w:link w:val="CommentText"/>
    <w:rsid w:val="00C57782"/>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C57782"/>
    <w:rPr>
      <w:b/>
      <w:bCs/>
    </w:rPr>
  </w:style>
  <w:style w:type="character" w:customStyle="1" w:styleId="CommentSubjectChar">
    <w:name w:val="Comment Subject Char"/>
    <w:basedOn w:val="CommentTextChar"/>
    <w:link w:val="CommentSubject"/>
    <w:semiHidden/>
    <w:rsid w:val="00C57782"/>
    <w:rPr>
      <w:rFonts w:ascii="Times New Roman" w:hAnsi="Times New Roman"/>
      <w:b/>
      <w:bCs/>
      <w:sz w:val="20"/>
      <w:szCs w:val="20"/>
    </w:rPr>
  </w:style>
  <w:style w:type="paragraph" w:styleId="BalloonText">
    <w:name w:val="Balloon Text"/>
    <w:basedOn w:val="Normal"/>
    <w:link w:val="BalloonTextChar"/>
    <w:semiHidden/>
    <w:unhideWhenUsed/>
    <w:rsid w:val="00C577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57782"/>
    <w:rPr>
      <w:rFonts w:ascii="Segoe UI" w:hAnsi="Segoe UI" w:cs="Segoe UI"/>
      <w:sz w:val="18"/>
      <w:szCs w:val="18"/>
    </w:rPr>
  </w:style>
  <w:style w:type="table" w:styleId="TableGrid">
    <w:name w:val="Table Grid"/>
    <w:basedOn w:val="TableNormal"/>
    <w:rsid w:val="007327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A2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07A"/>
    <w:rPr>
      <w:rFonts w:ascii="Courier New" w:eastAsia="Times New Roman" w:hAnsi="Courier New" w:cs="Courier New"/>
      <w:sz w:val="20"/>
      <w:szCs w:val="20"/>
    </w:rPr>
  </w:style>
  <w:style w:type="paragraph" w:customStyle="1" w:styleId="Articletitle">
    <w:name w:val="Article title"/>
    <w:basedOn w:val="Normal"/>
    <w:next w:val="Normal"/>
    <w:qFormat/>
    <w:rsid w:val="008E69B2"/>
    <w:pPr>
      <w:spacing w:after="120" w:line="360" w:lineRule="auto"/>
      <w:ind w:firstLine="0"/>
    </w:pPr>
    <w:rPr>
      <w:rFonts w:eastAsia="Times New Roman" w:cs="Times New Roman"/>
      <w:b/>
      <w:sz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3409">
      <w:bodyDiv w:val="1"/>
      <w:marLeft w:val="0"/>
      <w:marRight w:val="0"/>
      <w:marTop w:val="0"/>
      <w:marBottom w:val="0"/>
      <w:divBdr>
        <w:top w:val="none" w:sz="0" w:space="0" w:color="auto"/>
        <w:left w:val="none" w:sz="0" w:space="0" w:color="auto"/>
        <w:bottom w:val="none" w:sz="0" w:space="0" w:color="auto"/>
        <w:right w:val="none" w:sz="0" w:space="0" w:color="auto"/>
      </w:divBdr>
      <w:divsChild>
        <w:div w:id="20136485">
          <w:marLeft w:val="0"/>
          <w:marRight w:val="0"/>
          <w:marTop w:val="0"/>
          <w:marBottom w:val="0"/>
          <w:divBdr>
            <w:top w:val="none" w:sz="0" w:space="0" w:color="auto"/>
            <w:left w:val="none" w:sz="0" w:space="0" w:color="auto"/>
            <w:bottom w:val="none" w:sz="0" w:space="0" w:color="auto"/>
            <w:right w:val="none" w:sz="0" w:space="0" w:color="auto"/>
          </w:divBdr>
        </w:div>
        <w:div w:id="519665844">
          <w:marLeft w:val="0"/>
          <w:marRight w:val="0"/>
          <w:marTop w:val="0"/>
          <w:marBottom w:val="0"/>
          <w:divBdr>
            <w:top w:val="none" w:sz="0" w:space="0" w:color="auto"/>
            <w:left w:val="none" w:sz="0" w:space="0" w:color="auto"/>
            <w:bottom w:val="none" w:sz="0" w:space="0" w:color="auto"/>
            <w:right w:val="none" w:sz="0" w:space="0" w:color="auto"/>
          </w:divBdr>
        </w:div>
        <w:div w:id="642539034">
          <w:marLeft w:val="0"/>
          <w:marRight w:val="0"/>
          <w:marTop w:val="0"/>
          <w:marBottom w:val="0"/>
          <w:divBdr>
            <w:top w:val="none" w:sz="0" w:space="0" w:color="auto"/>
            <w:left w:val="none" w:sz="0" w:space="0" w:color="auto"/>
            <w:bottom w:val="none" w:sz="0" w:space="0" w:color="auto"/>
            <w:right w:val="none" w:sz="0" w:space="0" w:color="auto"/>
          </w:divBdr>
        </w:div>
        <w:div w:id="912423390">
          <w:marLeft w:val="0"/>
          <w:marRight w:val="0"/>
          <w:marTop w:val="0"/>
          <w:marBottom w:val="0"/>
          <w:divBdr>
            <w:top w:val="none" w:sz="0" w:space="0" w:color="auto"/>
            <w:left w:val="none" w:sz="0" w:space="0" w:color="auto"/>
            <w:bottom w:val="none" w:sz="0" w:space="0" w:color="auto"/>
            <w:right w:val="none" w:sz="0" w:space="0" w:color="auto"/>
          </w:divBdr>
        </w:div>
        <w:div w:id="1076315892">
          <w:marLeft w:val="0"/>
          <w:marRight w:val="0"/>
          <w:marTop w:val="0"/>
          <w:marBottom w:val="0"/>
          <w:divBdr>
            <w:top w:val="none" w:sz="0" w:space="0" w:color="auto"/>
            <w:left w:val="none" w:sz="0" w:space="0" w:color="auto"/>
            <w:bottom w:val="none" w:sz="0" w:space="0" w:color="auto"/>
            <w:right w:val="none" w:sz="0" w:space="0" w:color="auto"/>
          </w:divBdr>
        </w:div>
        <w:div w:id="1262832768">
          <w:marLeft w:val="0"/>
          <w:marRight w:val="0"/>
          <w:marTop w:val="0"/>
          <w:marBottom w:val="0"/>
          <w:divBdr>
            <w:top w:val="none" w:sz="0" w:space="0" w:color="auto"/>
            <w:left w:val="none" w:sz="0" w:space="0" w:color="auto"/>
            <w:bottom w:val="none" w:sz="0" w:space="0" w:color="auto"/>
            <w:right w:val="none" w:sz="0" w:space="0" w:color="auto"/>
          </w:divBdr>
        </w:div>
        <w:div w:id="1622880349">
          <w:marLeft w:val="0"/>
          <w:marRight w:val="0"/>
          <w:marTop w:val="0"/>
          <w:marBottom w:val="0"/>
          <w:divBdr>
            <w:top w:val="none" w:sz="0" w:space="0" w:color="auto"/>
            <w:left w:val="none" w:sz="0" w:space="0" w:color="auto"/>
            <w:bottom w:val="none" w:sz="0" w:space="0" w:color="auto"/>
            <w:right w:val="none" w:sz="0" w:space="0" w:color="auto"/>
          </w:divBdr>
        </w:div>
        <w:div w:id="1752696108">
          <w:marLeft w:val="0"/>
          <w:marRight w:val="0"/>
          <w:marTop w:val="0"/>
          <w:marBottom w:val="0"/>
          <w:divBdr>
            <w:top w:val="none" w:sz="0" w:space="0" w:color="auto"/>
            <w:left w:val="none" w:sz="0" w:space="0" w:color="auto"/>
            <w:bottom w:val="none" w:sz="0" w:space="0" w:color="auto"/>
            <w:right w:val="none" w:sz="0" w:space="0" w:color="auto"/>
          </w:divBdr>
        </w:div>
      </w:divsChild>
    </w:div>
    <w:div w:id="386270759">
      <w:bodyDiv w:val="1"/>
      <w:marLeft w:val="0"/>
      <w:marRight w:val="0"/>
      <w:marTop w:val="0"/>
      <w:marBottom w:val="0"/>
      <w:divBdr>
        <w:top w:val="none" w:sz="0" w:space="0" w:color="auto"/>
        <w:left w:val="none" w:sz="0" w:space="0" w:color="auto"/>
        <w:bottom w:val="none" w:sz="0" w:space="0" w:color="auto"/>
        <w:right w:val="none" w:sz="0" w:space="0" w:color="auto"/>
      </w:divBdr>
    </w:div>
    <w:div w:id="813717006">
      <w:bodyDiv w:val="1"/>
      <w:marLeft w:val="0"/>
      <w:marRight w:val="0"/>
      <w:marTop w:val="0"/>
      <w:marBottom w:val="0"/>
      <w:divBdr>
        <w:top w:val="none" w:sz="0" w:space="0" w:color="auto"/>
        <w:left w:val="none" w:sz="0" w:space="0" w:color="auto"/>
        <w:bottom w:val="none" w:sz="0" w:space="0" w:color="auto"/>
        <w:right w:val="none" w:sz="0" w:space="0" w:color="auto"/>
      </w:divBdr>
      <w:divsChild>
        <w:div w:id="131677191">
          <w:marLeft w:val="0"/>
          <w:marRight w:val="0"/>
          <w:marTop w:val="0"/>
          <w:marBottom w:val="0"/>
          <w:divBdr>
            <w:top w:val="none" w:sz="0" w:space="0" w:color="auto"/>
            <w:left w:val="none" w:sz="0" w:space="0" w:color="auto"/>
            <w:bottom w:val="none" w:sz="0" w:space="0" w:color="auto"/>
            <w:right w:val="none" w:sz="0" w:space="0" w:color="auto"/>
          </w:divBdr>
        </w:div>
        <w:div w:id="867718942">
          <w:marLeft w:val="0"/>
          <w:marRight w:val="0"/>
          <w:marTop w:val="0"/>
          <w:marBottom w:val="0"/>
          <w:divBdr>
            <w:top w:val="none" w:sz="0" w:space="0" w:color="auto"/>
            <w:left w:val="none" w:sz="0" w:space="0" w:color="auto"/>
            <w:bottom w:val="none" w:sz="0" w:space="0" w:color="auto"/>
            <w:right w:val="none" w:sz="0" w:space="0" w:color="auto"/>
          </w:divBdr>
        </w:div>
        <w:div w:id="1828471193">
          <w:marLeft w:val="0"/>
          <w:marRight w:val="0"/>
          <w:marTop w:val="0"/>
          <w:marBottom w:val="0"/>
          <w:divBdr>
            <w:top w:val="none" w:sz="0" w:space="0" w:color="auto"/>
            <w:left w:val="none" w:sz="0" w:space="0" w:color="auto"/>
            <w:bottom w:val="none" w:sz="0" w:space="0" w:color="auto"/>
            <w:right w:val="none" w:sz="0" w:space="0" w:color="auto"/>
          </w:divBdr>
        </w:div>
      </w:divsChild>
    </w:div>
    <w:div w:id="1151678974">
      <w:bodyDiv w:val="1"/>
      <w:marLeft w:val="0"/>
      <w:marRight w:val="0"/>
      <w:marTop w:val="0"/>
      <w:marBottom w:val="0"/>
      <w:divBdr>
        <w:top w:val="none" w:sz="0" w:space="0" w:color="auto"/>
        <w:left w:val="none" w:sz="0" w:space="0" w:color="auto"/>
        <w:bottom w:val="none" w:sz="0" w:space="0" w:color="auto"/>
        <w:right w:val="none" w:sz="0" w:space="0" w:color="auto"/>
      </w:divBdr>
      <w:divsChild>
        <w:div w:id="398746503">
          <w:marLeft w:val="0"/>
          <w:marRight w:val="0"/>
          <w:marTop w:val="0"/>
          <w:marBottom w:val="0"/>
          <w:divBdr>
            <w:top w:val="none" w:sz="0" w:space="0" w:color="auto"/>
            <w:left w:val="none" w:sz="0" w:space="0" w:color="auto"/>
            <w:bottom w:val="none" w:sz="0" w:space="0" w:color="auto"/>
            <w:right w:val="none" w:sz="0" w:space="0" w:color="auto"/>
          </w:divBdr>
        </w:div>
        <w:div w:id="453672527">
          <w:marLeft w:val="0"/>
          <w:marRight w:val="0"/>
          <w:marTop w:val="0"/>
          <w:marBottom w:val="0"/>
          <w:divBdr>
            <w:top w:val="none" w:sz="0" w:space="0" w:color="auto"/>
            <w:left w:val="none" w:sz="0" w:space="0" w:color="auto"/>
            <w:bottom w:val="none" w:sz="0" w:space="0" w:color="auto"/>
            <w:right w:val="none" w:sz="0" w:space="0" w:color="auto"/>
          </w:divBdr>
        </w:div>
        <w:div w:id="550654866">
          <w:marLeft w:val="0"/>
          <w:marRight w:val="0"/>
          <w:marTop w:val="0"/>
          <w:marBottom w:val="0"/>
          <w:divBdr>
            <w:top w:val="none" w:sz="0" w:space="0" w:color="auto"/>
            <w:left w:val="none" w:sz="0" w:space="0" w:color="auto"/>
            <w:bottom w:val="none" w:sz="0" w:space="0" w:color="auto"/>
            <w:right w:val="none" w:sz="0" w:space="0" w:color="auto"/>
          </w:divBdr>
        </w:div>
        <w:div w:id="1197231417">
          <w:marLeft w:val="0"/>
          <w:marRight w:val="0"/>
          <w:marTop w:val="0"/>
          <w:marBottom w:val="0"/>
          <w:divBdr>
            <w:top w:val="none" w:sz="0" w:space="0" w:color="auto"/>
            <w:left w:val="none" w:sz="0" w:space="0" w:color="auto"/>
            <w:bottom w:val="none" w:sz="0" w:space="0" w:color="auto"/>
            <w:right w:val="none" w:sz="0" w:space="0" w:color="auto"/>
          </w:divBdr>
        </w:div>
        <w:div w:id="1455782908">
          <w:marLeft w:val="0"/>
          <w:marRight w:val="0"/>
          <w:marTop w:val="0"/>
          <w:marBottom w:val="0"/>
          <w:divBdr>
            <w:top w:val="none" w:sz="0" w:space="0" w:color="auto"/>
            <w:left w:val="none" w:sz="0" w:space="0" w:color="auto"/>
            <w:bottom w:val="none" w:sz="0" w:space="0" w:color="auto"/>
            <w:right w:val="none" w:sz="0" w:space="0" w:color="auto"/>
          </w:divBdr>
        </w:div>
      </w:divsChild>
    </w:div>
    <w:div w:id="17054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file:///C:\aaaWork\Research\KIYILepak\results\figures\Figure2_LenFreq14Reg.PN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file:///C:\aaaWork\Research\KIYILepak\results\figures\Figure3_LFProgression.PNG" TargetMode="External"/><Relationship Id="rId23" Type="http://schemas.openxmlformats.org/officeDocument/2006/relationships/theme" Target="theme/theme1.xml"/><Relationship Id="rId10" Type="http://schemas.openxmlformats.org/officeDocument/2006/relationships/hyperlink" Target="http://www.glfc.org/pubs_out/coregonidfishes.pdf" TargetMode="External"/><Relationship Id="rId19" Type="http://schemas.openxmlformats.org/officeDocument/2006/relationships/image" Target="file:///C:\aaaWork\Research\KIYILepak\results\figures\Figure6_AgeFreq.PN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3091A-1B46-4A87-A4D7-9FD19322F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3183</TotalTime>
  <Pages>33</Pages>
  <Words>6733</Words>
  <Characters>38384</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22</cp:revision>
  <cp:lastPrinted>2015-11-16T18:59:00Z</cp:lastPrinted>
  <dcterms:created xsi:type="dcterms:W3CDTF">2015-11-16T14:42:00Z</dcterms:created>
  <dcterms:modified xsi:type="dcterms:W3CDTF">2015-12-21T17:42:00Z</dcterms:modified>
</cp:coreProperties>
</file>