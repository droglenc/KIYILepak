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77777777" w:rsidR="00C87662" w:rsidRPr="002270C4" w:rsidRDefault="00C87662" w:rsidP="002270C4">
      <w:pPr>
        <w:pStyle w:val="Affiliation"/>
        <w:spacing w:before="0"/>
        <w:rPr>
          <w:i w:val="0"/>
        </w:rPr>
      </w:pPr>
      <w:r w:rsidRPr="002270C4">
        <w:rPr>
          <w:i w:val="0"/>
        </w:rPr>
        <w:t xml:space="preserve">Age, recruitment variability, and partial age validation of </w:t>
      </w:r>
      <w:proofErr w:type="spellStart"/>
      <w:r w:rsidRPr="002270C4">
        <w:t>Coregonus</w:t>
      </w:r>
      <w:proofErr w:type="spellEnd"/>
      <w:r w:rsidRPr="002270C4">
        <w:t xml:space="preserve"> </w:t>
      </w:r>
      <w:proofErr w:type="spellStart"/>
      <w:r w:rsidRPr="002270C4">
        <w:t>kiyi</w:t>
      </w:r>
      <w:proofErr w:type="spellEnd"/>
      <w:r w:rsidRPr="002270C4">
        <w:rPr>
          <w:i w:val="0"/>
        </w:rPr>
        <w:t xml:space="preserve"> from Lake Superior</w:t>
      </w:r>
    </w:p>
    <w:p w14:paraId="16FB6107" w14:textId="77777777" w:rsidR="00C87662" w:rsidRPr="002270C4" w:rsidRDefault="00C87662" w:rsidP="002270C4">
      <w:pPr>
        <w:pStyle w:val="Affiliation"/>
        <w:spacing w:before="0"/>
        <w:rPr>
          <w:i w:val="0"/>
        </w:rPr>
      </w:pPr>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233B0D40" w:rsidR="00C87662" w:rsidRPr="002270C4" w:rsidRDefault="00C87662" w:rsidP="002270C4">
      <w:pPr>
        <w:pStyle w:val="Affiliation"/>
        <w:spacing w:before="0"/>
      </w:pPr>
      <w:r w:rsidRPr="002270C4">
        <w:t>Department of Natural Resources, Northland College, Ashland, W</w:t>
      </w:r>
      <w:ins w:id="0" w:author="Derek Ogle" w:date="2017-01-13T05:08:00Z">
        <w:r w:rsidR="00FD0681">
          <w:t>isconsin</w:t>
        </w:r>
      </w:ins>
      <w:del w:id="1" w:author="Derek Ogle" w:date="2017-01-13T05:08:00Z">
        <w:r w:rsidRPr="002270C4" w:rsidDel="00FD0681">
          <w:delText>I</w:delText>
        </w:r>
      </w:del>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 xml:space="preserve">U. S. Geological Survey, Great Lakes Science </w:t>
      </w:r>
      <w:proofErr w:type="spellStart"/>
      <w:r w:rsidRPr="002270C4">
        <w:t>Center</w:t>
      </w:r>
      <w:proofErr w:type="spellEnd"/>
      <w:r w:rsidRPr="002270C4">
        <w:t>,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04E2EF00"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ins w:id="2" w:author="Derek Ogle" w:date="2017-01-13T05:08:00Z">
        <w:r w:rsidR="00FD0681">
          <w:rPr>
            <w:i w:val="0"/>
          </w:rPr>
          <w:t>isconsin</w:t>
        </w:r>
      </w:ins>
      <w:del w:id="3" w:author="Derek Ogle" w:date="2017-01-13T05:08:00Z">
        <w:r w:rsidRPr="002270C4" w:rsidDel="00FD0681">
          <w:rPr>
            <w:i w:val="0"/>
          </w:rPr>
          <w:delText>I</w:delText>
        </w:r>
      </w:del>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 xml:space="preserve">*Present address: U. S. Geological Survey, Great Lakes Science </w:t>
      </w:r>
      <w:proofErr w:type="spellStart"/>
      <w:r w:rsidRPr="002270C4">
        <w:rPr>
          <w:i w:val="0"/>
        </w:rPr>
        <w:t>Center</w:t>
      </w:r>
      <w:proofErr w:type="spellEnd"/>
      <w:r w:rsidRPr="002270C4">
        <w:rPr>
          <w:i w:val="0"/>
        </w:rPr>
        <w:t xml:space="preserve">, Lake Superior Biological Station, </w:t>
      </w:r>
      <w:proofErr w:type="gramStart"/>
      <w:r w:rsidRPr="002270C4">
        <w:rPr>
          <w:i w:val="0"/>
        </w:rPr>
        <w:t>Ashland</w:t>
      </w:r>
      <w:proofErr w:type="gramEnd"/>
      <w:r w:rsidRPr="002270C4">
        <w:rPr>
          <w:i w:val="0"/>
        </w:rPr>
        <w:t>, Wisconsin 54806</w:t>
      </w:r>
    </w:p>
    <w:p w14:paraId="5680D7B5" w14:textId="77777777" w:rsidR="00C87662" w:rsidRPr="002270C4" w:rsidRDefault="00C87662" w:rsidP="002270C4">
      <w:pPr>
        <w:spacing w:after="200" w:line="360" w:lineRule="auto"/>
        <w:ind w:firstLine="0"/>
      </w:pPr>
    </w:p>
    <w:p w14:paraId="27E018F1" w14:textId="77777777"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recruitment variability of </w:t>
      </w:r>
      <w:proofErr w:type="spellStart"/>
      <w:r w:rsidRPr="002270C4">
        <w:rPr>
          <w:i/>
        </w:rPr>
        <w:t>Coregonus</w:t>
      </w:r>
      <w:proofErr w:type="spellEnd"/>
      <w:r w:rsidRPr="002270C4">
        <w:rPr>
          <w:i/>
        </w:rPr>
        <w:t xml:space="preserve"> </w:t>
      </w:r>
      <w:proofErr w:type="spellStart"/>
      <w:r w:rsidRPr="002270C4">
        <w:rPr>
          <w:i/>
        </w:rPr>
        <w:t>kiyi</w:t>
      </w:r>
      <w:proofErr w:type="spellEnd"/>
      <w:r w:rsidRPr="002270C4">
        <w:rPr>
          <w:i/>
        </w:rPr>
        <w:t xml:space="preserve"> </w:t>
      </w:r>
      <w:r w:rsidRPr="002270C4">
        <w:rPr>
          <w:i/>
        </w:rPr>
        <w:br w:type="page"/>
      </w:r>
    </w:p>
    <w:p w14:paraId="14D3812B" w14:textId="77777777" w:rsidR="009C2A6D" w:rsidRPr="002270C4" w:rsidRDefault="009C2A6D" w:rsidP="002270C4">
      <w:pPr>
        <w:spacing w:line="360" w:lineRule="auto"/>
        <w:ind w:firstLine="0"/>
        <w:rPr>
          <w:b/>
        </w:rPr>
      </w:pPr>
    </w:p>
    <w:p w14:paraId="7327AE9B" w14:textId="6FE764C2" w:rsidR="007D1503" w:rsidRPr="002270C4" w:rsidRDefault="007D1503" w:rsidP="002270C4">
      <w:pPr>
        <w:spacing w:line="360" w:lineRule="auto"/>
        <w:ind w:firstLine="0"/>
        <w:rPr>
          <w:b/>
        </w:rPr>
      </w:pPr>
      <w:r w:rsidRPr="002270C4">
        <w:rPr>
          <w:b/>
        </w:rPr>
        <w:t>Abstract</w:t>
      </w:r>
    </w:p>
    <w:p w14:paraId="738C7FA1" w14:textId="4CD59821" w:rsidR="005B780A" w:rsidRPr="002270C4" w:rsidRDefault="002F0A76" w:rsidP="002270C4">
      <w:pPr>
        <w:spacing w:line="360" w:lineRule="auto"/>
      </w:pPr>
      <w:r w:rsidRPr="002270C4">
        <w:t>A</w:t>
      </w:r>
      <w:r w:rsidR="00094261" w:rsidRPr="002270C4">
        <w:t>ge</w:t>
      </w:r>
      <w:r w:rsidRPr="002270C4">
        <w:t xml:space="preserve"> estimates</w:t>
      </w:r>
      <w:r w:rsidR="00094261" w:rsidRPr="002270C4">
        <w:t xml:space="preserve"> of </w:t>
      </w:r>
      <w:r w:rsidR="0018783C" w:rsidRPr="002270C4">
        <w:t xml:space="preserve">Lake Superior </w:t>
      </w:r>
      <w:proofErr w:type="spellStart"/>
      <w:r w:rsidR="0018783C" w:rsidRPr="002270C4">
        <w:t>K</w:t>
      </w:r>
      <w:r w:rsidR="00BB2AF1" w:rsidRPr="002270C4">
        <w:t>iyi</w:t>
      </w:r>
      <w:proofErr w:type="spellEnd"/>
      <w:r w:rsidR="00BB2AF1" w:rsidRPr="002270C4">
        <w:t xml:space="preserve"> </w:t>
      </w:r>
      <w:proofErr w:type="spellStart"/>
      <w:r w:rsidR="00BB2AF1" w:rsidRPr="002270C4">
        <w:rPr>
          <w:i/>
        </w:rPr>
        <w:t>Coregonus</w:t>
      </w:r>
      <w:proofErr w:type="spellEnd"/>
      <w:r w:rsidR="00BB2AF1" w:rsidRPr="002270C4">
        <w:rPr>
          <w:i/>
        </w:rPr>
        <w:t xml:space="preserve"> </w:t>
      </w:r>
      <w:proofErr w:type="spellStart"/>
      <w:r w:rsidR="00BB2AF1" w:rsidRPr="002270C4">
        <w:rPr>
          <w:i/>
        </w:rPr>
        <w:t>kiyi</w:t>
      </w:r>
      <w:proofErr w:type="spellEnd"/>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 xml:space="preserve">of </w:t>
      </w:r>
      <w:proofErr w:type="spellStart"/>
      <w:r w:rsidR="0018783C" w:rsidRPr="002270C4">
        <w:t>K</w:t>
      </w:r>
      <w:r w:rsidR="00327B56" w:rsidRPr="002270C4">
        <w:t>iyi</w:t>
      </w:r>
      <w:proofErr w:type="spellEnd"/>
      <w:r w:rsidR="00327B56" w:rsidRPr="002270C4">
        <w:t xml:space="preserve"> </w:t>
      </w:r>
      <w:r w:rsidR="00B532DB" w:rsidRPr="002270C4">
        <w:t>length frequency data</w:t>
      </w:r>
      <w:r w:rsidRPr="002270C4">
        <w:t xml:space="preserve"> were examined</w:t>
      </w:r>
      <w:r w:rsidR="00B532DB" w:rsidRPr="002270C4">
        <w:t xml:space="preserve"> to assess recruitment</w:t>
      </w:r>
      <w:r w:rsidR="00C5187A" w:rsidRPr="002270C4">
        <w:t xml:space="preserve"> and validate age estimates</w:t>
      </w:r>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B532DB" w:rsidRPr="002270C4">
        <w:t xml:space="preserve">, corresponding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in length </w:t>
      </w:r>
      <w:r w:rsidR="00B532DB" w:rsidRPr="002270C4">
        <w:t xml:space="preserve">frequency distributions. </w:t>
      </w:r>
      <w:r w:rsidR="0052742A" w:rsidRPr="002270C4">
        <w:t xml:space="preserve">Recruitment was low to non-existent in 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 xml:space="preserve">der, suggesting that </w:t>
      </w:r>
      <w:proofErr w:type="spellStart"/>
      <w:r w:rsidR="0018783C" w:rsidRPr="002270C4">
        <w:t>K</w:t>
      </w:r>
      <w:r w:rsidR="00C5187A" w:rsidRPr="002270C4">
        <w:t>iyi</w:t>
      </w:r>
      <w:proofErr w:type="spellEnd"/>
      <w:r w:rsidR="00C5187A" w:rsidRPr="002270C4">
        <w:t xml:space="preserve"> age may be reliably estimated to within one year by careful examination of thin-sectioned otoliths.</w:t>
      </w:r>
    </w:p>
    <w:p w14:paraId="5462777A" w14:textId="1DBD3F07" w:rsidR="007D1503" w:rsidRPr="002270C4" w:rsidDel="00FD0681" w:rsidRDefault="007D1503" w:rsidP="002270C4">
      <w:pPr>
        <w:spacing w:line="360" w:lineRule="auto"/>
        <w:ind w:firstLine="0"/>
        <w:rPr>
          <w:del w:id="4" w:author="Derek Ogle" w:date="2017-01-13T05:10:00Z"/>
        </w:rPr>
      </w:pPr>
    </w:p>
    <w:p w14:paraId="76B1E903" w14:textId="6FCC01C6" w:rsidR="007D1503" w:rsidRPr="002270C4" w:rsidRDefault="007D1503" w:rsidP="002270C4">
      <w:pPr>
        <w:spacing w:line="360" w:lineRule="auto"/>
        <w:ind w:firstLine="0"/>
      </w:pPr>
      <w:del w:id="5" w:author="Derek Ogle" w:date="2017-01-13T05:10:00Z">
        <w:r w:rsidRPr="002270C4" w:rsidDel="00FD0681">
          <w:rPr>
            <w:b/>
          </w:rPr>
          <w:delText>Keywords:</w:delText>
        </w:r>
        <w:r w:rsidR="00B47086" w:rsidRPr="002270C4" w:rsidDel="00FD0681">
          <w:delText xml:space="preserve"> </w:delText>
        </w:r>
        <w:r w:rsidR="00C5187A" w:rsidRPr="002270C4" w:rsidDel="00FD0681">
          <w:delText>c</w:delText>
        </w:r>
        <w:r w:rsidR="00184D73" w:rsidRPr="002270C4" w:rsidDel="00FD0681">
          <w:delText>oregoni</w:delText>
        </w:r>
        <w:r w:rsidR="00C018DE" w:rsidRPr="002270C4" w:rsidDel="00FD0681">
          <w:delText>nae</w:delText>
        </w:r>
        <w:r w:rsidR="00703BE9" w:rsidRPr="002270C4" w:rsidDel="00FD0681">
          <w:delText>;</w:delText>
        </w:r>
        <w:r w:rsidR="00184D73" w:rsidRPr="002270C4" w:rsidDel="00FD0681">
          <w:delText xml:space="preserve"> </w:delText>
        </w:r>
        <w:r w:rsidR="00A45665" w:rsidRPr="002270C4" w:rsidDel="00FD0681">
          <w:delText xml:space="preserve">Laurentian </w:delText>
        </w:r>
        <w:r w:rsidR="00184D73" w:rsidRPr="002270C4" w:rsidDel="00FD0681">
          <w:delText>Great Lakes</w:delText>
        </w:r>
        <w:r w:rsidR="00703BE9" w:rsidRPr="002270C4" w:rsidDel="00FD0681">
          <w:delText>;</w:delText>
        </w:r>
        <w:r w:rsidR="00184D73" w:rsidRPr="002270C4" w:rsidDel="00FD0681">
          <w:delText xml:space="preserve"> </w:delText>
        </w:r>
        <w:r w:rsidR="00C5187A" w:rsidRPr="002270C4" w:rsidDel="00FD0681">
          <w:delText>l</w:delText>
        </w:r>
        <w:r w:rsidR="000D1A25" w:rsidRPr="002270C4" w:rsidDel="00FD0681">
          <w:delText>ength frequency analysis</w:delText>
        </w:r>
        <w:r w:rsidR="00703BE9" w:rsidRPr="002270C4" w:rsidDel="00FD0681">
          <w:delText>;</w:delText>
        </w:r>
        <w:r w:rsidR="00BA0DD6" w:rsidRPr="002270C4" w:rsidDel="00FD0681">
          <w:delText xml:space="preserve"> </w:delText>
        </w:r>
        <w:r w:rsidR="00D26591" w:rsidRPr="002270C4" w:rsidDel="00FD0681">
          <w:delText xml:space="preserve">deepwater cisco; </w:delText>
        </w:r>
        <w:r w:rsidR="00321706" w:rsidRPr="002270C4" w:rsidDel="00FD0681">
          <w:delText>y</w:delText>
        </w:r>
        <w:r w:rsidR="00D26591" w:rsidRPr="002270C4" w:rsidDel="00FD0681">
          <w:delText>ear-class strength; otolith</w:delText>
        </w:r>
      </w:del>
      <w:r w:rsidRPr="002270C4">
        <w:rPr>
          <w:b/>
        </w:rPr>
        <w:br w:type="page"/>
      </w:r>
    </w:p>
    <w:p w14:paraId="6270C5CC" w14:textId="5019D268" w:rsidR="00D96B54" w:rsidRPr="002270C4" w:rsidRDefault="002270C4" w:rsidP="002270C4">
      <w:pPr>
        <w:spacing w:line="360" w:lineRule="auto"/>
        <w:ind w:firstLine="0"/>
      </w:pPr>
      <w:r w:rsidRPr="002270C4">
        <w:lastRenderedPageBreak/>
        <w:t>&lt;A&gt;</w:t>
      </w:r>
      <w:r w:rsidR="007D1503" w:rsidRPr="002270C4">
        <w:t>Introduction</w:t>
      </w:r>
    </w:p>
    <w:p w14:paraId="24C9BB9D" w14:textId="71B477D3" w:rsidR="00A45665" w:rsidRPr="002270C4" w:rsidRDefault="00DD283E" w:rsidP="002270C4">
      <w:pPr>
        <w:spacing w:line="360" w:lineRule="auto"/>
        <w:rPr>
          <w:b/>
        </w:rPr>
      </w:pPr>
      <w:proofErr w:type="spellStart"/>
      <w:r w:rsidRPr="002270C4">
        <w:t>Kiyi</w:t>
      </w:r>
      <w:proofErr w:type="spellEnd"/>
      <w:r w:rsidRPr="002270C4">
        <w:t xml:space="preserve"> </w:t>
      </w:r>
      <w:proofErr w:type="spellStart"/>
      <w:r w:rsidR="0021101D" w:rsidRPr="002270C4">
        <w:rPr>
          <w:i/>
        </w:rPr>
        <w:t>Coregonus</w:t>
      </w:r>
      <w:proofErr w:type="spellEnd"/>
      <w:r w:rsidR="0021101D" w:rsidRPr="002270C4">
        <w:rPr>
          <w:i/>
        </w:rPr>
        <w:t xml:space="preserve"> </w:t>
      </w:r>
      <w:proofErr w:type="spellStart"/>
      <w:r w:rsidR="0021101D" w:rsidRPr="002270C4">
        <w:rPr>
          <w:i/>
        </w:rPr>
        <w:t>kiyi</w:t>
      </w:r>
      <w:proofErr w:type="spellEnd"/>
      <w:del w:id="6" w:author="Derek Ogle" w:date="2017-01-13T05:38:00Z">
        <w:r w:rsidR="00A4477A" w:rsidRPr="002270C4" w:rsidDel="005235AA">
          <w:delText xml:space="preserve"> (Koelz)</w:delText>
        </w:r>
      </w:del>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w:t>
      </w:r>
      <w:proofErr w:type="spellStart"/>
      <w:r w:rsidR="00B451C8" w:rsidRPr="002270C4">
        <w:rPr>
          <w:i/>
        </w:rPr>
        <w:t>alpenae</w:t>
      </w:r>
      <w:proofErr w:type="spellEnd"/>
      <w:del w:id="7" w:author="Derek Ogle" w:date="2017-01-13T05:38:00Z">
        <w:r w:rsidR="00440CEF" w:rsidRPr="002270C4" w:rsidDel="005235AA">
          <w:delText xml:space="preserve"> (Koelz)</w:delText>
        </w:r>
      </w:del>
      <w:r w:rsidR="00B451C8" w:rsidRPr="002270C4">
        <w:rPr>
          <w:i/>
        </w:rPr>
        <w:t xml:space="preserve">, C. </w:t>
      </w:r>
      <w:proofErr w:type="spellStart"/>
      <w:r w:rsidR="00B451C8" w:rsidRPr="002270C4">
        <w:rPr>
          <w:i/>
        </w:rPr>
        <w:t>artedi</w:t>
      </w:r>
      <w:proofErr w:type="spellEnd"/>
      <w:del w:id="8" w:author="Derek Ogle" w:date="2017-01-13T05:38:00Z">
        <w:r w:rsidR="00A4477A" w:rsidRPr="002270C4" w:rsidDel="005235AA">
          <w:delText xml:space="preserve"> Lesueur</w:delText>
        </w:r>
      </w:del>
      <w:r w:rsidR="00B451C8" w:rsidRPr="002270C4">
        <w:rPr>
          <w:i/>
        </w:rPr>
        <w:t xml:space="preserve">, </w:t>
      </w:r>
      <w:r w:rsidR="007A009F" w:rsidRPr="002270C4">
        <w:rPr>
          <w:i/>
        </w:rPr>
        <w:t xml:space="preserve">C. </w:t>
      </w:r>
      <w:proofErr w:type="spellStart"/>
      <w:r w:rsidR="007A009F" w:rsidRPr="002270C4">
        <w:rPr>
          <w:i/>
        </w:rPr>
        <w:t>johannae</w:t>
      </w:r>
      <w:proofErr w:type="spellEnd"/>
      <w:del w:id="9" w:author="Derek Ogle" w:date="2017-01-13T05:38:00Z">
        <w:r w:rsidR="00A4477A" w:rsidRPr="002270C4" w:rsidDel="005235AA">
          <w:delText xml:space="preserve"> (Wagner)</w:delText>
        </w:r>
      </w:del>
      <w:r w:rsidR="007A009F" w:rsidRPr="002270C4">
        <w:rPr>
          <w:i/>
        </w:rPr>
        <w:t xml:space="preserve">, C. </w:t>
      </w:r>
      <w:proofErr w:type="spellStart"/>
      <w:r w:rsidR="007A009F" w:rsidRPr="002270C4">
        <w:rPr>
          <w:i/>
        </w:rPr>
        <w:t>hoyi</w:t>
      </w:r>
      <w:proofErr w:type="spellEnd"/>
      <w:del w:id="10" w:author="Derek Ogle" w:date="2017-01-13T05:38:00Z">
        <w:r w:rsidR="00A4477A" w:rsidRPr="002270C4" w:rsidDel="005235AA">
          <w:delText xml:space="preserve"> (Milner)</w:delText>
        </w:r>
      </w:del>
      <w:r w:rsidR="007A009F" w:rsidRPr="002270C4">
        <w:rPr>
          <w:i/>
        </w:rPr>
        <w:t xml:space="preserve">, </w:t>
      </w:r>
      <w:r w:rsidR="00B451C8" w:rsidRPr="002270C4">
        <w:rPr>
          <w:i/>
        </w:rPr>
        <w:t xml:space="preserve">C. </w:t>
      </w:r>
      <w:proofErr w:type="spellStart"/>
      <w:r w:rsidR="00B451C8" w:rsidRPr="002270C4">
        <w:rPr>
          <w:i/>
        </w:rPr>
        <w:t>nigripinnis</w:t>
      </w:r>
      <w:proofErr w:type="spellEnd"/>
      <w:del w:id="11" w:author="Derek Ogle" w:date="2017-01-13T05:38:00Z">
        <w:r w:rsidR="00A4477A" w:rsidRPr="002270C4" w:rsidDel="005235AA">
          <w:delText xml:space="preserve"> (Milner)</w:delText>
        </w:r>
      </w:del>
      <w:r w:rsidR="00B451C8" w:rsidRPr="002270C4">
        <w:rPr>
          <w:i/>
        </w:rPr>
        <w:t xml:space="preserve">, C. </w:t>
      </w:r>
      <w:proofErr w:type="spellStart"/>
      <w:r w:rsidR="00B451C8" w:rsidRPr="002270C4">
        <w:rPr>
          <w:i/>
        </w:rPr>
        <w:t>reighardi</w:t>
      </w:r>
      <w:proofErr w:type="spellEnd"/>
      <w:del w:id="12" w:author="Derek Ogle" w:date="2017-01-13T05:38:00Z">
        <w:r w:rsidR="00A4477A" w:rsidRPr="002270C4" w:rsidDel="005235AA">
          <w:delText xml:space="preserve"> (Koelz)</w:delText>
        </w:r>
      </w:del>
      <w:r w:rsidR="00A4477A" w:rsidRPr="002270C4">
        <w:t>,</w:t>
      </w:r>
      <w:r w:rsidR="00B451C8" w:rsidRPr="002270C4">
        <w:rPr>
          <w:i/>
        </w:rPr>
        <w:t xml:space="preserve"> </w:t>
      </w:r>
      <w:r w:rsidR="00B451C8" w:rsidRPr="002270C4">
        <w:t xml:space="preserve">and </w:t>
      </w:r>
      <w:r w:rsidR="00B451C8" w:rsidRPr="002270C4">
        <w:rPr>
          <w:i/>
        </w:rPr>
        <w:t xml:space="preserve">C. </w:t>
      </w:r>
      <w:proofErr w:type="spellStart"/>
      <w:r w:rsidR="00B451C8" w:rsidRPr="002270C4">
        <w:rPr>
          <w:i/>
        </w:rPr>
        <w:t>zenithicus</w:t>
      </w:r>
      <w:proofErr w:type="spellEnd"/>
      <w:del w:id="13" w:author="Derek Ogle" w:date="2017-01-13T05:38:00Z">
        <w:r w:rsidR="00A4477A" w:rsidRPr="002270C4" w:rsidDel="00872D7C">
          <w:delText xml:space="preserve"> (Jordan &amp; Ever</w:delText>
        </w:r>
      </w:del>
      <w:del w:id="14" w:author="Derek Ogle" w:date="2017-01-13T05:39:00Z">
        <w:r w:rsidR="00A4477A" w:rsidRPr="002270C4" w:rsidDel="00872D7C">
          <w:delText>mann)</w:delText>
        </w:r>
      </w:del>
      <w:r w:rsidRPr="002270C4">
        <w:t xml:space="preserve">) that historically </w:t>
      </w:r>
      <w:r w:rsidR="00755340" w:rsidRPr="002270C4">
        <w:t xml:space="preserve">existed </w:t>
      </w:r>
      <w:r w:rsidRPr="002270C4">
        <w:t>in the Laurentian Great Lakes (</w:t>
      </w:r>
      <w:proofErr w:type="spellStart"/>
      <w:r w:rsidR="007A009F" w:rsidRPr="002270C4">
        <w:t>Koelz</w:t>
      </w:r>
      <w:proofErr w:type="spellEnd"/>
      <w:r w:rsidR="002770A2" w:rsidRPr="002270C4">
        <w:t xml:space="preserve"> 19</w:t>
      </w:r>
      <w:r w:rsidR="007A009F" w:rsidRPr="002270C4">
        <w:t>2</w:t>
      </w:r>
      <w:r w:rsidR="00B27C7E" w:rsidRPr="002270C4">
        <w:t>9</w:t>
      </w:r>
      <w:r w:rsidR="002770A2" w:rsidRPr="002270C4">
        <w:t>)</w:t>
      </w:r>
      <w:r w:rsidR="008D3583" w:rsidRPr="002270C4">
        <w:t xml:space="preserve">. </w:t>
      </w:r>
      <w:proofErr w:type="spellStart"/>
      <w:r w:rsidRPr="002270C4">
        <w:t>Kiyi</w:t>
      </w:r>
      <w:proofErr w:type="spellEnd"/>
      <w:r w:rsidRPr="002270C4">
        <w:t xml:space="preserve"> were found in Lakes Huron, Michiga</w:t>
      </w:r>
      <w:r w:rsidR="002270C4">
        <w:t>n, Ontario, and Superior (</w:t>
      </w:r>
      <w:proofErr w:type="spellStart"/>
      <w:r w:rsidR="002270C4">
        <w:t>Koelz</w:t>
      </w:r>
      <w:proofErr w:type="spellEnd"/>
      <w:r w:rsidRPr="002270C4">
        <w:t xml:space="preserve"> 1929), but presently </w:t>
      </w:r>
      <w:r w:rsidR="00EA5A1C" w:rsidRPr="002270C4">
        <w:t xml:space="preserve">only </w:t>
      </w:r>
      <w:r w:rsidR="00703BE9" w:rsidRPr="002270C4">
        <w:t xml:space="preserve">occur </w:t>
      </w:r>
      <w:r w:rsidRPr="002270C4">
        <w:t>in Lake Superior</w:t>
      </w:r>
      <w:r w:rsidR="00FE2771" w:rsidRPr="002270C4">
        <w:t xml:space="preserve"> (</w:t>
      </w:r>
      <w:proofErr w:type="spellStart"/>
      <w:r w:rsidR="00703FAA" w:rsidRPr="002270C4">
        <w:t>Eshenroder</w:t>
      </w:r>
      <w:proofErr w:type="spellEnd"/>
      <w:r w:rsidR="00703FAA" w:rsidRPr="002270C4">
        <w:t xml:space="preserve">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proofErr w:type="spellStart"/>
      <w:r w:rsidR="000D3CED" w:rsidRPr="002270C4">
        <w:t>K</w:t>
      </w:r>
      <w:r w:rsidR="00872CB2" w:rsidRPr="002270C4">
        <w:t>iyi</w:t>
      </w:r>
      <w:proofErr w:type="spellEnd"/>
      <w:r w:rsidR="00872CB2" w:rsidRPr="002270C4">
        <w:t xml:space="preserve">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proofErr w:type="spellStart"/>
      <w:r w:rsidR="00A078CD" w:rsidRPr="002270C4">
        <w:rPr>
          <w:i/>
        </w:rPr>
        <w:t>Alosa</w:t>
      </w:r>
      <w:proofErr w:type="spellEnd"/>
      <w:r w:rsidR="00A078CD" w:rsidRPr="002270C4">
        <w:rPr>
          <w:i/>
        </w:rPr>
        <w:t xml:space="preserve"> </w:t>
      </w:r>
      <w:proofErr w:type="spellStart"/>
      <w:r w:rsidR="00A078CD" w:rsidRPr="002270C4">
        <w:rPr>
          <w:i/>
        </w:rPr>
        <w:t>pseudoharengus</w:t>
      </w:r>
      <w:proofErr w:type="spellEnd"/>
      <w:del w:id="15" w:author="Derek Ogle" w:date="2017-01-13T05:39:00Z">
        <w:r w:rsidR="00A4477A" w:rsidRPr="002270C4" w:rsidDel="00872D7C">
          <w:delText xml:space="preserve"> (Wilson)</w:delText>
        </w:r>
      </w:del>
      <w:r w:rsidR="000D3CED" w:rsidRPr="002270C4">
        <w:t xml:space="preserve"> and Rainbow Smelt </w:t>
      </w:r>
      <w:proofErr w:type="spellStart"/>
      <w:r w:rsidR="00A078CD" w:rsidRPr="002270C4">
        <w:rPr>
          <w:i/>
        </w:rPr>
        <w:t>Osmerus</w:t>
      </w:r>
      <w:proofErr w:type="spellEnd"/>
      <w:r w:rsidR="00A078CD" w:rsidRPr="002270C4">
        <w:rPr>
          <w:i/>
        </w:rPr>
        <w:t xml:space="preserve"> </w:t>
      </w:r>
      <w:proofErr w:type="spellStart"/>
      <w:r w:rsidR="00A078CD" w:rsidRPr="002270C4">
        <w:rPr>
          <w:i/>
        </w:rPr>
        <w:t>mordax</w:t>
      </w:r>
      <w:proofErr w:type="spellEnd"/>
      <w:del w:id="16" w:author="Derek Ogle" w:date="2017-01-13T05:39:00Z">
        <w:r w:rsidR="00A4477A" w:rsidRPr="002270C4" w:rsidDel="00872D7C">
          <w:delText xml:space="preserve"> (Mitchill)</w:delText>
        </w:r>
      </w:del>
      <w:r w:rsidR="00D3117E" w:rsidRPr="002270C4">
        <w:t xml:space="preserve"> and overfishing (</w:t>
      </w:r>
      <w:r w:rsidR="002270C4">
        <w:t>Christie</w:t>
      </w:r>
      <w:r w:rsidR="00962C67" w:rsidRPr="002270C4">
        <w:t xml:space="preserve"> 1974</w:t>
      </w:r>
      <w:r w:rsidR="008D3583" w:rsidRPr="002270C4">
        <w:t xml:space="preserve">). </w:t>
      </w:r>
      <w:proofErr w:type="spellStart"/>
      <w:r w:rsidR="008D3583" w:rsidRPr="002270C4">
        <w:t>Kiyi</w:t>
      </w:r>
      <w:proofErr w:type="spellEnd"/>
      <w:r w:rsidR="008D3583" w:rsidRPr="002270C4">
        <w:t xml:space="preserve"> is one of the least studied </w:t>
      </w:r>
      <w:r w:rsidR="00F11CF5" w:rsidRPr="002270C4">
        <w:t>fishes</w:t>
      </w:r>
      <w:r w:rsidR="008D3583" w:rsidRPr="002270C4">
        <w:t xml:space="preserve"> in Lake Superior, despite being the most abundant </w:t>
      </w:r>
      <w:proofErr w:type="spellStart"/>
      <w:r w:rsidR="008D3583" w:rsidRPr="002270C4">
        <w:t>deepwater</w:t>
      </w:r>
      <w:proofErr w:type="spellEnd"/>
      <w:r w:rsidR="008D3583" w:rsidRPr="002270C4">
        <w:t xml:space="preserve"> (&gt;100 m) pelagic species (Yule </w:t>
      </w:r>
      <w:r w:rsidR="00B537B4" w:rsidRPr="00492216">
        <w:t>et al.</w:t>
      </w:r>
      <w:r w:rsidR="008D3583" w:rsidRPr="002270C4">
        <w:t xml:space="preserve"> 2013).</w:t>
      </w:r>
      <w:r w:rsidR="006D2A5E" w:rsidRPr="002270C4">
        <w:t xml:space="preserve"> </w:t>
      </w:r>
    </w:p>
    <w:p w14:paraId="453D8CB0" w14:textId="123751A6"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w:t>
      </w:r>
      <w:proofErr w:type="spellStart"/>
      <w:r w:rsidR="00755955" w:rsidRPr="002270C4">
        <w:rPr>
          <w:rFonts w:cs="Times New Roman"/>
        </w:rPr>
        <w:t>Campana</w:t>
      </w:r>
      <w:proofErr w:type="spellEnd"/>
      <w:r w:rsidR="00755955" w:rsidRPr="002270C4">
        <w:rPr>
          <w:rFonts w:cs="Times New Roman"/>
        </w:rPr>
        <w:t xml:space="preserve">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 xml:space="preserve">Maximum reported ages of </w:t>
      </w:r>
      <w:proofErr w:type="spellStart"/>
      <w:r w:rsidR="000D3CED" w:rsidRPr="002270C4">
        <w:rPr>
          <w:rFonts w:cs="Times New Roman"/>
        </w:rPr>
        <w:t>K</w:t>
      </w:r>
      <w:r w:rsidR="00B40D52" w:rsidRPr="002270C4">
        <w:rPr>
          <w:rFonts w:cs="Times New Roman"/>
        </w:rPr>
        <w:t>iyi</w:t>
      </w:r>
      <w:proofErr w:type="spellEnd"/>
      <w:r w:rsidR="00B40D52" w:rsidRPr="002270C4">
        <w:rPr>
          <w:rFonts w:cs="Times New Roman"/>
        </w:rPr>
        <w:t xml:space="preserve">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10 years from Lake Michigan (</w:t>
      </w:r>
      <w:proofErr w:type="spellStart"/>
      <w:r w:rsidR="00244851" w:rsidRPr="002270C4">
        <w:rPr>
          <w:rFonts w:cs="Times New Roman"/>
        </w:rPr>
        <w:t>Deason</w:t>
      </w:r>
      <w:proofErr w:type="spellEnd"/>
      <w:r w:rsidR="00244851" w:rsidRPr="002270C4">
        <w:rPr>
          <w:rFonts w:cs="Times New Roman"/>
        </w:rPr>
        <w:t xml:space="preserve"> </w:t>
      </w:r>
      <w:r w:rsidR="002270C4">
        <w:rPr>
          <w:rFonts w:cs="Times New Roman"/>
        </w:rPr>
        <w:t xml:space="preserve">and </w:t>
      </w:r>
      <w:proofErr w:type="spellStart"/>
      <w:r w:rsidR="002270C4">
        <w:rPr>
          <w:rFonts w:cs="Times New Roman"/>
        </w:rPr>
        <w:t>Hile</w:t>
      </w:r>
      <w:proofErr w:type="spellEnd"/>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 xml:space="preserve">for Lake Superior </w:t>
      </w:r>
      <w:proofErr w:type="spellStart"/>
      <w:r w:rsidR="000D3CED" w:rsidRPr="002270C4">
        <w:rPr>
          <w:rFonts w:cs="Times New Roman"/>
        </w:rPr>
        <w:t>K</w:t>
      </w:r>
      <w:r w:rsidR="00164BD2" w:rsidRPr="002270C4">
        <w:rPr>
          <w:rFonts w:cs="Times New Roman"/>
        </w:rPr>
        <w:t>iyi</w:t>
      </w:r>
      <w:proofErr w:type="spellEnd"/>
      <w:r w:rsidR="00164BD2" w:rsidRPr="002270C4">
        <w:rPr>
          <w:rFonts w:cs="Times New Roman"/>
        </w:rPr>
        <w:t xml:space="preserve">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proofErr w:type="spellStart"/>
      <w:r w:rsidR="003353C7" w:rsidRPr="002270C4">
        <w:rPr>
          <w:rFonts w:cs="Times New Roman"/>
        </w:rPr>
        <w:t>Maceina</w:t>
      </w:r>
      <w:proofErr w:type="spellEnd"/>
      <w:r w:rsidR="003353C7" w:rsidRPr="002270C4">
        <w:rPr>
          <w:rFonts w:cs="Times New Roman"/>
        </w:rPr>
        <w:t xml:space="preserve">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 xml:space="preserve">of </w:t>
      </w:r>
      <w:proofErr w:type="spellStart"/>
      <w:r w:rsidR="000D3CED" w:rsidRPr="002270C4">
        <w:rPr>
          <w:rFonts w:cs="Times New Roman"/>
        </w:rPr>
        <w:t>K</w:t>
      </w:r>
      <w:r w:rsidR="005C169A" w:rsidRPr="002270C4">
        <w:rPr>
          <w:rFonts w:cs="Times New Roman"/>
        </w:rPr>
        <w:t>iyi</w:t>
      </w:r>
      <w:proofErr w:type="spellEnd"/>
      <w:r w:rsidR="005C169A" w:rsidRPr="002270C4">
        <w:rPr>
          <w:rFonts w:cs="Times New Roman"/>
        </w:rPr>
        <w:t xml:space="preserve">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proofErr w:type="spellStart"/>
      <w:r w:rsidR="005C169A" w:rsidRPr="002270C4">
        <w:rPr>
          <w:rFonts w:cs="Times New Roman"/>
        </w:rPr>
        <w:t>deepwater</w:t>
      </w:r>
      <w:proofErr w:type="spellEnd"/>
      <w:r w:rsidR="005C169A" w:rsidRPr="002270C4">
        <w:rPr>
          <w:rFonts w:cs="Times New Roman"/>
        </w:rPr>
        <w:t xml:space="preserve"> cisco</w:t>
      </w:r>
      <w:r w:rsidR="00F216AC" w:rsidRPr="002270C4">
        <w:rPr>
          <w:rFonts w:cs="Times New Roman"/>
        </w:rPr>
        <w:t xml:space="preserve">es been validated, </w:t>
      </w:r>
      <w:proofErr w:type="spellStart"/>
      <w:r w:rsidR="00F216AC" w:rsidRPr="002270C4">
        <w:rPr>
          <w:rFonts w:cs="Times New Roman"/>
          <w:i/>
        </w:rPr>
        <w:t>sensu</w:t>
      </w:r>
      <w:proofErr w:type="spellEnd"/>
      <w:r w:rsidR="00F216AC" w:rsidRPr="002270C4">
        <w:rPr>
          <w:rFonts w:cs="Times New Roman"/>
        </w:rPr>
        <w:t xml:space="preserve"> Beamish and McFarlane (1983). </w:t>
      </w:r>
    </w:p>
    <w:p w14:paraId="1F180B5C" w14:textId="2AE533DF" w:rsidR="005F1F4C" w:rsidRPr="002270C4" w:rsidRDefault="00AC2D38" w:rsidP="002270C4">
      <w:pPr>
        <w:spacing w:line="360" w:lineRule="auto"/>
        <w:rPr>
          <w:rFonts w:cs="Times New Roman"/>
        </w:rPr>
      </w:pPr>
      <w:r w:rsidRPr="002270C4">
        <w:rPr>
          <w:rFonts w:cs="Times New Roman"/>
        </w:rPr>
        <w:t xml:space="preserve">In the Laurentian Great Lakes, </w:t>
      </w:r>
      <w:r w:rsidR="00CE07F6" w:rsidRPr="002270C4">
        <w:rPr>
          <w:rFonts w:cs="Times New Roman"/>
        </w:rPr>
        <w:t xml:space="preserve">recruitment of </w:t>
      </w:r>
      <w:proofErr w:type="spellStart"/>
      <w:r w:rsidRPr="002270C4">
        <w:rPr>
          <w:rFonts w:cs="Times New Roman"/>
          <w:i/>
        </w:rPr>
        <w:t>Coregonus</w:t>
      </w:r>
      <w:proofErr w:type="spellEnd"/>
      <w:r w:rsidR="00EB0DE8" w:rsidRPr="002270C4">
        <w:rPr>
          <w:rFonts w:cs="Times New Roman"/>
        </w:rPr>
        <w:t xml:space="preserve"> s</w:t>
      </w:r>
      <w:r w:rsidR="00CE07F6" w:rsidRPr="002270C4">
        <w:rPr>
          <w:rFonts w:cs="Times New Roman"/>
        </w:rPr>
        <w:t>p</w:t>
      </w:r>
      <w:r w:rsidR="00EB0DE8" w:rsidRPr="002270C4">
        <w:rPr>
          <w:rFonts w:cs="Times New Roman"/>
        </w:rPr>
        <w:t xml:space="preserve">p. </w:t>
      </w:r>
      <w:r w:rsidRPr="002270C4">
        <w:rPr>
          <w:rFonts w:cs="Times New Roman"/>
        </w:rPr>
        <w:t xml:space="preserve">was historically thought to be fairly regular (Dryer </w:t>
      </w:r>
      <w:r w:rsidR="002E1829">
        <w:rPr>
          <w:rFonts w:cs="Times New Roman"/>
        </w:rPr>
        <w:t>and</w:t>
      </w:r>
      <w:r w:rsidRPr="002270C4">
        <w:rPr>
          <w:rFonts w:cs="Times New Roman"/>
        </w:rPr>
        <w:t xml:space="preserve"> </w:t>
      </w:r>
      <w:proofErr w:type="spellStart"/>
      <w:r w:rsidRPr="002270C4">
        <w:rPr>
          <w:rFonts w:cs="Times New Roman"/>
        </w:rPr>
        <w:t>Beil</w:t>
      </w:r>
      <w:proofErr w:type="spellEnd"/>
      <w:r w:rsidRPr="002270C4">
        <w:rPr>
          <w:rFonts w:cs="Times New Roman"/>
        </w:rPr>
        <w:t xml:space="preserve"> 1964). This </w:t>
      </w:r>
      <w:r w:rsidR="00105097" w:rsidRPr="002270C4">
        <w:rPr>
          <w:rFonts w:cs="Times New Roman"/>
        </w:rPr>
        <w:t xml:space="preserve">view </w:t>
      </w:r>
      <w:r w:rsidRPr="002270C4">
        <w:rPr>
          <w:rFonts w:cs="Times New Roman"/>
        </w:rPr>
        <w:t xml:space="preserve">was based </w:t>
      </w:r>
      <w:r w:rsidR="00105097" w:rsidRPr="002270C4">
        <w:rPr>
          <w:rFonts w:cs="Times New Roman"/>
        </w:rPr>
        <w:t xml:space="preserve">on </w:t>
      </w:r>
      <w:r w:rsidRPr="002270C4">
        <w:rPr>
          <w:rFonts w:cs="Times New Roman"/>
        </w:rPr>
        <w:t xml:space="preserve">adult </w:t>
      </w:r>
      <w:r w:rsidR="000D3CED" w:rsidRPr="002270C4">
        <w:rPr>
          <w:rFonts w:cs="Times New Roman"/>
        </w:rPr>
        <w:t>C</w:t>
      </w:r>
      <w:r w:rsidR="001E7905" w:rsidRPr="002270C4">
        <w:rPr>
          <w:rFonts w:cs="Times New Roman"/>
        </w:rPr>
        <w:t xml:space="preserve">isco </w:t>
      </w:r>
      <w:r w:rsidR="00784DBE">
        <w:rPr>
          <w:rFonts w:cs="Times New Roman"/>
          <w:i/>
        </w:rPr>
        <w:t xml:space="preserve">C. </w:t>
      </w:r>
      <w:proofErr w:type="spellStart"/>
      <w:r w:rsidR="00784DBE">
        <w:rPr>
          <w:rFonts w:cs="Times New Roman"/>
          <w:i/>
        </w:rPr>
        <w:t>artedi</w:t>
      </w:r>
      <w:proofErr w:type="spellEnd"/>
      <w:r w:rsidR="001E7905" w:rsidRPr="002270C4">
        <w:rPr>
          <w:rFonts w:cs="Times New Roman"/>
          <w:i/>
        </w:rPr>
        <w:t xml:space="preserve"> </w:t>
      </w:r>
      <w:r w:rsidRPr="002270C4">
        <w:rPr>
          <w:rFonts w:cs="Times New Roman"/>
        </w:rPr>
        <w:t>collection</w:t>
      </w:r>
      <w:r w:rsidR="00105097" w:rsidRPr="002270C4">
        <w:rPr>
          <w:rFonts w:cs="Times New Roman"/>
        </w:rPr>
        <w:t>s from 1950-59 and scale</w:t>
      </w:r>
      <w:r w:rsidR="007B11DA" w:rsidRPr="002270C4">
        <w:rPr>
          <w:rFonts w:cs="Times New Roman"/>
        </w:rPr>
        <w:t>-derived</w:t>
      </w:r>
      <w:r w:rsidR="00105097" w:rsidRPr="002270C4">
        <w:rPr>
          <w:rFonts w:cs="Times New Roman"/>
        </w:rPr>
        <w:t xml:space="preserve"> </w:t>
      </w:r>
      <w:r w:rsidR="00F216AC" w:rsidRPr="002270C4">
        <w:rPr>
          <w:rFonts w:cs="Times New Roman"/>
        </w:rPr>
        <w:t>age estimates</w:t>
      </w:r>
      <w:r w:rsidR="00105097" w:rsidRPr="002270C4">
        <w:rPr>
          <w:rFonts w:cs="Times New Roman"/>
        </w:rPr>
        <w:t xml:space="preserve"> that showed little ann</w:t>
      </w:r>
      <w:r w:rsidR="00AF0312" w:rsidRPr="002270C4">
        <w:rPr>
          <w:rFonts w:cs="Times New Roman"/>
        </w:rPr>
        <w:t xml:space="preserve">ual variability in age-4 fish. </w:t>
      </w:r>
      <w:r w:rsidR="000D3CED" w:rsidRPr="002270C4">
        <w:rPr>
          <w:rFonts w:cs="Times New Roman"/>
        </w:rPr>
        <w:t>Later work evaluating age-1 C</w:t>
      </w:r>
      <w:r w:rsidR="002E1829">
        <w:rPr>
          <w:rFonts w:cs="Times New Roman"/>
        </w:rPr>
        <w:t>isco populations (Hoff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Myers </w:t>
      </w:r>
      <w:r w:rsidR="008201C1" w:rsidRPr="00492216">
        <w:rPr>
          <w:rFonts w:cs="Times New Roman"/>
        </w:rPr>
        <w:t>et al.</w:t>
      </w:r>
      <w:r w:rsidR="008201C1" w:rsidRPr="002270C4">
        <w:rPr>
          <w:rFonts w:cs="Times New Roman"/>
        </w:rPr>
        <w:t xml:space="preserve"> 2015) </w:t>
      </w:r>
      <w:ins w:id="17" w:author="Derek Ogle" w:date="2017-01-13T05:43:00Z">
        <w:r w:rsidR="00872D7C">
          <w:rPr>
            <w:rFonts w:cs="Times New Roman"/>
          </w:rPr>
          <w:t>found</w:t>
        </w:r>
      </w:ins>
      <w:del w:id="18" w:author="Derek Ogle" w:date="2017-01-13T05:43:00Z">
        <w:r w:rsidR="008201C1" w:rsidRPr="002270C4" w:rsidDel="00872D7C">
          <w:rPr>
            <w:rFonts w:cs="Times New Roman"/>
          </w:rPr>
          <w:delText>has shown</w:delText>
        </w:r>
      </w:del>
      <w:r w:rsidR="008201C1" w:rsidRPr="002270C4">
        <w:rPr>
          <w:rFonts w:cs="Times New Roman"/>
        </w:rPr>
        <w:t xml:space="preserve"> high inter-ann</w:t>
      </w:r>
      <w:r w:rsidR="00BD4E43">
        <w:rPr>
          <w:rFonts w:cs="Times New Roman"/>
        </w:rPr>
        <w:t>ual variation in Lake Superior C</w:t>
      </w:r>
      <w:r w:rsidR="008201C1" w:rsidRPr="002270C4">
        <w:rPr>
          <w:rFonts w:cs="Times New Roman"/>
        </w:rPr>
        <w:t xml:space="preserve">isco recruitment.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r w:rsidR="003353C7" w:rsidRPr="002270C4">
        <w:rPr>
          <w:rFonts w:cs="Times New Roman"/>
        </w:rPr>
        <w:t xml:space="preserve">Lake Superior </w:t>
      </w:r>
      <w:r w:rsidR="00BD4E43">
        <w:rPr>
          <w:rFonts w:cs="Times New Roman"/>
        </w:rPr>
        <w:t>C</w:t>
      </w:r>
      <w:r w:rsidR="001E7905" w:rsidRPr="002270C4">
        <w:rPr>
          <w:rFonts w:cs="Times New Roman"/>
        </w:rPr>
        <w:t>isco</w:t>
      </w:r>
      <w:r w:rsidR="00CE07F6" w:rsidRPr="002270C4">
        <w:rPr>
          <w:rFonts w:cs="Times New Roman"/>
        </w:rPr>
        <w:t xml:space="preserve"> recruitment</w:t>
      </w:r>
      <w:r w:rsidR="008201C1" w:rsidRPr="002270C4">
        <w:rPr>
          <w:rFonts w:cs="Times New Roman"/>
        </w:rPr>
        <w:t xml:space="preserve">. </w:t>
      </w:r>
      <w:r w:rsidR="000D3CED" w:rsidRPr="002270C4">
        <w:rPr>
          <w:rFonts w:cs="Times New Roman"/>
        </w:rPr>
        <w:t xml:space="preserve">Variability in </w:t>
      </w:r>
      <w:proofErr w:type="spellStart"/>
      <w:r w:rsidR="000D3CED" w:rsidRPr="002270C4">
        <w:rPr>
          <w:rFonts w:cs="Times New Roman"/>
        </w:rPr>
        <w:t>K</w:t>
      </w:r>
      <w:r w:rsidR="004263BB" w:rsidRPr="002270C4">
        <w:rPr>
          <w:rFonts w:cs="Times New Roman"/>
        </w:rPr>
        <w:t>iyi</w:t>
      </w:r>
      <w:proofErr w:type="spellEnd"/>
      <w:r w:rsidR="004263BB" w:rsidRPr="002270C4">
        <w:rPr>
          <w:rFonts w:cs="Times New Roman"/>
        </w:rPr>
        <w:t xml:space="preserve"> recruitment has not been evaluated.</w:t>
      </w:r>
    </w:p>
    <w:p w14:paraId="27EDA701" w14:textId="0A1CC258" w:rsidR="004727C3" w:rsidRPr="002270C4" w:rsidRDefault="008B6CF2" w:rsidP="002270C4">
      <w:pPr>
        <w:spacing w:line="360" w:lineRule="auto"/>
      </w:pPr>
      <w:r w:rsidRPr="002270C4">
        <w:rPr>
          <w:rFonts w:cs="Times New Roman"/>
        </w:rPr>
        <w:lastRenderedPageBreak/>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 xml:space="preserve">Lake Superior </w:t>
      </w:r>
      <w:proofErr w:type="spellStart"/>
      <w:r w:rsidR="000D3CED" w:rsidRPr="002270C4">
        <w:t>K</w:t>
      </w:r>
      <w:r w:rsidR="005041D7" w:rsidRPr="002270C4">
        <w:t>iyi</w:t>
      </w:r>
      <w:proofErr w:type="spellEnd"/>
      <w:r w:rsidR="005041D7" w:rsidRPr="002270C4">
        <w:t xml:space="preserve"> </w:t>
      </w:r>
      <w:r w:rsidR="009237D7" w:rsidRPr="002270C4">
        <w:t>ages estimated from scales and otoliths</w:t>
      </w:r>
      <w:r w:rsidR="005041D7" w:rsidRPr="002270C4">
        <w:t>, 2</w:t>
      </w:r>
      <w:r w:rsidR="009237D7" w:rsidRPr="002270C4">
        <w:t xml:space="preserve">) </w:t>
      </w:r>
      <w:r w:rsidR="006010EE" w:rsidRPr="002270C4">
        <w:t xml:space="preserve">evaluate recruitment variability,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proofErr w:type="spellStart"/>
      <w:r w:rsidR="000D3CED" w:rsidRPr="002270C4">
        <w:t>K</w:t>
      </w:r>
      <w:r w:rsidR="009237D7" w:rsidRPr="002270C4">
        <w:t>iyi</w:t>
      </w:r>
      <w:proofErr w:type="spellEnd"/>
      <w:r w:rsidR="009237D7" w:rsidRPr="002270C4">
        <w:t xml:space="preserve"> ages by comparing age distributions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4F0F12E6"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2C50E7" w:rsidRPr="002270C4">
        <w:t xml:space="preserve">.  Collections </w:t>
      </w:r>
      <w:r w:rsidR="009812D0" w:rsidRPr="002270C4">
        <w:t>were made</w:t>
      </w:r>
      <w:r w:rsidR="008B6CF2" w:rsidRPr="002270C4">
        <w:t xml:space="preserve"> </w:t>
      </w:r>
      <w:r w:rsidR="00E53FFF" w:rsidRPr="002270C4">
        <w:t>during daylight</w:t>
      </w:r>
      <w:r w:rsidR="00724B8C" w:rsidRPr="002270C4">
        <w:t xml:space="preserve"> between 19 May and 20 July 2014</w:t>
      </w:r>
      <w:r w:rsidR="008B6CF2" w:rsidRPr="002270C4">
        <w:t xml:space="preserve"> with the </w:t>
      </w:r>
      <w:r w:rsidR="00360993" w:rsidRPr="002270C4">
        <w:t>U</w:t>
      </w:r>
      <w:r w:rsidR="006D4717" w:rsidRPr="002270C4">
        <w:t xml:space="preserve">. S. </w:t>
      </w:r>
      <w:r w:rsidR="00360993" w:rsidRPr="002270C4">
        <w:t xml:space="preserve"> Geological Survey Research Vessel </w:t>
      </w:r>
      <w:proofErr w:type="spellStart"/>
      <w:r w:rsidR="008B6CF2" w:rsidRPr="002270C4">
        <w:t>Kiyi</w:t>
      </w:r>
      <w:proofErr w:type="spellEnd"/>
      <w:r w:rsidR="008B6CF2" w:rsidRPr="002270C4">
        <w:t xml:space="preserve"> using a Yankee bottom trawl with either a chain or rubber disk foot rope towed at approximately 3.5 km/h. Both nets had an 11.9 m head rope, 15.5 m foot rope, and 2.2 m wing height with stretch mesh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 xml:space="preserve">Trawl distance was determined from the ship’s geographic positioning system. </w:t>
      </w:r>
      <w:r w:rsidR="000D3CED" w:rsidRPr="002270C4">
        <w:t xml:space="preserve">All </w:t>
      </w:r>
      <w:proofErr w:type="spellStart"/>
      <w:r w:rsidR="000D3CED" w:rsidRPr="002270C4">
        <w:t>K</w:t>
      </w:r>
      <w:r w:rsidR="00760B40" w:rsidRPr="002270C4">
        <w:t>iyi</w:t>
      </w:r>
      <w:proofErr w:type="spellEnd"/>
      <w:r w:rsidR="00760B40" w:rsidRPr="002270C4">
        <w:t xml:space="preserve">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ins w:id="19" w:author="Derek Ogle" w:date="2017-01-13T05:23:00Z">
        <w:r w:rsidR="005966C9">
          <w:rPr>
            <w:rFonts w:eastAsia="Times New Roman" w:cs="Times New Roman"/>
            <w:color w:val="000000" w:themeColor="text1"/>
          </w:rPr>
          <w:t>fish/ha</w:t>
        </w:r>
      </w:ins>
      <m:oMath>
        <m:r>
          <w:del w:id="20" w:author="Derek Ogle" w:date="2017-01-13T05:23:00Z">
            <m:rPr>
              <m:sty m:val="p"/>
            </m:rPr>
            <w:rPr>
              <w:rFonts w:ascii="Cambria Math" w:hAnsi="Cambria Math"/>
            </w:rPr>
            <m:t>fish⋅h</m:t>
          </w:del>
        </m:r>
        <m:sSup>
          <m:sSupPr>
            <m:ctrlPr>
              <w:del w:id="21" w:author="Derek Ogle" w:date="2017-01-13T05:23:00Z">
                <w:rPr>
                  <w:rFonts w:ascii="Cambria Math" w:hAnsi="Cambria Math"/>
                </w:rPr>
              </w:del>
            </m:ctrlPr>
          </m:sSupPr>
          <m:e>
            <m:r>
              <w:del w:id="22" w:author="Derek Ogle" w:date="2017-01-13T05:23:00Z">
                <m:rPr>
                  <m:sty m:val="p"/>
                </m:rPr>
                <w:rPr>
                  <w:rFonts w:ascii="Cambria Math" w:hAnsi="Cambria Math"/>
                </w:rPr>
                <m:t>a</m:t>
              </w:del>
            </m:r>
          </m:e>
          <m:sup>
            <m:r>
              <w:del w:id="23" w:author="Derek Ogle" w:date="2017-01-13T05:23:00Z">
                <m:rPr>
                  <m:sty m:val="p"/>
                </m:rPr>
                <w:rPr>
                  <w:rFonts w:ascii="Cambria Math" w:hAnsi="Cambria Math"/>
                </w:rPr>
                <m:t>-1</m:t>
              </w:del>
            </m:r>
          </m:sup>
        </m:sSup>
      </m:oMath>
      <w:del w:id="24" w:author="Derek Ogle" w:date="2017-01-13T05:23:00Z">
        <w:r w:rsidR="009A712A" w:rsidRPr="002270C4" w:rsidDel="005966C9">
          <w:rPr>
            <w:rFonts w:eastAsia="Times New Roman" w:cs="Times New Roman"/>
            <w:color w:val="000000" w:themeColor="text1"/>
          </w:rPr>
          <w:delText>)</w:delText>
        </w:r>
      </w:del>
      <w:ins w:id="25" w:author="Derek Ogle" w:date="2017-01-13T05:23:00Z">
        <w:r w:rsidR="005966C9">
          <w:rPr>
            <w:rFonts w:eastAsia="Times New Roman" w:cs="Times New Roman"/>
            <w:color w:val="000000" w:themeColor="text1"/>
          </w:rPr>
          <w:t>)</w:t>
        </w:r>
      </w:ins>
      <w:r w:rsidR="009A712A" w:rsidRPr="002270C4">
        <w:rPr>
          <w:rFonts w:eastAsia="Times New Roman" w:cs="Times New Roman"/>
          <w:color w:val="000000" w:themeColor="text1"/>
        </w:rPr>
        <w:t xml:space="preserve"> and biomass (</w:t>
      </w:r>
      <w:ins w:id="26" w:author="Derek Ogle" w:date="2017-01-13T05:23:00Z">
        <w:r w:rsidR="005966C9">
          <w:rPr>
            <w:rFonts w:eastAsia="Times New Roman" w:cs="Times New Roman"/>
            <w:color w:val="000000" w:themeColor="text1"/>
          </w:rPr>
          <w:t>kg/ha</w:t>
        </w:r>
      </w:ins>
      <m:oMath>
        <m:r>
          <w:del w:id="27" w:author="Derek Ogle" w:date="2017-01-13T05:23:00Z">
            <m:rPr>
              <m:sty m:val="p"/>
            </m:rPr>
            <w:rPr>
              <w:rFonts w:ascii="Cambria Math" w:hAnsi="Cambria Math"/>
            </w:rPr>
            <m:t>kg⋅h</m:t>
          </w:del>
        </m:r>
        <m:sSup>
          <m:sSupPr>
            <m:ctrlPr>
              <w:del w:id="28" w:author="Derek Ogle" w:date="2017-01-13T05:23:00Z">
                <w:rPr>
                  <w:rFonts w:ascii="Cambria Math" w:hAnsi="Cambria Math"/>
                </w:rPr>
              </w:del>
            </m:ctrlPr>
          </m:sSupPr>
          <m:e>
            <m:r>
              <w:del w:id="29" w:author="Derek Ogle" w:date="2017-01-13T05:23:00Z">
                <m:rPr>
                  <m:sty m:val="p"/>
                </m:rPr>
                <w:rPr>
                  <w:rFonts w:ascii="Cambria Math" w:hAnsi="Cambria Math"/>
                </w:rPr>
                <m:t>a</m:t>
              </w:del>
            </m:r>
          </m:e>
          <m:sup>
            <m:r>
              <w:del w:id="30" w:author="Derek Ogle" w:date="2017-01-13T05:23:00Z">
                <m:rPr>
                  <m:sty m:val="p"/>
                </m:rPr>
                <w:rPr>
                  <w:rFonts w:ascii="Cambria Math" w:hAnsi="Cambria Math"/>
                </w:rPr>
                <m:t>-1</m:t>
              </w:del>
            </m:r>
          </m:sup>
        </m:sSup>
      </m:oMath>
      <w:del w:id="31" w:author="Derek Ogle" w:date="2017-01-13T05:23:00Z">
        <w:r w:rsidR="009A712A" w:rsidRPr="002270C4" w:rsidDel="005966C9">
          <w:rPr>
            <w:rFonts w:eastAsia="Times New Roman" w:cs="Times New Roman"/>
            <w:color w:val="000000" w:themeColor="text1"/>
          </w:rPr>
          <w:delText>)</w:delText>
        </w:r>
      </w:del>
      <w:ins w:id="32" w:author="Derek Ogle" w:date="2017-01-13T05:24:00Z">
        <w:r w:rsidR="005966C9">
          <w:rPr>
            <w:rFonts w:eastAsia="Times New Roman" w:cs="Times New Roman"/>
            <w:color w:val="000000" w:themeColor="text1"/>
          </w:rPr>
          <w:t>)</w:t>
        </w:r>
      </w:ins>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6BBE59A7"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r w:rsidR="000A6953" w:rsidRPr="002270C4">
        <w:t xml:space="preserve">A subsample of </w:t>
      </w:r>
      <w:r w:rsidR="007E3312" w:rsidRPr="002270C4">
        <w:t>10 individuals</w:t>
      </w:r>
      <w:r w:rsidR="000A6953" w:rsidRPr="002270C4">
        <w:t xml:space="preserve"> per 10 mm </w:t>
      </w:r>
      <w:r w:rsidRPr="002270C4">
        <w:t>length</w:t>
      </w:r>
      <w:r w:rsidR="000A6953" w:rsidRPr="002270C4">
        <w:t xml:space="preserve"> bin </w:t>
      </w:r>
      <w:r w:rsidR="008B6CF2" w:rsidRPr="002270C4">
        <w:t>w</w:t>
      </w:r>
      <w:r w:rsidR="00572848" w:rsidRPr="002270C4">
        <w:t>as</w:t>
      </w:r>
      <w:r w:rsidR="008B6CF2" w:rsidRPr="002270C4">
        <w:t xml:space="preserve"> </w:t>
      </w:r>
      <w:r w:rsidR="00360993" w:rsidRPr="002270C4">
        <w:t>selected</w:t>
      </w:r>
      <w:r w:rsidR="008B6CF2" w:rsidRPr="002270C4">
        <w:t xml:space="preserve"> from each of five regions</w:t>
      </w:r>
      <w:r w:rsidR="00993354" w:rsidRPr="002270C4">
        <w:t xml:space="preserve"> (Figure 1)</w:t>
      </w:r>
      <w:r w:rsidR="006253CA" w:rsidRPr="002270C4">
        <w:t xml:space="preserve"> to get a </w:t>
      </w:r>
      <w:proofErr w:type="spellStart"/>
      <w:r w:rsidR="006253CA" w:rsidRPr="002270C4">
        <w:t>lakewide</w:t>
      </w:r>
      <w:proofErr w:type="spellEnd"/>
      <w:r w:rsidR="006253CA" w:rsidRPr="002270C4">
        <w:t xml:space="preserve"> representative sample</w:t>
      </w:r>
      <w:r w:rsidR="008B6CF2" w:rsidRPr="002270C4">
        <w:t xml:space="preserve"> </w:t>
      </w:r>
      <w:r w:rsidR="000A6953" w:rsidRPr="002270C4">
        <w:t xml:space="preserve">for fish </w:t>
      </w:r>
      <w:r w:rsidR="008B4746" w:rsidRPr="002270C4">
        <w:t>&gt;</w:t>
      </w:r>
      <w:r w:rsidR="000A6953" w:rsidRPr="002270C4">
        <w:t>160 mm</w:t>
      </w:r>
      <w:r w:rsidR="00760B40" w:rsidRPr="002270C4">
        <w:t>. All</w:t>
      </w:r>
      <w:r w:rsidR="000A6953" w:rsidRPr="002270C4">
        <w:t xml:space="preserve"> </w:t>
      </w:r>
      <w:proofErr w:type="spellStart"/>
      <w:r w:rsidR="000D3CED" w:rsidRPr="002270C4">
        <w:t>K</w:t>
      </w:r>
      <w:r w:rsidR="00AA0F4F" w:rsidRPr="002270C4">
        <w:t>iyi</w:t>
      </w:r>
      <w:proofErr w:type="spellEnd"/>
      <w:r w:rsidR="000A6953" w:rsidRPr="002270C4">
        <w:t xml:space="preserve"> </w:t>
      </w:r>
      <w:r w:rsidR="0046607F" w:rsidRPr="002270C4">
        <w:t>&lt;</w:t>
      </w:r>
      <w:r w:rsidR="00691447" w:rsidRPr="002270C4">
        <w:t xml:space="preserve">160 </w:t>
      </w:r>
      <w:r w:rsidR="00DF31E9" w:rsidRPr="002270C4">
        <w:t xml:space="preserve">mm </w:t>
      </w:r>
      <w:r w:rsidR="00760B40" w:rsidRPr="002270C4">
        <w:t>were aged</w:t>
      </w:r>
      <w:r w:rsidR="0046607F" w:rsidRPr="002270C4">
        <w:t xml:space="preserve"> because fish of these lengths are rare</w:t>
      </w:r>
      <w:r w:rsidRPr="002270C4">
        <w:t xml:space="preserve"> based on historical collections</w:t>
      </w:r>
      <w:r w:rsidR="0046607F" w:rsidRPr="002270C4">
        <w:t>.</w:t>
      </w:r>
      <w:r w:rsidR="00993354" w:rsidRPr="002270C4">
        <w:t xml:space="preserve"> Scales were removed from directly above the lateral line as close to the anterior margin of the dorsal fin as possible from either side of the fish.</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r w:rsidR="000D542A" w:rsidRPr="002270C4">
        <w:t xml:space="preserve"> </w:t>
      </w:r>
    </w:p>
    <w:p w14:paraId="0D51C2F0" w14:textId="611F5C6C" w:rsidR="008C0592" w:rsidRPr="002270C4" w:rsidRDefault="00360993" w:rsidP="002270C4">
      <w:pPr>
        <w:spacing w:line="360" w:lineRule="auto"/>
      </w:pPr>
      <w:r w:rsidRPr="002270C4">
        <w:t>O</w:t>
      </w:r>
      <w:r w:rsidR="00D96B54" w:rsidRPr="002270C4">
        <w:t>t</w:t>
      </w:r>
      <w:r w:rsidR="00830E35" w:rsidRPr="002270C4">
        <w:rPr>
          <w:rFonts w:cs="Times New Roman"/>
        </w:rPr>
        <w:t xml:space="preserve">oliths were embedded in clear epoxy (Buehler </w:t>
      </w:r>
      <w:proofErr w:type="spellStart"/>
      <w:r w:rsidR="00830E35" w:rsidRPr="002270C4">
        <w:rPr>
          <w:rFonts w:cs="Times New Roman"/>
        </w:rPr>
        <w:t>EpoKwick</w:t>
      </w:r>
      <w:proofErr w:type="spellEnd"/>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 xml:space="preserve">mm thick section through the nucleus along the </w:t>
      </w:r>
      <w:proofErr w:type="spellStart"/>
      <w:r w:rsidR="00830E35" w:rsidRPr="002270C4">
        <w:rPr>
          <w:rFonts w:cs="Times New Roman"/>
        </w:rPr>
        <w:t>dorsoventral</w:t>
      </w:r>
      <w:proofErr w:type="spellEnd"/>
      <w:r w:rsidR="00830E35" w:rsidRPr="002270C4">
        <w:rPr>
          <w:rFonts w:cs="Times New Roman"/>
        </w:rPr>
        <w:t xml:space="preserve"> plane was obtained with a Buehler </w:t>
      </w:r>
      <w:proofErr w:type="spellStart"/>
      <w:r w:rsidR="00830E35" w:rsidRPr="002270C4">
        <w:rPr>
          <w:rFonts w:cs="Times New Roman"/>
        </w:rPr>
        <w:t>IsoMet</w:t>
      </w:r>
      <w:proofErr w:type="spellEnd"/>
      <w:r w:rsidR="00830E35" w:rsidRPr="002270C4">
        <w:rPr>
          <w:rFonts w:cs="Times New Roman"/>
          <w:color w:val="000000"/>
        </w:rPr>
        <w:t>™</w:t>
      </w:r>
      <w:r w:rsidR="00830E35" w:rsidRPr="002270C4" w:rsidDel="00BE11EF">
        <w:rPr>
          <w:rFonts w:cs="Times New Roman"/>
        </w:rPr>
        <w:t xml:space="preserve"> </w:t>
      </w:r>
      <w:r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 xml:space="preserve">reflected </w:t>
      </w:r>
      <w:r w:rsidR="00830E35" w:rsidRPr="002270C4">
        <w:lastRenderedPageBreak/>
        <w:t>light applied at approximately a</w:t>
      </w:r>
      <w:r w:rsidR="00B66320" w:rsidRPr="002270C4">
        <w:t xml:space="preserve"> 45 degree angle to the section</w:t>
      </w:r>
      <w:r w:rsidR="00830E35" w:rsidRPr="002270C4">
        <w:rPr>
          <w:rFonts w:cs="Times New Roman"/>
        </w:rPr>
        <w:t>.</w:t>
      </w:r>
      <w:r w:rsidRPr="002270C4">
        <w:rPr>
          <w:rFonts w:cs="Times New Roman"/>
        </w:rPr>
        <w:t xml:space="preserve"> </w:t>
      </w:r>
      <w:r w:rsidR="008C0592" w:rsidRPr="002270C4">
        <w:rPr>
          <w:rFonts w:cs="Times New Roman"/>
        </w:rPr>
        <w:t>A digital image of each thin section, or images for some sections where all fields of the section were not clear on one image, was captured with a Nikon DS-Fi2™ camera attached to a Nikon SMZ745T™ stereo microscope</w:t>
      </w:r>
      <w:r w:rsidRPr="002270C4">
        <w:rPr>
          <w:rFonts w:cs="Times New Roman"/>
        </w:rPr>
        <w:t xml:space="preserve">. </w:t>
      </w:r>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w:t>
      </w:r>
      <w:proofErr w:type="spellStart"/>
      <w:r w:rsidR="008B1C0F" w:rsidRPr="002270C4">
        <w:rPr>
          <w:rFonts w:cs="Times New Roman"/>
        </w:rPr>
        <w:t>coregonines</w:t>
      </w:r>
      <w:proofErr w:type="spellEnd"/>
      <w:r w:rsidR="008B1C0F" w:rsidRPr="002270C4">
        <w:rPr>
          <w:rFonts w:cs="Times New Roman"/>
        </w:rPr>
        <w:t xml:space="preserve"> </w:t>
      </w:r>
      <w:r w:rsidR="00412E1E" w:rsidRPr="002270C4">
        <w:t xml:space="preserve">(e.g., </w:t>
      </w:r>
      <w:proofErr w:type="spellStart"/>
      <w:r w:rsidR="00412E1E" w:rsidRPr="002270C4">
        <w:t>Maceina</w:t>
      </w:r>
      <w:proofErr w:type="spellEnd"/>
      <w:r w:rsidR="00412E1E" w:rsidRPr="002270C4">
        <w:t xml:space="preserve">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for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r w:rsidR="007662B6" w:rsidRPr="002270C4">
        <w:t xml:space="preserve"> </w:t>
      </w:r>
    </w:p>
    <w:p w14:paraId="37624F6F" w14:textId="3FE0E986"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otoliths from the digital images.</w:t>
      </w:r>
      <w:r w:rsidR="008C0592" w:rsidRPr="002270C4">
        <w:t xml:space="preserve"> The combination of a translucent band representing fast growth and an opaque band representing slow growth on the sectioned otolith was inte</w:t>
      </w:r>
      <w:r w:rsidR="00C823AD" w:rsidRPr="002270C4">
        <w:t xml:space="preserve">rpreted as one year of growth. </w:t>
      </w:r>
      <w:r w:rsidR="00C028B7" w:rsidRPr="002270C4">
        <w:t>O</w:t>
      </w:r>
      <w:r w:rsidR="008C0592" w:rsidRPr="002270C4">
        <w:t>nly completed</w:t>
      </w:r>
      <w:r w:rsidR="009478DA" w:rsidRPr="002270C4">
        <w:t xml:space="preserve"> opaque</w:t>
      </w:r>
      <w:r w:rsidR="008C0592" w:rsidRPr="002270C4">
        <w:t xml:space="preserve"> bands</w:t>
      </w:r>
      <w:r w:rsidR="00C028B7" w:rsidRPr="002270C4">
        <w:t xml:space="preserve"> at the otolith margin</w:t>
      </w:r>
      <w:r w:rsidR="008C0592" w:rsidRPr="002270C4">
        <w:t xml:space="preserve"> were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the two readers</w:t>
      </w:r>
      <w:r w:rsidR="005C268E" w:rsidRPr="002270C4">
        <w:rPr>
          <w:rFonts w:cs="Times New Roman"/>
        </w:rPr>
        <w:t xml:space="preserve"> </w:t>
      </w:r>
      <w:r w:rsidR="00B66320" w:rsidRPr="002270C4">
        <w:rPr>
          <w:rFonts w:cs="Times New Roman"/>
        </w:rPr>
        <w:t>further reviewed the otolith image</w:t>
      </w:r>
      <w:r w:rsidR="005C268E" w:rsidRPr="002270C4">
        <w:rPr>
          <w:rFonts w:cs="Times New Roman"/>
        </w:rPr>
        <w:t xml:space="preserve"> in an attempt 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 xml:space="preserve">. </w:t>
      </w:r>
      <w:r w:rsidRPr="002270C4">
        <w:rPr>
          <w:rFonts w:cs="Times New Roman"/>
        </w:rPr>
        <w:t>Fish for which a</w:t>
      </w:r>
      <w:r w:rsidR="007E3312" w:rsidRPr="002270C4">
        <w:rPr>
          <w:rFonts w:cs="Times New Roman"/>
        </w:rPr>
        <w:t xml:space="preserve"> consensus </w:t>
      </w:r>
      <w:r w:rsidRPr="002270C4">
        <w:rPr>
          <w:rFonts w:cs="Times New Roman"/>
        </w:rPr>
        <w:t xml:space="preserve">age estimate </w:t>
      </w:r>
      <w:r w:rsidR="007E3312" w:rsidRPr="002270C4">
        <w:rPr>
          <w:rFonts w:cs="Times New Roman"/>
        </w:rPr>
        <w:t>could not be achieved</w:t>
      </w:r>
      <w:r w:rsidRPr="002270C4">
        <w:rPr>
          <w:rFonts w:cs="Times New Roman"/>
        </w:rPr>
        <w:t xml:space="preserve"> were</w:t>
      </w:r>
      <w:r w:rsidR="007E3312" w:rsidRPr="002270C4">
        <w:rPr>
          <w:rFonts w:cs="Times New Roman"/>
        </w:rPr>
        <w:t xml:space="preserve"> removed from </w:t>
      </w:r>
      <w:r w:rsidR="00FB56F2" w:rsidRPr="002270C4">
        <w:rPr>
          <w:rFonts w:cs="Times New Roman"/>
        </w:rPr>
        <w:t>further analyses</w:t>
      </w:r>
      <w:r w:rsidR="007E3312" w:rsidRPr="002270C4">
        <w:rPr>
          <w:rFonts w:cs="Times New Roman"/>
        </w:rPr>
        <w:t>.</w:t>
      </w:r>
      <w:r w:rsidR="00C823AD" w:rsidRPr="002270C4">
        <w:rPr>
          <w:rFonts w:cs="Times New Roman"/>
        </w:rPr>
        <w:t xml:space="preserve"> </w:t>
      </w:r>
      <w:r w:rsidR="009208F1" w:rsidRPr="002270C4">
        <w:rPr>
          <w:rFonts w:cs="Times New Roman"/>
        </w:rPr>
        <w:t>O</w:t>
      </w:r>
      <w:r w:rsidR="007662B6" w:rsidRPr="002270C4">
        <w:t>ne reader, who was blind to biological information about the fish, identified annuli on scales</w:t>
      </w:r>
      <w:r w:rsidR="00C823AD" w:rsidRPr="002270C4">
        <w:rPr>
          <w:rFonts w:cs="Times New Roman"/>
        </w:rPr>
        <w:t xml:space="preserve"> using “cutting-over” and “compaction” characteristics evident in the </w:t>
      </w:r>
      <w:proofErr w:type="spellStart"/>
      <w:r w:rsidR="00C823AD" w:rsidRPr="002270C4">
        <w:rPr>
          <w:rFonts w:cs="Times New Roman"/>
        </w:rPr>
        <w:t>circuli</w:t>
      </w:r>
      <w:proofErr w:type="spellEnd"/>
      <w:r w:rsidR="00C823AD" w:rsidRPr="002270C4">
        <w:rPr>
          <w:rFonts w:cs="Times New Roman"/>
        </w:rPr>
        <w:t xml:space="preserve"> (Quist </w:t>
      </w:r>
      <w:r w:rsidR="00B537B4" w:rsidRPr="00492216">
        <w:rPr>
          <w:rFonts w:cs="Times New Roman"/>
        </w:rPr>
        <w:t>et al.</w:t>
      </w:r>
      <w:r w:rsidR="00C823AD" w:rsidRPr="002270C4">
        <w:rPr>
          <w:rFonts w:cs="Times New Roman"/>
        </w:rPr>
        <w:t xml:space="preserve"> 2012). </w:t>
      </w:r>
    </w:p>
    <w:p w14:paraId="10C65208" w14:textId="1A332F37" w:rsidR="00707F43" w:rsidRPr="002270C4" w:rsidRDefault="00707F43" w:rsidP="002270C4">
      <w:pPr>
        <w:spacing w:line="360" w:lineRule="auto"/>
        <w:rPr>
          <w:rFonts w:cs="Times New Roman"/>
        </w:rPr>
      </w:pPr>
      <w:r w:rsidRPr="002270C4">
        <w:rPr>
          <w:rFonts w:cs="Times New Roman"/>
        </w:rPr>
        <w:t>Bias in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 xml:space="preserve">s from the same reader were </w:t>
      </w:r>
      <w:r w:rsidR="00D334A0" w:rsidRPr="002270C4">
        <w:rPr>
          <w:rFonts w:cs="Times New Roman"/>
        </w:rPr>
        <w:t>assessed</w:t>
      </w:r>
      <w:r w:rsidRPr="002270C4">
        <w:rPr>
          <w:rFonts w:cs="Times New Roman"/>
        </w:rPr>
        <w:t xml:space="preserve"> with age-bias plots (</w:t>
      </w:r>
      <w:proofErr w:type="spellStart"/>
      <w:r w:rsidR="009C6AB2" w:rsidRPr="002270C4">
        <w:t>Campana</w:t>
      </w:r>
      <w:proofErr w:type="spellEnd"/>
      <w:r w:rsidR="002E1829">
        <w:t xml:space="preserve"> </w:t>
      </w:r>
      <w:r w:rsidR="002E1829" w:rsidRPr="00492216">
        <w:t>et al.</w:t>
      </w:r>
      <w:r w:rsidR="002E1829">
        <w:rPr>
          <w:i/>
        </w:rPr>
        <w:t xml:space="preserve"> </w:t>
      </w:r>
      <w:r w:rsidRPr="002270C4">
        <w:rPr>
          <w:rFonts w:cs="Times New Roman"/>
        </w:rPr>
        <w:t xml:space="preserve">1995) and the </w:t>
      </w:r>
      <w:r w:rsidR="00B4556B" w:rsidRPr="002270C4">
        <w:rPr>
          <w:rFonts w:cs="Times New Roman"/>
        </w:rPr>
        <w:t xml:space="preserve">Evans and </w:t>
      </w:r>
      <w:proofErr w:type="spellStart"/>
      <w:r w:rsidR="00B4556B" w:rsidRPr="002270C4">
        <w:rPr>
          <w:rFonts w:cs="Times New Roman"/>
        </w:rPr>
        <w:t>Hoenig</w:t>
      </w:r>
      <w:proofErr w:type="spellEnd"/>
      <w:r w:rsidR="00B4556B" w:rsidRPr="002270C4">
        <w:rPr>
          <w:rFonts w:cs="Times New Roman"/>
        </w:rPr>
        <w:t xml:space="preserve"> (1995) </w:t>
      </w:r>
      <w:r w:rsidRPr="002270C4">
        <w:rPr>
          <w:rFonts w:cs="Times New Roman"/>
        </w:rPr>
        <w:t>test</w:t>
      </w:r>
      <w:r w:rsidR="00D334A0" w:rsidRPr="002270C4">
        <w:rPr>
          <w:rFonts w:cs="Times New Roman"/>
        </w:rPr>
        <w:t xml:space="preserve"> </w:t>
      </w:r>
      <w:r w:rsidR="00B4556B" w:rsidRPr="002270C4">
        <w:rPr>
          <w:rFonts w:cs="Times New Roman"/>
        </w:rPr>
        <w:t>of</w:t>
      </w:r>
      <w:r w:rsidRPr="002270C4">
        <w:rPr>
          <w:rFonts w:cs="Times New Roman"/>
        </w:rPr>
        <w:t xml:space="preserve"> symmetry </w:t>
      </w:r>
      <w:r w:rsidR="00B4556B" w:rsidRPr="002270C4">
        <w:rPr>
          <w:rFonts w:cs="Times New Roman"/>
        </w:rPr>
        <w:t>for</w:t>
      </w:r>
      <w:r w:rsidRPr="002270C4">
        <w:rPr>
          <w:rFonts w:cs="Times New Roman"/>
        </w:rPr>
        <w:t xml:space="preserve"> the age-agreement table </w:t>
      </w:r>
      <w:r w:rsidR="00B4556B" w:rsidRPr="002270C4">
        <w:rPr>
          <w:rFonts w:cs="Times New Roman"/>
        </w:rPr>
        <w:t xml:space="preserve">(as </w:t>
      </w:r>
      <w:r w:rsidRPr="002270C4">
        <w:rPr>
          <w:rFonts w:cs="Times New Roman"/>
        </w:rPr>
        <w:t>suggested for use by McBride 2015</w:t>
      </w:r>
      <w:r w:rsidR="00B4556B" w:rsidRPr="002270C4">
        <w:rPr>
          <w:rFonts w:cs="Times New Roman"/>
        </w:rPr>
        <w:t>).</w:t>
      </w:r>
      <w:r w:rsidR="00BD0FDA" w:rsidRPr="002270C4">
        <w:rPr>
          <w:rFonts w:cs="Times New Roman"/>
        </w:rPr>
        <w:t xml:space="preserve"> </w:t>
      </w:r>
      <w:r w:rsidRPr="002270C4">
        <w:rPr>
          <w:rFonts w:cs="Times New Roman"/>
        </w:rPr>
        <w:t>If no significant bias between readers was detected for otolith</w:t>
      </w:r>
      <w:r w:rsidR="00D334A0" w:rsidRPr="002270C4">
        <w:rPr>
          <w:rFonts w:cs="Times New Roman"/>
        </w:rPr>
        <w:t>-derived</w:t>
      </w:r>
      <w:r w:rsidRPr="002270C4">
        <w:rPr>
          <w:rFonts w:cs="Times New Roman"/>
        </w:rPr>
        <w:t xml:space="preserve"> age estimates, then precision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 xml:space="preserve">Age bias and precision metrics were computed with the </w:t>
      </w:r>
      <w:proofErr w:type="spellStart"/>
      <w:r w:rsidR="00B4556B" w:rsidRPr="002270C4">
        <w:rPr>
          <w:rFonts w:cs="Times New Roman"/>
        </w:rPr>
        <w:t>ageBias</w:t>
      </w:r>
      <w:proofErr w:type="spellEnd"/>
      <w:r w:rsidR="00B4556B" w:rsidRPr="002270C4">
        <w:rPr>
          <w:rFonts w:cs="Times New Roman"/>
        </w:rPr>
        <w:t xml:space="preserve"> and </w:t>
      </w:r>
      <w:proofErr w:type="spellStart"/>
      <w:r w:rsidR="00B4556B" w:rsidRPr="002270C4">
        <w:rPr>
          <w:rFonts w:cs="Times New Roman"/>
        </w:rPr>
        <w:t>agePrecision</w:t>
      </w:r>
      <w:proofErr w:type="spellEnd"/>
      <w:r w:rsidR="00B4556B" w:rsidRPr="002270C4">
        <w:rPr>
          <w:rFonts w:cs="Times New Roman"/>
        </w:rPr>
        <w:t xml:space="preserve"> functions, respectively, from the FSA package v0.8.11</w:t>
      </w:r>
      <w:r w:rsidR="002E1829">
        <w:rPr>
          <w:rFonts w:cs="Times New Roman"/>
        </w:rPr>
        <w:t xml:space="preserve"> (Ogle</w:t>
      </w:r>
      <w:r w:rsidR="00B4556B" w:rsidRPr="002270C4">
        <w:rPr>
          <w:rFonts w:cs="Times New Roman"/>
        </w:rPr>
        <w:t xml:space="preserve"> 2016b) in the R</w:t>
      </w:r>
      <w:r w:rsidR="00B4556B" w:rsidRPr="002270C4">
        <w:rPr>
          <w:rFonts w:cs="Times New Roman"/>
          <w:vertAlign w:val="superscript"/>
        </w:rPr>
        <w:t>TM</w:t>
      </w:r>
      <w:r w:rsidR="00B4556B" w:rsidRPr="002270C4">
        <w:rPr>
          <w:rFonts w:cs="Times New Roman"/>
        </w:rPr>
        <w:t xml:space="preserve"> statistical environment v3.3.2</w:t>
      </w:r>
      <w:r w:rsidR="002E1829">
        <w:rPr>
          <w:rFonts w:cs="Times New Roman"/>
        </w:rPr>
        <w:t xml:space="preserve"> (R Development Core Team</w:t>
      </w:r>
      <w:r w:rsidR="00B4556B" w:rsidRPr="002270C4">
        <w:rPr>
          <w:rFonts w:cs="Times New Roman"/>
        </w:rPr>
        <w:t xml:space="preserve"> 2016). </w:t>
      </w:r>
      <w:r w:rsidRPr="002270C4">
        <w:rPr>
          <w:rFonts w:cs="Times New Roman"/>
        </w:rPr>
        <w:t>All statistical tests used α=0.05 to determine significance.</w:t>
      </w:r>
    </w:p>
    <w:p w14:paraId="14CB2EC0" w14:textId="4B337E1E" w:rsidR="005D461C" w:rsidRPr="002270C4" w:rsidRDefault="005D461C" w:rsidP="002270C4">
      <w:pPr>
        <w:spacing w:line="360" w:lineRule="auto"/>
        <w:rPr>
          <w:rFonts w:cs="Times New Roman"/>
        </w:rPr>
      </w:pPr>
      <w:r w:rsidRPr="002270C4">
        <w:rPr>
          <w:rFonts w:cs="Times New Roman"/>
        </w:rPr>
        <w:lastRenderedPageBreak/>
        <w:t>An age-length key (</w:t>
      </w:r>
      <w:proofErr w:type="spellStart"/>
      <w:r w:rsidR="00A121AC" w:rsidRPr="002270C4">
        <w:rPr>
          <w:rFonts w:cs="Times New Roman"/>
        </w:rPr>
        <w:t>Fridriksson</w:t>
      </w:r>
      <w:proofErr w:type="spellEnd"/>
      <w:r w:rsidR="002E1829">
        <w:rPr>
          <w:rFonts w:cs="Times New Roman"/>
        </w:rPr>
        <w:t xml:space="preserve"> 1934; </w:t>
      </w:r>
      <w:proofErr w:type="spellStart"/>
      <w:r w:rsidR="002E1829">
        <w:rPr>
          <w:rFonts w:cs="Times New Roman"/>
        </w:rPr>
        <w:t>Ketchen</w:t>
      </w:r>
      <w:proofErr w:type="spellEnd"/>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 xml:space="preserve">to assign specific ages to all </w:t>
      </w:r>
      <w:proofErr w:type="spellStart"/>
      <w:r w:rsidR="002E1829">
        <w:rPr>
          <w:rFonts w:cs="Times New Roman"/>
        </w:rPr>
        <w:t>K</w:t>
      </w:r>
      <w:r w:rsidRPr="002270C4">
        <w:rPr>
          <w:rFonts w:cs="Times New Roman"/>
        </w:rPr>
        <w:t>iyi</w:t>
      </w:r>
      <w:proofErr w:type="spellEnd"/>
      <w:r w:rsidRPr="002270C4">
        <w:rPr>
          <w:rFonts w:cs="Times New Roman"/>
        </w:rPr>
        <w:t xml:space="preserve"> captured in 2014 using the method described by </w:t>
      </w:r>
      <w:proofErr w:type="spellStart"/>
      <w:r w:rsidRPr="002270C4">
        <w:rPr>
          <w:rFonts w:cs="Times New Roman"/>
        </w:rPr>
        <w:t>Isermann</w:t>
      </w:r>
      <w:proofErr w:type="spellEnd"/>
      <w:r w:rsidRPr="002270C4">
        <w:rPr>
          <w:rFonts w:cs="Times New Roman"/>
        </w:rPr>
        <w:t xml:space="preserve"> and Knight (2005) as implemented in the </w:t>
      </w:r>
      <w:proofErr w:type="spellStart"/>
      <w:r w:rsidRPr="002270C4">
        <w:rPr>
          <w:rFonts w:cs="Times New Roman"/>
        </w:rPr>
        <w:t>alkIndivAge</w:t>
      </w:r>
      <w:proofErr w:type="spellEnd"/>
      <w:r w:rsidRPr="002270C4">
        <w:rPr>
          <w:rFonts w:cs="Times New Roman"/>
        </w:rPr>
        <w:t xml:space="preserv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 xml:space="preserve">Annual </w:t>
      </w:r>
      <w:proofErr w:type="spellStart"/>
      <w:r w:rsidRPr="002270C4">
        <w:rPr>
          <w:rFonts w:cs="Times New Roman"/>
        </w:rPr>
        <w:t>K</w:t>
      </w:r>
      <w:r w:rsidR="00AB37D0" w:rsidRPr="002270C4">
        <w:rPr>
          <w:rFonts w:cs="Times New Roman"/>
        </w:rPr>
        <w:t>iyi</w:t>
      </w:r>
      <w:proofErr w:type="spellEnd"/>
      <w:r w:rsidR="00AB37D0" w:rsidRPr="002270C4">
        <w:rPr>
          <w:rFonts w:cs="Times New Roman"/>
        </w:rPr>
        <w:t xml:space="preserve">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proofErr w:type="spellStart"/>
      <w:r w:rsidRPr="002270C4">
        <w:rPr>
          <w:rFonts w:cs="Times New Roman"/>
        </w:rPr>
        <w:t>K</w:t>
      </w:r>
      <w:r w:rsidR="00AA0F4F" w:rsidRPr="002270C4">
        <w:rPr>
          <w:rFonts w:cs="Times New Roman"/>
        </w:rPr>
        <w:t>iyi</w:t>
      </w:r>
      <w:proofErr w:type="spellEnd"/>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proofErr w:type="spellStart"/>
      <w:r w:rsidR="00B468C1" w:rsidRPr="002270C4">
        <w:t>Kiyi</w:t>
      </w:r>
      <w:proofErr w:type="spellEnd"/>
      <w:r w:rsidR="00B468C1" w:rsidRPr="002270C4">
        <w:t xml:space="preserve"> likely hatch at a size (10-12 mm) and time (spring) similar to </w:t>
      </w:r>
      <w:r w:rsidRPr="002270C4">
        <w:t>C</w:t>
      </w:r>
      <w:r w:rsidR="00B468C1" w:rsidRPr="002270C4">
        <w:t>isco (</w:t>
      </w:r>
      <w:proofErr w:type="spellStart"/>
      <w:r w:rsidR="00B468C1" w:rsidRPr="002270C4">
        <w:t>Oyadomari</w:t>
      </w:r>
      <w:proofErr w:type="spellEnd"/>
      <w:r w:rsidR="00B468C1" w:rsidRPr="002270C4">
        <w:t xml:space="preserve">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 xml:space="preserve">n Lake Michigan, </w:t>
      </w:r>
      <w:proofErr w:type="spellStart"/>
      <w:r w:rsidRPr="002270C4">
        <w:t>K</w:t>
      </w:r>
      <w:r w:rsidR="00B468C1" w:rsidRPr="002270C4">
        <w:t>iyi</w:t>
      </w:r>
      <w:proofErr w:type="spellEnd"/>
      <w:r w:rsidR="00B468C1" w:rsidRPr="002270C4">
        <w:t xml:space="preserve"> reached a mean standard length of approximately 100 mm the following spring at age-1</w:t>
      </w:r>
      <w:r w:rsidR="00F31BE7" w:rsidRPr="002270C4">
        <w:t xml:space="preserve"> (</w:t>
      </w:r>
      <w:proofErr w:type="spellStart"/>
      <w:r w:rsidR="00F31BE7" w:rsidRPr="002270C4">
        <w:t>Deason</w:t>
      </w:r>
      <w:proofErr w:type="spellEnd"/>
      <w:r w:rsidR="00F31BE7" w:rsidRPr="002270C4">
        <w:t xml:space="preserve"> </w:t>
      </w:r>
      <w:r w:rsidR="002E1829">
        <w:t>and</w:t>
      </w:r>
      <w:r w:rsidR="00F31BE7" w:rsidRPr="002270C4">
        <w:t xml:space="preserve"> </w:t>
      </w:r>
      <w:proofErr w:type="spellStart"/>
      <w:r w:rsidR="00F31BE7" w:rsidRPr="002270C4">
        <w:t>Hile</w:t>
      </w:r>
      <w:proofErr w:type="spellEnd"/>
      <w:r w:rsidR="00F31BE7" w:rsidRPr="002270C4">
        <w:t xml:space="preserve"> 1947)</w:t>
      </w:r>
      <w:r w:rsidR="00B468C1" w:rsidRPr="002270C4">
        <w:t>.</w:t>
      </w:r>
      <w:r w:rsidR="006C103C" w:rsidRPr="002270C4">
        <w:t xml:space="preserve"> </w:t>
      </w:r>
      <w:r w:rsidR="000D730D" w:rsidRPr="002270C4">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w:t>
      </w:r>
      <w:proofErr w:type="spellStart"/>
      <w:r w:rsidRPr="002270C4">
        <w:t>K</w:t>
      </w:r>
      <w:r w:rsidR="008120FB" w:rsidRPr="002270C4">
        <w:t>iyi</w:t>
      </w:r>
      <w:proofErr w:type="spellEnd"/>
      <w:r w:rsidR="008120FB" w:rsidRPr="002270C4">
        <w:t>.</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3BA1B244" w:rsidR="00F86951" w:rsidRPr="002270C4" w:rsidRDefault="00F86951" w:rsidP="002270C4">
      <w:pPr>
        <w:spacing w:line="360" w:lineRule="auto"/>
      </w:pPr>
      <w:r w:rsidRPr="002270C4">
        <w:t xml:space="preserve">A total of 984 </w:t>
      </w:r>
      <w:proofErr w:type="spellStart"/>
      <w:r w:rsidR="0018783C" w:rsidRPr="002270C4">
        <w:t>K</w:t>
      </w:r>
      <w:r w:rsidR="00D457C9" w:rsidRPr="002270C4">
        <w:t>iyi</w:t>
      </w:r>
      <w:proofErr w:type="spellEnd"/>
      <w:r w:rsidRPr="002270C4">
        <w:t xml:space="preserve"> were collected at 24 of the 102 locations sampled in 2014 (Figure 1). </w:t>
      </w:r>
      <w:proofErr w:type="spellStart"/>
      <w:r w:rsidRPr="002270C4">
        <w:t>Kiyi</w:t>
      </w:r>
      <w:proofErr w:type="spellEnd"/>
      <w:r w:rsidRPr="002270C4">
        <w:t xml:space="preserve">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ranged from 0-12</w:t>
      </w:r>
      <w:ins w:id="33" w:author="Derek Ogle" w:date="2017-01-13T05:24:00Z">
        <w:r w:rsidR="005966C9">
          <w:t xml:space="preserve"> kg/ha</w:t>
        </w:r>
      </w:ins>
      <w:del w:id="34" w:author="Derek Ogle" w:date="2017-01-13T05:24:00Z">
        <w:r w:rsidRPr="002270C4" w:rsidDel="005966C9">
          <w:delText xml:space="preserve"> </w:delTex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2270C4" w:rsidDel="005966C9">
          <w:delText xml:space="preserve"> </w:delText>
        </w:r>
      </w:del>
      <w:ins w:id="35" w:author="Derek Ogle" w:date="2017-01-13T05:24:00Z">
        <w:r w:rsidR="005966C9">
          <w:t xml:space="preserve"> </w:t>
        </w:r>
      </w:ins>
      <w:r w:rsidRPr="002270C4">
        <w:t xml:space="preserve">and 0-253 </w:t>
      </w:r>
      <w:ins w:id="36" w:author="Derek Ogle" w:date="2017-01-13T05:24:00Z">
        <w:r w:rsidR="005966C9">
          <w:t>fish/ha</w:t>
        </w:r>
      </w:ins>
      <m:oMath>
        <m:r>
          <w:del w:id="37" w:author="Derek Ogle" w:date="2017-01-13T05:24:00Z">
            <m:rPr>
              <m:sty m:val="p"/>
            </m:rPr>
            <w:rPr>
              <w:rFonts w:ascii="Cambria Math" w:hAnsi="Cambria Math"/>
            </w:rPr>
            <m:t>fish⋅h</m:t>
          </w:del>
        </m:r>
        <m:sSup>
          <m:sSupPr>
            <m:ctrlPr>
              <w:del w:id="38" w:author="Derek Ogle" w:date="2017-01-13T05:24:00Z">
                <w:rPr>
                  <w:rFonts w:ascii="Cambria Math" w:hAnsi="Cambria Math"/>
                </w:rPr>
              </w:del>
            </m:ctrlPr>
          </m:sSupPr>
          <m:e>
            <m:r>
              <w:del w:id="39" w:author="Derek Ogle" w:date="2017-01-13T05:24:00Z">
                <m:rPr>
                  <m:sty m:val="p"/>
                </m:rPr>
                <w:rPr>
                  <w:rFonts w:ascii="Cambria Math" w:hAnsi="Cambria Math"/>
                </w:rPr>
                <m:t>a</m:t>
              </w:del>
            </m:r>
          </m:e>
          <m:sup>
            <m:r>
              <w:del w:id="40" w:author="Derek Ogle" w:date="2017-01-13T05:24:00Z">
                <m:rPr>
                  <m:sty m:val="p"/>
                </m:rPr>
                <w:rPr>
                  <w:rFonts w:ascii="Cambria Math" w:hAnsi="Cambria Math"/>
                </w:rPr>
                <m:t>-1</m:t>
              </w:del>
            </m:r>
          </m:sup>
        </m:sSup>
      </m:oMath>
      <w:del w:id="41" w:author="Derek Ogle" w:date="2017-01-13T05:24:00Z">
        <w:r w:rsidRPr="002270C4" w:rsidDel="005966C9">
          <w:delText>,</w:delText>
        </w:r>
      </w:del>
      <w:ins w:id="42" w:author="Derek Ogle" w:date="2017-01-13T05:24:00Z">
        <w:r w:rsidR="005966C9">
          <w:t>,</w:t>
        </w:r>
      </w:ins>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ins w:id="43" w:author="Derek Ogle" w:date="2017-01-13T05:48:00Z">
        <w:r w:rsidR="007E1CA6" w:rsidRPr="002270C4">
          <w:t>biomass (12</w:t>
        </w:r>
        <w:r w:rsidR="007E1CA6">
          <w:t xml:space="preserve"> kg/ha)</w:t>
        </w:r>
        <w:r w:rsidR="007E1CA6">
          <w:t xml:space="preserve"> and </w:t>
        </w:r>
      </w:ins>
      <w:r w:rsidRPr="002270C4">
        <w:t>density (253</w:t>
      </w:r>
      <w:ins w:id="44" w:author="Derek Ogle" w:date="2017-01-13T05:24:00Z">
        <w:r w:rsidR="005966C9">
          <w:t xml:space="preserve"> fish/ha</w:t>
        </w:r>
      </w:ins>
      <w:del w:id="45" w:author="Derek Ogle" w:date="2017-01-13T05:24:00Z">
        <w:r w:rsidRPr="002270C4" w:rsidDel="005966C9">
          <w:delText xml:space="preserve"> </w:delTex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2270C4" w:rsidDel="005966C9">
          <w:delText>)</w:delText>
        </w:r>
      </w:del>
      <w:ins w:id="46" w:author="Derek Ogle" w:date="2017-01-13T05:24:00Z">
        <w:r w:rsidR="005966C9">
          <w:t>)</w:t>
        </w:r>
      </w:ins>
      <w:del w:id="47" w:author="Derek Ogle" w:date="2017-01-13T05:48:00Z">
        <w:r w:rsidRPr="002270C4" w:rsidDel="007E1CA6">
          <w:delText xml:space="preserve"> and</w:delText>
        </w:r>
      </w:del>
      <w:r w:rsidRPr="002270C4">
        <w:t xml:space="preserve"> </w:t>
      </w:r>
      <w:del w:id="48" w:author="Derek Ogle" w:date="2017-01-13T05:48:00Z">
        <w:r w:rsidRPr="002270C4" w:rsidDel="007E1CA6">
          <w:delText>biomass (12</w:delText>
        </w:r>
      </w:del>
      <w:del w:id="49" w:author="Derek Ogle" w:date="2017-01-13T05:24:00Z">
        <w:r w:rsidRPr="002270C4" w:rsidDel="005966C9">
          <w:delText xml:space="preserve"> </w:delTex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rsidRPr="002270C4" w:rsidDel="005966C9">
          <w:delText>)</w:delText>
        </w:r>
      </w:del>
      <w:del w:id="50" w:author="Derek Ogle" w:date="2017-01-13T05:48:00Z">
        <w:r w:rsidR="00A40AE1" w:rsidRPr="002270C4" w:rsidDel="007E1CA6">
          <w:delText xml:space="preserve"> </w:delText>
        </w:r>
      </w:del>
      <w:r w:rsidR="00A40AE1" w:rsidRPr="002270C4">
        <w:t xml:space="preserve">were observed at 190 m. Kiyi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(SD) </w:t>
      </w:r>
      <w:r w:rsidR="00DD13A0" w:rsidRPr="002270C4">
        <w:t>of 197 (19.3)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6A5ACBC9" w14:textId="480F5FBA" w:rsidR="009A712A" w:rsidRPr="002270C4" w:rsidRDefault="00F86951" w:rsidP="002270C4">
      <w:pPr>
        <w:pStyle w:val="BodyText"/>
        <w:spacing w:after="0" w:line="360" w:lineRule="auto"/>
      </w:pPr>
      <w:r w:rsidRPr="002270C4">
        <w:t xml:space="preserve">Ages </w:t>
      </w:r>
      <w:r w:rsidR="00EB09B5" w:rsidRPr="002270C4">
        <w:t xml:space="preserve">in 2014 </w:t>
      </w:r>
      <w:r w:rsidRPr="002270C4">
        <w:t>were estimated from 288 th</w:t>
      </w:r>
      <w:r w:rsidR="00973BE2" w:rsidRPr="002270C4">
        <w:t>in-sectioned otoliths. Of these</w:t>
      </w:r>
      <w:r w:rsidRPr="002270C4">
        <w:t xml:space="preserve">, 22 (7.6%) </w:t>
      </w:r>
      <w:r w:rsidR="00973BE2" w:rsidRPr="002270C4">
        <w:t xml:space="preserve">otoliths </w:t>
      </w:r>
      <w:r w:rsidR="00EF3F43" w:rsidRPr="002270C4">
        <w:t xml:space="preserve">were </w:t>
      </w:r>
      <w:r w:rsidRPr="002270C4">
        <w:t xml:space="preserve">deemed unreadable (cracked or cloudy image) and were removed from further consideration. </w:t>
      </w:r>
      <w:r w:rsidR="00972629" w:rsidRPr="002270C4">
        <w:t>There was no significant systematic bias between o</w:t>
      </w:r>
      <w:r w:rsidR="00691447" w:rsidRPr="002270C4">
        <w:t>tolith-derived a</w:t>
      </w:r>
      <w:r w:rsidRPr="002270C4">
        <w:t xml:space="preserve">ge </w:t>
      </w:r>
      <w:r w:rsidR="00973BE2" w:rsidRPr="002270C4">
        <w:t>estimat</w:t>
      </w:r>
      <w:r w:rsidR="00691447" w:rsidRPr="002270C4">
        <w:t>e</w:t>
      </w:r>
      <w:r w:rsidR="00973BE2" w:rsidRPr="002270C4">
        <w:t>s</w:t>
      </w:r>
      <w:r w:rsidRPr="002270C4">
        <w:t xml:space="preserve"> </w:t>
      </w:r>
      <w:r w:rsidRPr="002270C4">
        <w:lastRenderedPageBreak/>
        <w:t>from the two readers</w:t>
      </w:r>
      <w:r w:rsidR="00972629" w:rsidRPr="002270C4">
        <w:t xml:space="preserve"> (</w:t>
      </w:r>
      <w:r w:rsidR="00492216">
        <w:rPr>
          <w:i/>
        </w:rPr>
        <w:t>P</w:t>
      </w:r>
      <w:r w:rsidR="008E4317" w:rsidRPr="002270C4">
        <w:t xml:space="preserve"> = 0.445; </w:t>
      </w:r>
      <w:r w:rsidR="00972629" w:rsidRPr="002270C4">
        <w:t>Figure 2)</w:t>
      </w:r>
      <w:r w:rsidR="008E4317" w:rsidRPr="002270C4">
        <w:t>, though the mean estimated age for the second reader was slightly greater when the first reader estimated</w:t>
      </w:r>
      <w:r w:rsidR="00492216">
        <w:t xml:space="preserve"> an age of 5 (95% CI: 5.1-5.4; </w:t>
      </w:r>
      <w:r w:rsidR="00492216">
        <w:rPr>
          <w:i/>
        </w:rPr>
        <w:t>P</w:t>
      </w:r>
      <w:r w:rsidR="008E4317" w:rsidRPr="002270C4">
        <w:t xml:space="preserve"> &lt; 0.001) and slightly lower when the first reader estimated an</w:t>
      </w:r>
      <w:r w:rsidR="00492216">
        <w:t xml:space="preserve"> age of 12 (95% CI: 11.1-11.8; </w:t>
      </w:r>
      <w:r w:rsidR="00492216">
        <w:rPr>
          <w:i/>
        </w:rPr>
        <w:t>P</w:t>
      </w:r>
      <w:r w:rsidR="008E4317" w:rsidRPr="002270C4">
        <w:t xml:space="preserve"> = 0.031)</w:t>
      </w:r>
      <w:r w:rsidR="00972629" w:rsidRPr="002270C4">
        <w:t>.</w:t>
      </w:r>
      <w:r w:rsidRPr="002270C4">
        <w:t xml:space="preserve"> </w:t>
      </w:r>
      <w:r w:rsidR="00972629" w:rsidRPr="002270C4">
        <w:t xml:space="preserve">Otolith-derived age estimates from the two readers </w:t>
      </w:r>
      <w:r w:rsidR="006F5BDF" w:rsidRPr="002270C4">
        <w:t>agreed perfectly</w:t>
      </w:r>
      <w:r w:rsidRPr="002270C4">
        <w:t xml:space="preserve"> for 72.6%</w:t>
      </w:r>
      <w:r w:rsidR="00AE2811" w:rsidRPr="002270C4">
        <w:t xml:space="preserve"> </w:t>
      </w:r>
      <w:r w:rsidRPr="002270C4">
        <w:t>of the</w:t>
      </w:r>
      <w:r w:rsidR="00972629" w:rsidRPr="002270C4">
        <w:t xml:space="preserve"> fish,</w:t>
      </w:r>
      <w:r w:rsidR="00F961C6" w:rsidRPr="002270C4">
        <w:t xml:space="preserve"> </w:t>
      </w:r>
      <w:r w:rsidRPr="002270C4">
        <w:t xml:space="preserve">agreed within one year for 97.0% of the </w:t>
      </w:r>
      <w:r w:rsidR="00972629" w:rsidRPr="002270C4">
        <w:t>fish, and had an</w:t>
      </w:r>
      <w:r w:rsidRPr="002270C4">
        <w:t xml:space="preserve"> </w:t>
      </w:r>
      <w:r w:rsidR="00564C8A" w:rsidRPr="002270C4">
        <w:rPr>
          <w:rFonts w:cs="Times New Roman"/>
        </w:rPr>
        <w:t>average coefficient of variation</w:t>
      </w:r>
      <w:r w:rsidR="00564C8A" w:rsidRPr="002270C4">
        <w:t xml:space="preserve"> </w:t>
      </w:r>
      <w:r w:rsidR="00972629" w:rsidRPr="002270C4">
        <w:t>of</w:t>
      </w:r>
      <w:r w:rsidRPr="002270C4">
        <w:t xml:space="preserve"> 2.8</w:t>
      </w:r>
      <w:r w:rsidR="008E4317" w:rsidRPr="002270C4">
        <w:t>.</w:t>
      </w:r>
      <w:r w:rsidRPr="002270C4">
        <w:t xml:space="preserve"> Mean scale</w:t>
      </w:r>
      <w:r w:rsidR="00940B52" w:rsidRPr="002270C4">
        <w:t>-derived</w:t>
      </w:r>
      <w:r w:rsidRPr="002270C4">
        <w:t xml:space="preserve"> age</w:t>
      </w:r>
      <w:r w:rsidR="00940B52" w:rsidRPr="002270C4">
        <w:t xml:space="preserve"> estimates</w:t>
      </w:r>
      <w:r w:rsidRPr="002270C4">
        <w:t xml:space="preserve"> </w:t>
      </w:r>
      <w:r w:rsidR="00AB37D0" w:rsidRPr="002270C4">
        <w:t xml:space="preserve">were </w:t>
      </w:r>
      <w:r w:rsidRPr="002270C4">
        <w:t>less than the otolith</w:t>
      </w:r>
      <w:r w:rsidR="00940B52" w:rsidRPr="002270C4">
        <w:t>-derived</w:t>
      </w:r>
      <w:r w:rsidRPr="002270C4">
        <w:t xml:space="preserve"> age</w:t>
      </w:r>
      <w:r w:rsidR="00940B52" w:rsidRPr="002270C4">
        <w:t xml:space="preserve"> estimate</w:t>
      </w:r>
      <w:r w:rsidR="00AB37D0" w:rsidRPr="002270C4">
        <w:t xml:space="preserve"> for the same fish</w:t>
      </w:r>
      <w:r w:rsidR="00492216">
        <w:t xml:space="preserve"> (</w:t>
      </w:r>
      <w:r w:rsidR="00492216">
        <w:rPr>
          <w:i/>
        </w:rPr>
        <w:t>P</w:t>
      </w:r>
      <w:r w:rsidR="00897D52" w:rsidRPr="002270C4">
        <w:t xml:space="preserve"> &lt; 0.039)</w:t>
      </w:r>
      <w:r w:rsidR="005A1CBC" w:rsidRPr="002270C4">
        <w:t>,</w:t>
      </w:r>
      <w:r w:rsidR="00940B52" w:rsidRPr="002270C4">
        <w:t xml:space="preserve"> except for age</w:t>
      </w:r>
      <w:r w:rsidR="005A1CBC" w:rsidRPr="002270C4">
        <w:t>-</w:t>
      </w:r>
      <w:r w:rsidR="00940B52" w:rsidRPr="002270C4">
        <w:t>4 (</w:t>
      </w:r>
      <w:r w:rsidR="00236F9D" w:rsidRPr="002270C4">
        <w:t>Figure 3</w:t>
      </w:r>
      <w:r w:rsidRPr="002270C4">
        <w:t xml:space="preserve">). </w:t>
      </w:r>
    </w:p>
    <w:p w14:paraId="2798FE22" w14:textId="48AFEB74"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F961C6" w:rsidRPr="002270C4">
        <w:t>females</w:t>
      </w:r>
      <w:r w:rsidR="009A712A" w:rsidRPr="002270C4">
        <w:t xml:space="preserve"> and </w:t>
      </w:r>
      <w:r w:rsidR="00FF272E" w:rsidRPr="002270C4">
        <w:t>7</w:t>
      </w:r>
      <w:r w:rsidR="009A712A" w:rsidRPr="002270C4">
        <w:t xml:space="preserve"> for </w:t>
      </w:r>
      <w:r w:rsidR="00F961C6" w:rsidRPr="002270C4">
        <w:t>males</w:t>
      </w:r>
      <w:r w:rsidR="009A712A" w:rsidRPr="002270C4">
        <w:t xml:space="preserve"> </w:t>
      </w:r>
      <w:r w:rsidR="00FF272E" w:rsidRPr="002270C4">
        <w:t>from</w:t>
      </w:r>
      <w:r w:rsidR="009A712A" w:rsidRPr="002270C4">
        <w:t xml:space="preserve"> scales. </w:t>
      </w:r>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w:t>
      </w:r>
      <w:proofErr w:type="spellStart"/>
      <w:r w:rsidR="0018783C" w:rsidRPr="002270C4">
        <w:t>K</w:t>
      </w:r>
      <w:r w:rsidR="00770383" w:rsidRPr="002270C4">
        <w:t>iyi</w:t>
      </w:r>
      <w:proofErr w:type="spellEnd"/>
      <w:r w:rsidR="00770383" w:rsidRPr="002270C4">
        <w:t xml:space="preserve">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Figure 4)</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7D5BF177" w:rsidR="00E22F6C" w:rsidRPr="002270C4" w:rsidRDefault="00096A82" w:rsidP="002270C4">
      <w:pPr>
        <w:spacing w:line="360" w:lineRule="auto"/>
        <w:rPr>
          <w:rFonts w:cs="Times New Roman"/>
          <w:i/>
        </w:rPr>
      </w:pPr>
      <w:r w:rsidRPr="002270C4">
        <w:t xml:space="preserve">Examination of </w:t>
      </w:r>
      <w:proofErr w:type="spellStart"/>
      <w:r w:rsidR="0018783C" w:rsidRPr="002270C4">
        <w:t>K</w:t>
      </w:r>
      <w:r w:rsidR="001744E6" w:rsidRPr="002270C4">
        <w:t>iyi</w:t>
      </w:r>
      <w:proofErr w:type="spellEnd"/>
      <w:r w:rsidR="001744E6" w:rsidRPr="002270C4">
        <w:t xml:space="preserve"> </w:t>
      </w:r>
      <w:r w:rsidR="006430D4" w:rsidRPr="002270C4">
        <w:t>length frequency distribution</w:t>
      </w:r>
      <w:r w:rsidRPr="002270C4">
        <w:t xml:space="preserve">s from </w:t>
      </w:r>
      <w:r w:rsidR="001744E6" w:rsidRPr="002270C4">
        <w:t>fish</w:t>
      </w:r>
      <w:r w:rsidRPr="002270C4">
        <w:t xml:space="preserve"> captured </w:t>
      </w:r>
      <w:r w:rsidR="005C3DD9" w:rsidRPr="002270C4">
        <w:t>from</w:t>
      </w:r>
      <w:r w:rsidR="001744E6" w:rsidRPr="002270C4">
        <w:t xml:space="preserve"> 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31664F" w:rsidRPr="002270C4">
        <w:t>5</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 xml:space="preserve">f </w:t>
      </w:r>
      <w:proofErr w:type="spellStart"/>
      <w:r w:rsidR="0018783C" w:rsidRPr="002270C4">
        <w:t>K</w:t>
      </w:r>
      <w:r w:rsidR="00434E19" w:rsidRPr="002270C4">
        <w:t>iyi</w:t>
      </w:r>
      <w:proofErr w:type="spellEnd"/>
      <w:r w:rsidR="00434E19" w:rsidRPr="002270C4">
        <w:t xml:space="preserve">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w:t>
      </w:r>
      <w:proofErr w:type="spellStart"/>
      <w:r w:rsidR="0018783C" w:rsidRPr="002270C4">
        <w:t>K</w:t>
      </w:r>
      <w:r w:rsidR="00434E19" w:rsidRPr="002270C4">
        <w:t>iyi</w:t>
      </w:r>
      <w:proofErr w:type="spellEnd"/>
      <w:r w:rsidR="00434E19" w:rsidRPr="002270C4">
        <w:t xml:space="preserve"> from the 2005</w:t>
      </w:r>
      <w:r w:rsidR="007E4D53" w:rsidRPr="002270C4">
        <w:t xml:space="preserve"> year-class</w:t>
      </w:r>
      <w:r w:rsidR="00434E19" w:rsidRPr="002270C4">
        <w:t xml:space="preserve"> were either not evident or had grown enoug</w:t>
      </w:r>
      <w:r w:rsidR="0018783C" w:rsidRPr="002270C4">
        <w:t xml:space="preserve">h to be indistinguishable from </w:t>
      </w:r>
      <w:proofErr w:type="spellStart"/>
      <w:r w:rsidR="0018783C" w:rsidRPr="002270C4">
        <w:t>K</w:t>
      </w:r>
      <w:r w:rsidR="00434E19" w:rsidRPr="002270C4">
        <w:t>iyi</w:t>
      </w:r>
      <w:proofErr w:type="spellEnd"/>
      <w:r w:rsidR="00434E19" w:rsidRPr="002270C4">
        <w:t xml:space="preserve"> of the 2003</w:t>
      </w:r>
      <w:r w:rsidR="007E4D53" w:rsidRPr="002270C4">
        <w:t xml:space="preserve"> year-class</w:t>
      </w:r>
      <w:r w:rsidR="00434E19" w:rsidRPr="002270C4">
        <w:t xml:space="preserve">. </w:t>
      </w:r>
      <w:proofErr w:type="spellStart"/>
      <w:r w:rsidR="00434E19" w:rsidRPr="002270C4">
        <w:t>Kiyi</w:t>
      </w:r>
      <w:proofErr w:type="spellEnd"/>
      <w:r w:rsidR="00434E19" w:rsidRPr="002270C4">
        <w:t xml:space="preserve">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4E0AE77C"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w:t>
      </w:r>
      <w:proofErr w:type="spellStart"/>
      <w:r w:rsidRPr="002270C4">
        <w:t>Campana</w:t>
      </w:r>
      <w:proofErr w:type="spellEnd"/>
      <w:r w:rsidRPr="002270C4">
        <w:t xml:space="preserve"> (2001) </w:t>
      </w:r>
      <w:r w:rsidR="00897D52" w:rsidRPr="002270C4">
        <w:t xml:space="preserve">suggested </w:t>
      </w:r>
      <w:r w:rsidR="00FB04BA" w:rsidRPr="002270C4">
        <w:t>represent</w:t>
      </w:r>
      <w:r w:rsidR="00897D52" w:rsidRPr="002270C4">
        <w:t>ed</w:t>
      </w:r>
      <w:r w:rsidR="00FB04BA" w:rsidRPr="002270C4">
        <w:t xml:space="preserve"> “high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 xml:space="preserve">at the margin on all otoliths.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lastRenderedPageBreak/>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w:t>
      </w:r>
      <w:proofErr w:type="spellStart"/>
      <w:r w:rsidR="002E1829">
        <w:t>Campana</w:t>
      </w:r>
      <w:proofErr w:type="spellEnd"/>
      <w:r w:rsidRPr="002270C4">
        <w:t xml:space="preserve"> 2001)</w:t>
      </w:r>
      <w:r w:rsidR="00D83152" w:rsidRPr="002270C4">
        <w:t xml:space="preserve"> and a</w:t>
      </w:r>
      <w:r w:rsidR="00F01AE7" w:rsidRPr="002270C4">
        <w:t xml:space="preserve"> 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through September </w:t>
      </w:r>
      <w:r w:rsidRPr="002270C4">
        <w:t>growing season</w:t>
      </w:r>
      <w:r w:rsidR="00FB04BA" w:rsidRPr="002270C4">
        <w:t xml:space="preserve">. </w:t>
      </w:r>
      <w:r w:rsidRPr="002270C4">
        <w:t>However, length frequency distributi</w:t>
      </w:r>
      <w:r w:rsidR="0018783C" w:rsidRPr="002270C4">
        <w:t xml:space="preserve">ons for three other years when </w:t>
      </w:r>
      <w:proofErr w:type="spellStart"/>
      <w:r w:rsidR="0018783C" w:rsidRPr="002270C4">
        <w:t>K</w:t>
      </w:r>
      <w:r w:rsidRPr="002270C4">
        <w:t>iyi</w:t>
      </w:r>
      <w:proofErr w:type="spellEnd"/>
      <w:r w:rsidRPr="002270C4">
        <w:t xml:space="preserve"> were sampled in several months suggested that substantial growth in length of Lake Superior</w:t>
      </w:r>
      <w:r w:rsidR="0018783C" w:rsidRPr="002270C4">
        <w:t xml:space="preserve"> </w:t>
      </w:r>
      <w:proofErr w:type="spellStart"/>
      <w:r w:rsidR="0018783C" w:rsidRPr="002270C4">
        <w:t>K</w:t>
      </w:r>
      <w:r w:rsidR="00D83152" w:rsidRPr="002270C4">
        <w:t>iyi</w:t>
      </w:r>
      <w:proofErr w:type="spellEnd"/>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326ACF18" w:rsidR="00F3415A" w:rsidRPr="002270C4" w:rsidRDefault="007018DB" w:rsidP="002270C4">
      <w:pPr>
        <w:spacing w:line="360" w:lineRule="auto"/>
      </w:pPr>
      <w:proofErr w:type="spellStart"/>
      <w:r w:rsidRPr="002270C4">
        <w:t>Kiyi</w:t>
      </w:r>
      <w:proofErr w:type="spellEnd"/>
      <w:r w:rsidRPr="002270C4">
        <w:t xml:space="preserve">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FB04BA" w:rsidRPr="002270C4">
        <w:t xml:space="preserve">Lake Superior </w:t>
      </w:r>
      <w:r w:rsidR="0018783C" w:rsidRPr="002270C4">
        <w:t xml:space="preserve">Pygmy Whitefish </w:t>
      </w:r>
      <w:proofErr w:type="spellStart"/>
      <w:r w:rsidRPr="002270C4">
        <w:rPr>
          <w:i/>
        </w:rPr>
        <w:t>Prosopium</w:t>
      </w:r>
      <w:proofErr w:type="spellEnd"/>
      <w:r w:rsidRPr="002270C4">
        <w:rPr>
          <w:i/>
        </w:rPr>
        <w:t xml:space="preserve"> </w:t>
      </w:r>
      <w:proofErr w:type="spellStart"/>
      <w:r w:rsidRPr="002270C4">
        <w:rPr>
          <w:i/>
        </w:rPr>
        <w:t>coulteri</w:t>
      </w:r>
      <w:proofErr w:type="spellEnd"/>
      <w:del w:id="51" w:author="Derek Ogle" w:date="2017-01-13T06:31:00Z">
        <w:r w:rsidR="0018783C" w:rsidRPr="002270C4" w:rsidDel="001E730E">
          <w:delText xml:space="preserve"> (Eigenmann &amp; Eigenmann)</w:delText>
        </w:r>
      </w:del>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proofErr w:type="spellStart"/>
      <w:r w:rsidRPr="002270C4">
        <w:rPr>
          <w:i/>
        </w:rPr>
        <w:t>C</w:t>
      </w:r>
      <w:r w:rsidR="00A4477A" w:rsidRPr="002270C4">
        <w:rPr>
          <w:i/>
        </w:rPr>
        <w:t>oregonus</w:t>
      </w:r>
      <w:proofErr w:type="spellEnd"/>
      <w:r w:rsidRPr="002270C4">
        <w:rPr>
          <w:i/>
        </w:rPr>
        <w:t xml:space="preserve"> </w:t>
      </w:r>
      <w:proofErr w:type="spellStart"/>
      <w:r w:rsidRPr="002270C4">
        <w:rPr>
          <w:i/>
        </w:rPr>
        <w:t>clupeaformis</w:t>
      </w:r>
      <w:proofErr w:type="spellEnd"/>
      <w:del w:id="52" w:author="Derek Ogle" w:date="2017-01-13T06:32:00Z">
        <w:r w:rsidR="00A4477A" w:rsidRPr="002270C4" w:rsidDel="001E730E">
          <w:delText xml:space="preserve"> (Mitchill)</w:delText>
        </w:r>
      </w:del>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w:t>
      </w:r>
      <w:proofErr w:type="spellStart"/>
      <w:r w:rsidR="00C24DC4" w:rsidRPr="002270C4">
        <w:rPr>
          <w:rFonts w:cs="Times New Roman"/>
          <w:i/>
        </w:rPr>
        <w:t>Prosopium</w:t>
      </w:r>
      <w:proofErr w:type="spellEnd"/>
      <w:r w:rsidR="00C24DC4" w:rsidRPr="002270C4">
        <w:rPr>
          <w:rFonts w:cs="Times New Roman"/>
          <w:i/>
        </w:rPr>
        <w:t xml:space="preserve"> </w:t>
      </w:r>
      <w:proofErr w:type="spellStart"/>
      <w:r w:rsidR="00C24DC4" w:rsidRPr="002270C4">
        <w:rPr>
          <w:rFonts w:cs="Times New Roman"/>
          <w:i/>
        </w:rPr>
        <w:t>cylindraceum</w:t>
      </w:r>
      <w:proofErr w:type="spellEnd"/>
      <w:del w:id="53" w:author="Derek Ogle" w:date="2017-01-13T06:32:00Z">
        <w:r w:rsidR="00A4477A" w:rsidRPr="002270C4" w:rsidDel="001E730E">
          <w:rPr>
            <w:rFonts w:cs="Times New Roman"/>
          </w:rPr>
          <w:delText xml:space="preserve"> (Pennant)</w:delText>
        </w:r>
      </w:del>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r w:rsidR="0018783C" w:rsidRPr="002270C4">
        <w:rPr>
          <w:rFonts w:cs="Times New Roman"/>
        </w:rPr>
        <w:t xml:space="preserve">European </w:t>
      </w:r>
      <w:proofErr w:type="spellStart"/>
      <w:r w:rsidR="0018783C" w:rsidRPr="002270C4">
        <w:rPr>
          <w:rFonts w:cs="Times New Roman"/>
        </w:rPr>
        <w:t>Vendace</w:t>
      </w:r>
      <w:proofErr w:type="spellEnd"/>
      <w:r w:rsidR="0018783C" w:rsidRPr="002270C4">
        <w:rPr>
          <w:rFonts w:cs="Times New Roman"/>
        </w:rPr>
        <w:t xml:space="preserve"> </w:t>
      </w:r>
      <w:proofErr w:type="spellStart"/>
      <w:r w:rsidR="00C24DC4" w:rsidRPr="002270C4">
        <w:rPr>
          <w:rFonts w:cs="Times New Roman"/>
          <w:i/>
        </w:rPr>
        <w:t>C</w:t>
      </w:r>
      <w:r w:rsidR="00440CEF" w:rsidRPr="002270C4">
        <w:rPr>
          <w:rFonts w:cs="Times New Roman"/>
          <w:i/>
        </w:rPr>
        <w:t>oregonus</w:t>
      </w:r>
      <w:proofErr w:type="spellEnd"/>
      <w:r w:rsidR="00C24DC4" w:rsidRPr="002270C4">
        <w:rPr>
          <w:rFonts w:cs="Times New Roman"/>
          <w:i/>
        </w:rPr>
        <w:t xml:space="preserve"> </w:t>
      </w:r>
      <w:proofErr w:type="spellStart"/>
      <w:r w:rsidR="003016C3" w:rsidRPr="002270C4">
        <w:rPr>
          <w:rFonts w:cs="Times New Roman"/>
          <w:i/>
        </w:rPr>
        <w:t>a</w:t>
      </w:r>
      <w:r w:rsidR="00C24DC4" w:rsidRPr="002270C4">
        <w:rPr>
          <w:rFonts w:cs="Times New Roman"/>
          <w:i/>
        </w:rPr>
        <w:t>lbula</w:t>
      </w:r>
      <w:proofErr w:type="spellEnd"/>
      <w:del w:id="54" w:author="Derek Ogle" w:date="2017-01-13T06:32:00Z">
        <w:r w:rsidR="00440CEF" w:rsidRPr="002270C4" w:rsidDel="001E730E">
          <w:rPr>
            <w:rFonts w:cs="Times New Roman"/>
          </w:rPr>
          <w:delText xml:space="preserve"> (Linnaeus)</w:delText>
        </w:r>
      </w:del>
      <w:r w:rsidR="0018783C" w:rsidRPr="002270C4">
        <w:rPr>
          <w:rFonts w:cs="Times New Roman"/>
        </w:rPr>
        <w:t xml:space="preserve"> (</w:t>
      </w:r>
      <w:proofErr w:type="spellStart"/>
      <w:r w:rsidR="00C24DC4" w:rsidRPr="002270C4">
        <w:rPr>
          <w:rFonts w:cs="Times New Roman"/>
        </w:rPr>
        <w:t>Aass</w:t>
      </w:r>
      <w:proofErr w:type="spellEnd"/>
      <w:r w:rsidR="00C24DC4" w:rsidRPr="002270C4">
        <w:rPr>
          <w:rFonts w:cs="Times New Roman"/>
        </w:rPr>
        <w:t xml:space="preserve"> 1972), </w:t>
      </w:r>
      <w:r w:rsidRPr="002270C4">
        <w:rPr>
          <w:rFonts w:cs="Times New Roman"/>
        </w:rPr>
        <w:t>as well as for many other fish (</w:t>
      </w:r>
      <w:proofErr w:type="spellStart"/>
      <w:r w:rsidRPr="002270C4">
        <w:rPr>
          <w:rFonts w:cs="Times New Roman"/>
        </w:rPr>
        <w:t>Maceina</w:t>
      </w:r>
      <w:proofErr w:type="spellEnd"/>
      <w:r w:rsidRPr="002270C4">
        <w:rPr>
          <w:rFonts w:cs="Times New Roman"/>
        </w:rPr>
        <w:t xml:space="preserve">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w:t>
      </w:r>
      <w:proofErr w:type="spellStart"/>
      <w:r w:rsidR="0018783C" w:rsidRPr="002270C4">
        <w:t>K</w:t>
      </w:r>
      <w:r w:rsidRPr="002270C4">
        <w:t>iyi</w:t>
      </w:r>
      <w:proofErr w:type="spellEnd"/>
      <w:r w:rsidRPr="002270C4">
        <w:t xml:space="preserve"> collected in Canadian waters of Lake Superior</w:t>
      </w:r>
      <w:r w:rsidR="004E127E" w:rsidRPr="002270C4">
        <w:t xml:space="preserve"> and Gorman (2012) who reported </w:t>
      </w:r>
      <w:r w:rsidR="00CF49AF" w:rsidRPr="002270C4">
        <w:t xml:space="preserve">Lake Superior </w:t>
      </w:r>
      <w:proofErr w:type="spellStart"/>
      <w:r w:rsidR="0018783C" w:rsidRPr="002270C4">
        <w:t>K</w:t>
      </w:r>
      <w:r w:rsidR="004E127E" w:rsidRPr="002270C4">
        <w:t>iyi</w:t>
      </w:r>
      <w:proofErr w:type="spellEnd"/>
      <w:r w:rsidR="004E127E" w:rsidRPr="002270C4">
        <w:t xml:space="preserve">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 </w:t>
      </w:r>
    </w:p>
    <w:p w14:paraId="30B3BB9A" w14:textId="0EC9B60C" w:rsidR="00D26970" w:rsidRPr="002270C4" w:rsidRDefault="003A30BE" w:rsidP="002270C4">
      <w:pPr>
        <w:spacing w:line="360" w:lineRule="auto"/>
      </w:pPr>
      <w:r w:rsidRPr="002270C4">
        <w:t>Strong year-classes present in the length frequency distributions from 2003-2014 appear to partially validate our otolith-derived age estimates.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w:t>
      </w:r>
      <w:proofErr w:type="spellStart"/>
      <w:r w:rsidR="0018783C" w:rsidRPr="002270C4">
        <w:t>K</w:t>
      </w:r>
      <w:r w:rsidRPr="002270C4">
        <w:t>iyi</w:t>
      </w:r>
      <w:proofErr w:type="spellEnd"/>
      <w:r w:rsidRPr="002270C4">
        <w:t>.</w:t>
      </w:r>
    </w:p>
    <w:p w14:paraId="7E1510A5" w14:textId="3DFFE490" w:rsidR="00E31C7E" w:rsidRPr="002270C4" w:rsidRDefault="00AE664A" w:rsidP="002270C4">
      <w:pPr>
        <w:spacing w:line="360" w:lineRule="auto"/>
      </w:pPr>
      <w:r w:rsidRPr="002270C4">
        <w:lastRenderedPageBreak/>
        <w:t xml:space="preserve">From these findings, it appears </w:t>
      </w:r>
      <w:proofErr w:type="spellStart"/>
      <w:r w:rsidR="0018783C" w:rsidRPr="002270C4">
        <w:t>K</w:t>
      </w:r>
      <w:r w:rsidR="00BE5D47" w:rsidRPr="002270C4">
        <w:t>iyi</w:t>
      </w:r>
      <w:proofErr w:type="spellEnd"/>
      <w:r w:rsidR="00BE5D47" w:rsidRPr="002270C4">
        <w:t xml:space="preserve">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proofErr w:type="spellStart"/>
      <w:r w:rsidR="0018783C" w:rsidRPr="002270C4">
        <w:t>K</w:t>
      </w:r>
      <w:r w:rsidR="00AA0F4F" w:rsidRPr="002270C4">
        <w:t>iyi</w:t>
      </w:r>
      <w:proofErr w:type="spellEnd"/>
      <w:r w:rsidR="005422AE" w:rsidRPr="002270C4">
        <w:t xml:space="preserve"> </w:t>
      </w:r>
      <w:r w:rsidRPr="002270C4">
        <w:t xml:space="preserve">in years when they are present and </w:t>
      </w:r>
      <w:r w:rsidR="005422AE" w:rsidRPr="002270C4">
        <w:t xml:space="preserve">from </w:t>
      </w:r>
      <w:proofErr w:type="spellStart"/>
      <w:r w:rsidR="0018783C" w:rsidRPr="002270C4">
        <w:t>K</w:t>
      </w:r>
      <w:r w:rsidR="00AA0F4F" w:rsidRPr="002270C4">
        <w:t>iyi</w:t>
      </w:r>
      <w:proofErr w:type="spellEnd"/>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 xml:space="preserve">ion of </w:t>
      </w:r>
      <w:proofErr w:type="spellStart"/>
      <w:r w:rsidR="0018783C" w:rsidRPr="002270C4">
        <w:t>K</w:t>
      </w:r>
      <w:r w:rsidR="009673C2" w:rsidRPr="002270C4">
        <w:t>iyi</w:t>
      </w:r>
      <w:proofErr w:type="spellEnd"/>
      <w:r w:rsidRPr="002270C4">
        <w:t xml:space="preserve"> age estimates from otoliths.</w:t>
      </w:r>
      <w:r w:rsidR="005422AE" w:rsidRPr="002270C4">
        <w:t xml:space="preserve"> Because otoliths appear to provide an accurate estimate of age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proofErr w:type="spellStart"/>
      <w:r w:rsidR="0018783C" w:rsidRPr="002270C4">
        <w:t>K</w:t>
      </w:r>
      <w:r w:rsidR="00AA0F4F" w:rsidRPr="002270C4">
        <w:t>iyi</w:t>
      </w:r>
      <w:proofErr w:type="spellEnd"/>
      <w:r w:rsidRPr="002270C4">
        <w:t xml:space="preserve">. </w:t>
      </w:r>
    </w:p>
    <w:p w14:paraId="604E2BDF" w14:textId="0CAC0DBE" w:rsidR="00274145" w:rsidRPr="002270C4" w:rsidRDefault="008203FC" w:rsidP="002270C4">
      <w:pPr>
        <w:spacing w:line="360" w:lineRule="auto"/>
      </w:pPr>
      <w:r w:rsidRPr="002270C4">
        <w:t>The annual length freque</w:t>
      </w:r>
      <w:r w:rsidR="0018783C" w:rsidRPr="002270C4">
        <w:t xml:space="preserve">ncy distributions suggest that </w:t>
      </w:r>
      <w:proofErr w:type="spellStart"/>
      <w:r w:rsidR="0018783C" w:rsidRPr="002270C4">
        <w:t>K</w:t>
      </w:r>
      <w:r w:rsidRPr="002270C4">
        <w:t>iyi</w:t>
      </w:r>
      <w:proofErr w:type="spellEnd"/>
      <w:r w:rsidRPr="002270C4">
        <w:t xml:space="preserve"> experience high </w:t>
      </w:r>
      <w:proofErr w:type="spellStart"/>
      <w:r w:rsidRPr="002270C4">
        <w:t>interannual</w:t>
      </w:r>
      <w:proofErr w:type="spellEnd"/>
      <w:r w:rsidRPr="002270C4">
        <w:t xml:space="preserve"> variability in recruitment</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proofErr w:type="spellStart"/>
      <w:r w:rsidRPr="002270C4">
        <w:rPr>
          <w:rFonts w:cs="Times New Roman"/>
          <w:i/>
        </w:rPr>
        <w:t>Coregonus</w:t>
      </w:r>
      <w:proofErr w:type="spellEnd"/>
      <w:r w:rsidR="0047774D" w:rsidRPr="002270C4">
        <w:rPr>
          <w:rFonts w:cs="Times New Roman"/>
        </w:rPr>
        <w:t xml:space="preserve"> spp.</w:t>
      </w:r>
      <w:r w:rsidRPr="002270C4">
        <w:rPr>
          <w:rFonts w:cs="Times New Roman"/>
        </w:rPr>
        <w:t xml:space="preserve"> (e.g., </w:t>
      </w:r>
      <w:r w:rsidRPr="002270C4">
        <w:rPr>
          <w:rFonts w:cs="Times New Roman"/>
          <w:i/>
        </w:rPr>
        <w:t xml:space="preserve">C. </w:t>
      </w:r>
      <w:proofErr w:type="spellStart"/>
      <w:r w:rsidRPr="002270C4">
        <w:rPr>
          <w:rFonts w:cs="Times New Roman"/>
          <w:i/>
        </w:rPr>
        <w:t>albula</w:t>
      </w:r>
      <w:proofErr w:type="spellEnd"/>
      <w:r w:rsidRPr="002270C4">
        <w:rPr>
          <w:rFonts w:cs="Times New Roman"/>
        </w:rPr>
        <w:t xml:space="preserve">, </w:t>
      </w:r>
      <w:proofErr w:type="spellStart"/>
      <w:r w:rsidRPr="002270C4">
        <w:rPr>
          <w:rFonts w:cs="Times New Roman"/>
        </w:rPr>
        <w:t>Axenrot</w:t>
      </w:r>
      <w:proofErr w:type="spellEnd"/>
      <w:r w:rsidRPr="002270C4">
        <w:rPr>
          <w:rFonts w:cs="Times New Roman"/>
        </w:rPr>
        <w:t xml:space="preserve"> </w:t>
      </w:r>
      <w:r w:rsidR="009C6AB2" w:rsidRPr="002270C4">
        <w:rPr>
          <w:rFonts w:cs="Times New Roman"/>
        </w:rPr>
        <w:t>&amp;</w:t>
      </w:r>
      <w:r w:rsidRPr="002270C4">
        <w:rPr>
          <w:rFonts w:cs="Times New Roman"/>
        </w:rPr>
        <w:t xml:space="preserve"> </w:t>
      </w:r>
      <w:proofErr w:type="spellStart"/>
      <w:r w:rsidRPr="002270C4">
        <w:rPr>
          <w:rFonts w:cs="Times New Roman"/>
        </w:rPr>
        <w:t>Degerman</w:t>
      </w:r>
      <w:proofErr w:type="spellEnd"/>
      <w:r w:rsidR="009C6AB2" w:rsidRPr="002270C4">
        <w:rPr>
          <w:rFonts w:cs="Times New Roman"/>
        </w:rPr>
        <w:t xml:space="preserve"> 2015</w:t>
      </w:r>
      <w:r w:rsidRPr="002270C4">
        <w:rPr>
          <w:rFonts w:cs="Times New Roman"/>
        </w:rPr>
        <w:t xml:space="preserve">; </w:t>
      </w:r>
      <w:r w:rsidRPr="002270C4">
        <w:rPr>
          <w:rFonts w:cs="Times New Roman"/>
          <w:i/>
        </w:rPr>
        <w:t xml:space="preserve">C. </w:t>
      </w:r>
      <w:proofErr w:type="spellStart"/>
      <w:r w:rsidRPr="002270C4">
        <w:rPr>
          <w:rFonts w:cs="Times New Roman"/>
          <w:i/>
        </w:rPr>
        <w:t>artedi</w:t>
      </w:r>
      <w:proofErr w:type="spellEnd"/>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 xml:space="preserve">C. </w:t>
      </w:r>
      <w:proofErr w:type="spellStart"/>
      <w:r w:rsidRPr="002270C4">
        <w:rPr>
          <w:i/>
        </w:rPr>
        <w:t>autumnalis</w:t>
      </w:r>
      <w:proofErr w:type="spellEnd"/>
      <w:r w:rsidRPr="002270C4">
        <w:t xml:space="preserve">, </w:t>
      </w:r>
      <w:proofErr w:type="spellStart"/>
      <w:r w:rsidRPr="002270C4">
        <w:t>Fechhelm</w:t>
      </w:r>
      <w:proofErr w:type="spellEnd"/>
      <w:r w:rsidRPr="002270C4">
        <w:t xml:space="preserve"> </w:t>
      </w:r>
      <w:r w:rsidR="002E1829">
        <w:t>and</w:t>
      </w:r>
      <w:r w:rsidRPr="002270C4">
        <w:t xml:space="preserve"> </w:t>
      </w:r>
      <w:proofErr w:type="spellStart"/>
      <w:r w:rsidRPr="002270C4">
        <w:t>Fissel</w:t>
      </w:r>
      <w:proofErr w:type="spellEnd"/>
      <w:r w:rsidRPr="002270C4">
        <w:t xml:space="preserve"> 1988; </w:t>
      </w:r>
      <w:proofErr w:type="spellStart"/>
      <w:r w:rsidRPr="002270C4">
        <w:t>Fechhelm</w:t>
      </w:r>
      <w:proofErr w:type="spellEnd"/>
      <w:r w:rsidRPr="002270C4">
        <w:t xml:space="preserve"> </w:t>
      </w:r>
      <w:r w:rsidR="002E1829">
        <w:t>and</w:t>
      </w:r>
      <w:r w:rsidRPr="002270C4">
        <w:t xml:space="preserve"> </w:t>
      </w:r>
      <w:r w:rsidR="002E1829">
        <w:t>Griffiths</w:t>
      </w:r>
      <w:r w:rsidRPr="002270C4">
        <w:t xml:space="preserve"> 1990;</w:t>
      </w:r>
      <w:r w:rsidRPr="002270C4">
        <w:rPr>
          <w:i/>
        </w:rPr>
        <w:t xml:space="preserve"> C. </w:t>
      </w:r>
      <w:proofErr w:type="spellStart"/>
      <w:r w:rsidRPr="002270C4">
        <w:rPr>
          <w:i/>
        </w:rPr>
        <w:t>hoyi</w:t>
      </w:r>
      <w:proofErr w:type="spellEnd"/>
      <w:r w:rsidRPr="002270C4">
        <w:t xml:space="preserve">, </w:t>
      </w:r>
      <w:proofErr w:type="spellStart"/>
      <w:r w:rsidRPr="002270C4">
        <w:t>Bunnell</w:t>
      </w:r>
      <w:proofErr w:type="spellEnd"/>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 xml:space="preserve">C. </w:t>
      </w:r>
      <w:proofErr w:type="spellStart"/>
      <w:r w:rsidRPr="002270C4">
        <w:rPr>
          <w:i/>
        </w:rPr>
        <w:t>zenithicus</w:t>
      </w:r>
      <w:proofErr w:type="spellEnd"/>
      <w:r w:rsidRPr="002270C4">
        <w:t xml:space="preserve">, Gorman 2012). </w:t>
      </w:r>
      <w:r w:rsidR="005C7FB3" w:rsidRPr="002270C4">
        <w:t>S</w:t>
      </w:r>
      <w:r w:rsidR="0018783C" w:rsidRPr="002270C4">
        <w:t xml:space="preserve">trong </w:t>
      </w:r>
      <w:proofErr w:type="spellStart"/>
      <w:r w:rsidR="0018783C" w:rsidRPr="002270C4">
        <w:t>K</w:t>
      </w:r>
      <w:r w:rsidRPr="002270C4">
        <w:t>iyi</w:t>
      </w:r>
      <w:proofErr w:type="spellEnd"/>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 xml:space="preserve">loater </w:t>
      </w:r>
      <w:r w:rsidRPr="002270C4">
        <w:rPr>
          <w:i/>
        </w:rPr>
        <w:t xml:space="preserve">C. </w:t>
      </w:r>
      <w:proofErr w:type="spellStart"/>
      <w:r w:rsidRPr="002270C4">
        <w:rPr>
          <w:i/>
        </w:rPr>
        <w:t>hoyi</w:t>
      </w:r>
      <w:proofErr w:type="spellEnd"/>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loater (</w:t>
      </w:r>
      <w:proofErr w:type="spellStart"/>
      <w:r w:rsidRPr="002270C4">
        <w:t>Bunnell</w:t>
      </w:r>
      <w:proofErr w:type="spellEnd"/>
      <w:r w:rsidRPr="002270C4">
        <w:t xml:space="preserve"> </w:t>
      </w:r>
      <w:r w:rsidR="00B537B4" w:rsidRPr="00492216">
        <w:t>et 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proofErr w:type="spellStart"/>
      <w:r w:rsidR="00C46AEA" w:rsidRPr="002270C4">
        <w:t>Sandström</w:t>
      </w:r>
      <w:proofErr w:type="spellEnd"/>
      <w:r w:rsidR="002E1829">
        <w:t xml:space="preserve"> </w:t>
      </w:r>
      <w:r w:rsidR="002E1829" w:rsidRPr="00492216">
        <w:t>et al.</w:t>
      </w:r>
      <w:r w:rsidR="002E1829">
        <w:rPr>
          <w:i/>
        </w:rPr>
        <w:t xml:space="preserve"> </w:t>
      </w:r>
      <w:r w:rsidRPr="002270C4">
        <w:t>2014)</w:t>
      </w:r>
      <w:r w:rsidR="00274145" w:rsidRPr="002270C4">
        <w:t xml:space="preserve">. Hypothesized factors underlying </w:t>
      </w:r>
      <w:proofErr w:type="spellStart"/>
      <w:r w:rsidR="00274145" w:rsidRPr="002270C4">
        <w:rPr>
          <w:i/>
        </w:rPr>
        <w:t>Coregonus</w:t>
      </w:r>
      <w:proofErr w:type="spellEnd"/>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annual weather patterns that affect larval fishes directly or their food (</w:t>
      </w:r>
      <w:proofErr w:type="spellStart"/>
      <w:r w:rsidR="00274145" w:rsidRPr="002270C4">
        <w:t>Axenrot</w:t>
      </w:r>
      <w:proofErr w:type="spellEnd"/>
      <w:r w:rsidR="00274145" w:rsidRPr="002270C4">
        <w:t xml:space="preserve"> </w:t>
      </w:r>
      <w:r w:rsidR="002E1829">
        <w:t xml:space="preserve">and </w:t>
      </w:r>
      <w:proofErr w:type="spellStart"/>
      <w:r w:rsidR="002E1829">
        <w:t>Degerman</w:t>
      </w:r>
      <w:proofErr w:type="spellEnd"/>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proofErr w:type="spellStart"/>
      <w:r w:rsidR="00B52964" w:rsidRPr="002270C4">
        <w:t>spawner</w:t>
      </w:r>
      <w:proofErr w:type="spellEnd"/>
      <w:r w:rsidR="00B52964" w:rsidRPr="002270C4">
        <w:t xml:space="preserve"> </w:t>
      </w:r>
      <w:r w:rsidR="00274145" w:rsidRPr="002270C4">
        <w:t>sex ratios</w:t>
      </w:r>
      <w:r w:rsidR="00B52964" w:rsidRPr="002270C4">
        <w:t xml:space="preserve"> (</w:t>
      </w:r>
      <w:proofErr w:type="spellStart"/>
      <w:r w:rsidR="00274145" w:rsidRPr="002270C4">
        <w:t>Bunnell</w:t>
      </w:r>
      <w:proofErr w:type="spellEnd"/>
      <w:r w:rsidR="00274145" w:rsidRPr="002270C4">
        <w:t xml:space="preserve"> </w:t>
      </w:r>
      <w:r w:rsidR="00B537B4" w:rsidRPr="00492216">
        <w:t>et al.</w:t>
      </w:r>
      <w:r w:rsidR="00274145" w:rsidRPr="002270C4">
        <w:t xml:space="preserve"> 2006</w:t>
      </w:r>
      <w:r w:rsidR="00A9646C" w:rsidRPr="002270C4">
        <w:t>),</w:t>
      </w:r>
      <w:r w:rsidR="00274145" w:rsidRPr="002270C4">
        <w:t xml:space="preserve"> or a combination of these factors. Synchrony among </w:t>
      </w:r>
      <w:proofErr w:type="spellStart"/>
      <w:r w:rsidR="00274145" w:rsidRPr="002270C4">
        <w:t>disjunct</w:t>
      </w:r>
      <w:proofErr w:type="spellEnd"/>
      <w:r w:rsidR="00274145" w:rsidRPr="002270C4">
        <w:t xml:space="preserve">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proofErr w:type="spellStart"/>
      <w:r w:rsidR="00665F2C" w:rsidRPr="002270C4">
        <w:rPr>
          <w:i/>
        </w:rPr>
        <w:t>Coregonus</w:t>
      </w:r>
      <w:proofErr w:type="spellEnd"/>
      <w:r w:rsidR="00665F2C" w:rsidRPr="002270C4">
        <w:t xml:space="preserve"> spp.</w:t>
      </w:r>
    </w:p>
    <w:p w14:paraId="4C5A5E17" w14:textId="45150325" w:rsidR="008E69B2" w:rsidRPr="002270C4" w:rsidRDefault="00B52964" w:rsidP="002270C4">
      <w:pPr>
        <w:spacing w:line="360" w:lineRule="auto"/>
      </w:pPr>
      <w:r w:rsidRPr="002270C4">
        <w:t>O</w:t>
      </w:r>
      <w:r w:rsidR="00A8659B" w:rsidRPr="002270C4">
        <w:t xml:space="preserve">ur results indicate that Lake Superior </w:t>
      </w:r>
      <w:proofErr w:type="spellStart"/>
      <w:r w:rsidR="0018783C" w:rsidRPr="002270C4">
        <w:t>K</w:t>
      </w:r>
      <w:r w:rsidR="00AA0F4F" w:rsidRPr="002270C4">
        <w:t>iyi</w:t>
      </w:r>
      <w:proofErr w:type="spellEnd"/>
      <w:r w:rsidR="00A8659B" w:rsidRPr="002270C4">
        <w:t xml:space="preserve"> </w:t>
      </w:r>
      <w:r w:rsidR="001744E6" w:rsidRPr="002270C4">
        <w:t xml:space="preserve">are long-lived </w:t>
      </w:r>
      <w:r w:rsidR="00CD2642" w:rsidRPr="002270C4">
        <w:t xml:space="preserve">and </w:t>
      </w:r>
      <w:r w:rsidR="00A8659B" w:rsidRPr="002270C4">
        <w:t>exhibit sporadic recruitment that may be synchronous with recruitment patterns exhibited</w:t>
      </w:r>
      <w:r w:rsidR="00CD2642" w:rsidRPr="002270C4">
        <w:t xml:space="preserve"> by other </w:t>
      </w:r>
      <w:proofErr w:type="spellStart"/>
      <w:r w:rsidR="00665F2C" w:rsidRPr="002270C4">
        <w:rPr>
          <w:i/>
        </w:rPr>
        <w:t>Coregonus</w:t>
      </w:r>
      <w:proofErr w:type="spellEnd"/>
      <w:r w:rsidR="00A9646C" w:rsidRPr="002270C4">
        <w:t xml:space="preserve"> spp</w:t>
      </w:r>
      <w:r w:rsidR="001744E6" w:rsidRPr="002270C4">
        <w:t>. The critical period for survival (</w:t>
      </w:r>
      <w:proofErr w:type="spellStart"/>
      <w:r w:rsidR="001744E6" w:rsidRPr="002270C4">
        <w:rPr>
          <w:i/>
        </w:rPr>
        <w:t>sensu</w:t>
      </w:r>
      <w:proofErr w:type="spellEnd"/>
      <w:r w:rsidR="001744E6" w:rsidRPr="002270C4">
        <w:t xml:space="preserve"> </w:t>
      </w:r>
      <w:proofErr w:type="spellStart"/>
      <w:r w:rsidR="00E31C7E" w:rsidRPr="002270C4">
        <w:t>Hjort</w:t>
      </w:r>
      <w:proofErr w:type="spellEnd"/>
      <w:r w:rsidR="00144135" w:rsidRPr="002270C4">
        <w:t xml:space="preserve"> 1914;</w:t>
      </w:r>
      <w:r w:rsidR="00E31C7E" w:rsidRPr="002270C4">
        <w:t xml:space="preserve"> </w:t>
      </w:r>
      <w:proofErr w:type="spellStart"/>
      <w:r w:rsidR="00E31C7E" w:rsidRPr="002270C4">
        <w:t>Houde</w:t>
      </w:r>
      <w:proofErr w:type="spellEnd"/>
      <w:r w:rsidR="00E31C7E" w:rsidRPr="002270C4">
        <w:t xml:space="preserv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 xml:space="preserve">not </w:t>
      </w:r>
      <w:r w:rsidR="008E69B2" w:rsidRPr="002270C4">
        <w:lastRenderedPageBreak/>
        <w:t>commercially or recreationally valuable</w:t>
      </w:r>
      <w:r w:rsidR="0056758F" w:rsidRPr="002270C4">
        <w:t xml:space="preserve"> like some </w:t>
      </w:r>
      <w:proofErr w:type="spellStart"/>
      <w:r w:rsidR="0014152D" w:rsidRPr="002270C4">
        <w:rPr>
          <w:i/>
        </w:rPr>
        <w:t>Coregonus</w:t>
      </w:r>
      <w:proofErr w:type="spellEnd"/>
      <w:r w:rsidR="0047774D" w:rsidRPr="002270C4">
        <w:t xml:space="preserve"> spp.</w:t>
      </w:r>
      <w:r w:rsidR="008E69B2" w:rsidRPr="002270C4">
        <w:t xml:space="preserve">, </w:t>
      </w:r>
      <w:proofErr w:type="spellStart"/>
      <w:r w:rsidR="0018783C" w:rsidRPr="002270C4">
        <w:t>K</w:t>
      </w:r>
      <w:r w:rsidR="00AA0F4F" w:rsidRPr="002270C4">
        <w:t>iyi</w:t>
      </w:r>
      <w:proofErr w:type="spellEnd"/>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proofErr w:type="spellStart"/>
      <w:r w:rsidR="00AC5DCB" w:rsidRPr="002270C4">
        <w:rPr>
          <w:i/>
        </w:rPr>
        <w:t>Salvelinus</w:t>
      </w:r>
      <w:proofErr w:type="spellEnd"/>
      <w:r w:rsidR="00AC5DCB" w:rsidRPr="002270C4">
        <w:rPr>
          <w:i/>
        </w:rPr>
        <w:t xml:space="preserve"> </w:t>
      </w:r>
      <w:proofErr w:type="spellStart"/>
      <w:r w:rsidR="00AC5DCB" w:rsidRPr="002270C4">
        <w:rPr>
          <w:i/>
        </w:rPr>
        <w:t>namaycush</w:t>
      </w:r>
      <w:proofErr w:type="spellEnd"/>
      <w:del w:id="55" w:author="Derek Ogle" w:date="2017-01-13T06:36:00Z">
        <w:r w:rsidR="0018783C" w:rsidRPr="002270C4" w:rsidDel="001E730E">
          <w:delText xml:space="preserve"> (Walbaum)</w:delText>
        </w:r>
      </w:del>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proofErr w:type="spellStart"/>
      <w:r w:rsidR="00242738" w:rsidRPr="002270C4">
        <w:t>deepwater</w:t>
      </w:r>
      <w:proofErr w:type="spellEnd"/>
      <w:r w:rsidR="00242738" w:rsidRPr="002270C4">
        <w:t xml:space="preserve">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proofErr w:type="spellStart"/>
      <w:r w:rsidR="0018783C" w:rsidRPr="002270C4">
        <w:t>K</w:t>
      </w:r>
      <w:r w:rsidR="00AA0F4F" w:rsidRPr="002270C4">
        <w:t>iyi</w:t>
      </w:r>
      <w:proofErr w:type="spellEnd"/>
      <w:r w:rsidR="00CD2642" w:rsidRPr="002270C4">
        <w:t xml:space="preserve">, which is currently listed as vulnerable on Canada’s Endangered Species List (Turgeon </w:t>
      </w:r>
      <w:r w:rsidR="002E1829">
        <w:t xml:space="preserve">and </w:t>
      </w:r>
      <w:proofErr w:type="spellStart"/>
      <w:r w:rsidR="002E1829">
        <w:t>Bernatchez</w:t>
      </w:r>
      <w:proofErr w:type="spellEnd"/>
      <w:r w:rsidR="00CD2642" w:rsidRPr="002270C4">
        <w:t xml:space="preserve"> 2003)</w:t>
      </w:r>
      <w:r w:rsidR="0041731A" w:rsidRPr="002270C4">
        <w:t xml:space="preserve">. Increased study of and </w:t>
      </w:r>
      <w:r w:rsidR="008E69B2" w:rsidRPr="002270C4">
        <w:t xml:space="preserve">long-term monitoring of </w:t>
      </w:r>
      <w:proofErr w:type="spellStart"/>
      <w:r w:rsidR="0018783C" w:rsidRPr="002270C4">
        <w:t>K</w:t>
      </w:r>
      <w:r w:rsidR="00ED7E63" w:rsidRPr="002270C4">
        <w:t>iyi</w:t>
      </w:r>
      <w:proofErr w:type="spellEnd"/>
      <w:r w:rsidR="00ED7E63" w:rsidRPr="002270C4">
        <w:t xml:space="preserve">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 xml:space="preserve">may provide insight into how climate change may affect the </w:t>
      </w:r>
      <w:proofErr w:type="spellStart"/>
      <w:r w:rsidR="008E69B2" w:rsidRPr="002270C4">
        <w:t>deepwater</w:t>
      </w:r>
      <w:proofErr w:type="spellEnd"/>
      <w:r w:rsidR="008E69B2" w:rsidRPr="002270C4">
        <w:t xml:space="preserve">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77777777" w:rsidR="00C87662" w:rsidRPr="002270C4" w:rsidRDefault="00C87662" w:rsidP="002270C4">
      <w:pPr>
        <w:spacing w:line="360" w:lineRule="auto"/>
        <w:ind w:firstLine="0"/>
        <w:rPr>
          <w:b/>
        </w:rPr>
      </w:pPr>
      <w:r w:rsidRPr="002270C4">
        <w:t xml:space="preserve">The R/V </w:t>
      </w:r>
      <w:proofErr w:type="spellStart"/>
      <w:r w:rsidRPr="002270C4">
        <w:t>Kiyi</w:t>
      </w:r>
      <w:proofErr w:type="spellEnd"/>
      <w:r w:rsidRPr="002270C4">
        <w:t xml:space="preserve"> vessel crew (Charles Carrier, Lori </w:t>
      </w:r>
      <w:proofErr w:type="spellStart"/>
      <w:r w:rsidRPr="002270C4">
        <w:t>Evrard</w:t>
      </w:r>
      <w:proofErr w:type="spellEnd"/>
      <w:r w:rsidRPr="002270C4">
        <w:t xml:space="preserve">, Dalton Lebeda, Keith Peterson, and Joe Walters) assisted with fish collections. Matt </w:t>
      </w:r>
      <w:proofErr w:type="spellStart"/>
      <w:r w:rsidRPr="002270C4">
        <w:t>Belnap</w:t>
      </w:r>
      <w:proofErr w:type="spellEnd"/>
      <w:r w:rsidRPr="002270C4">
        <w:t xml:space="preserve"> assisted with initial otolith preparation. Lori </w:t>
      </w:r>
      <w:proofErr w:type="spellStart"/>
      <w:r w:rsidRPr="002270C4">
        <w:t>Evrard</w:t>
      </w:r>
      <w:proofErr w:type="spellEnd"/>
      <w:r w:rsidRPr="002270C4">
        <w:t xml:space="preserve"> assisted with data management and presentation. </w:t>
      </w:r>
      <w:r w:rsidRPr="002270C4">
        <w:rPr>
          <w:rFonts w:cs="Times New Roman"/>
        </w:rPr>
        <w:t xml:space="preserve">Any use of trade, product, or firm names is for descriptive purposes only and does not imply endorsement by the U.S. Government. </w:t>
      </w:r>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27A38BB4" w:rsidR="00A4322B" w:rsidRPr="002270C4" w:rsidRDefault="00A4322B" w:rsidP="002270C4">
      <w:pPr>
        <w:pStyle w:val="References"/>
        <w:spacing w:line="360" w:lineRule="auto"/>
        <w:rPr>
          <w:shd w:val="clear" w:color="auto" w:fill="FFFFFF"/>
        </w:rPr>
      </w:pPr>
      <w:proofErr w:type="spellStart"/>
      <w:r w:rsidRPr="002270C4">
        <w:rPr>
          <w:shd w:val="clear" w:color="auto" w:fill="FFFFFF"/>
        </w:rPr>
        <w:t>Aass</w:t>
      </w:r>
      <w:proofErr w:type="spellEnd"/>
      <w:r w:rsidR="00A14BED">
        <w:rPr>
          <w:shd w:val="clear" w:color="auto" w:fill="FFFFFF"/>
        </w:rPr>
        <w:t>,</w:t>
      </w:r>
      <w:r w:rsidRPr="002270C4">
        <w:rPr>
          <w:shd w:val="clear" w:color="auto" w:fill="FFFFFF"/>
        </w:rPr>
        <w:t xml:space="preserve"> P. 1972. Age determination and year-class fluctuation of cisco, </w:t>
      </w:r>
      <w:proofErr w:type="spellStart"/>
      <w:r w:rsidRPr="002270C4">
        <w:rPr>
          <w:i/>
          <w:shd w:val="clear" w:color="auto" w:fill="FFFFFF"/>
        </w:rPr>
        <w:t>Coregonus</w:t>
      </w:r>
      <w:proofErr w:type="spellEnd"/>
      <w:r w:rsidRPr="002270C4">
        <w:rPr>
          <w:i/>
          <w:shd w:val="clear" w:color="auto" w:fill="FFFFFF"/>
        </w:rPr>
        <w:t xml:space="preserve"> </w:t>
      </w:r>
      <w:proofErr w:type="spellStart"/>
      <w:r w:rsidRPr="002270C4">
        <w:rPr>
          <w:i/>
          <w:shd w:val="clear" w:color="auto" w:fill="FFFFFF"/>
        </w:rPr>
        <w:t>albula</w:t>
      </w:r>
      <w:proofErr w:type="spellEnd"/>
      <w:r w:rsidRPr="002270C4">
        <w:rPr>
          <w:shd w:val="clear" w:color="auto" w:fill="FFFFFF"/>
        </w:rPr>
        <w:t xml:space="preserve"> L., in the </w:t>
      </w:r>
      <w:proofErr w:type="spellStart"/>
      <w:r w:rsidRPr="002270C4">
        <w:rPr>
          <w:shd w:val="clear" w:color="auto" w:fill="FFFFFF"/>
        </w:rPr>
        <w:t>Mjøsa</w:t>
      </w:r>
      <w:proofErr w:type="spellEnd"/>
      <w:r w:rsidRPr="002270C4">
        <w:rPr>
          <w:shd w:val="clear" w:color="auto" w:fill="FFFFFF"/>
        </w:rPr>
        <w:t xml:space="preserve"> hydroelectric reservoir. </w:t>
      </w:r>
      <w:r w:rsidR="00BD3810" w:rsidRPr="00A14BED">
        <w:rPr>
          <w:shd w:val="clear" w:color="auto" w:fill="FFFFFF"/>
        </w:rPr>
        <w:t xml:space="preserve">Reports of the Institute of Fresh-water Research </w:t>
      </w:r>
      <w:proofErr w:type="spellStart"/>
      <w:r w:rsidR="008D216D" w:rsidRPr="00A14BED">
        <w:rPr>
          <w:shd w:val="clear" w:color="auto" w:fill="FFFFFF"/>
        </w:rPr>
        <w:t>Drottningholm</w:t>
      </w:r>
      <w:proofErr w:type="spellEnd"/>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4800FE96" w:rsidR="00CD637E" w:rsidRPr="002270C4" w:rsidRDefault="00CD637E" w:rsidP="002270C4">
      <w:pPr>
        <w:pStyle w:val="References"/>
        <w:spacing w:line="360" w:lineRule="auto"/>
      </w:pPr>
      <w:proofErr w:type="spellStart"/>
      <w:r w:rsidRPr="002270C4">
        <w:rPr>
          <w:shd w:val="clear" w:color="auto" w:fill="FFFFFF"/>
        </w:rPr>
        <w:t>Axenrot</w:t>
      </w:r>
      <w:proofErr w:type="spellEnd"/>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proofErr w:type="spellStart"/>
      <w:r w:rsidRPr="002270C4">
        <w:rPr>
          <w:shd w:val="clear" w:color="auto" w:fill="FFFFFF"/>
        </w:rPr>
        <w:t>Degerman</w:t>
      </w:r>
      <w:proofErr w:type="spellEnd"/>
      <w:r w:rsidRPr="002270C4">
        <w:rPr>
          <w:shd w:val="clear" w:color="auto" w:fill="FFFFFF"/>
        </w:rPr>
        <w:t xml:space="preserve">. 2015. Year-class strength, physical fitness and recruitment cycles in </w:t>
      </w:r>
      <w:proofErr w:type="spellStart"/>
      <w:r w:rsidRPr="002270C4">
        <w:rPr>
          <w:shd w:val="clear" w:color="auto" w:fill="FFFFFF"/>
        </w:rPr>
        <w:t>vendace</w:t>
      </w:r>
      <w:proofErr w:type="spellEnd"/>
      <w:r w:rsidRPr="002270C4">
        <w:rPr>
          <w:shd w:val="clear" w:color="auto" w:fill="FFFFFF"/>
        </w:rPr>
        <w:t xml:space="preserve"> (</w:t>
      </w:r>
      <w:proofErr w:type="spellStart"/>
      <w:r w:rsidRPr="002270C4">
        <w:rPr>
          <w:i/>
          <w:shd w:val="clear" w:color="auto" w:fill="FFFFFF"/>
        </w:rPr>
        <w:t>Coregonus</w:t>
      </w:r>
      <w:proofErr w:type="spellEnd"/>
      <w:r w:rsidRPr="002270C4">
        <w:rPr>
          <w:i/>
          <w:shd w:val="clear" w:color="auto" w:fill="FFFFFF"/>
        </w:rPr>
        <w:t xml:space="preserve"> </w:t>
      </w:r>
      <w:proofErr w:type="spellStart"/>
      <w:r w:rsidRPr="002270C4">
        <w:rPr>
          <w:i/>
          <w:shd w:val="clear" w:color="auto" w:fill="FFFFFF"/>
        </w:rPr>
        <w:t>albula</w:t>
      </w:r>
      <w:proofErr w:type="spellEnd"/>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 xml:space="preserve">61-69. </w:t>
      </w:r>
    </w:p>
    <w:p w14:paraId="6A624E51" w14:textId="25E25F1C" w:rsidR="00A4322B" w:rsidRPr="002270C4" w:rsidRDefault="00AB582B" w:rsidP="002270C4">
      <w:pPr>
        <w:pStyle w:val="References"/>
        <w:spacing w:line="360" w:lineRule="auto"/>
        <w:rPr>
          <w:rFonts w:cstheme="minorHAnsi"/>
        </w:rPr>
      </w:pPr>
      <w:r w:rsidRPr="002270C4">
        <w:rPr>
          <w:rFonts w:cstheme="minorHAnsi"/>
        </w:rPr>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lake whitefish, </w:t>
      </w:r>
      <w:proofErr w:type="spellStart"/>
      <w:r w:rsidR="00A4322B" w:rsidRPr="002270C4">
        <w:rPr>
          <w:rFonts w:cstheme="minorHAnsi"/>
          <w:i/>
        </w:rPr>
        <w:t>Coregonus</w:t>
      </w:r>
      <w:proofErr w:type="spellEnd"/>
      <w:r w:rsidR="00A4322B" w:rsidRPr="002270C4">
        <w:rPr>
          <w:rFonts w:cstheme="minorHAnsi"/>
          <w:i/>
        </w:rPr>
        <w:t xml:space="preserve"> </w:t>
      </w:r>
      <w:proofErr w:type="spellStart"/>
      <w:r w:rsidR="00A4322B" w:rsidRPr="002270C4">
        <w:rPr>
          <w:rFonts w:cstheme="minorHAnsi"/>
          <w:i/>
        </w:rPr>
        <w:t>clupeaformis</w:t>
      </w:r>
      <w:proofErr w:type="spellEnd"/>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21F27AEB"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 xml:space="preserve">735-743. </w:t>
      </w:r>
    </w:p>
    <w:p w14:paraId="7FF540D4" w14:textId="7499E5DB" w:rsidR="00DE7A28" w:rsidRPr="002270C4" w:rsidRDefault="00AB582B" w:rsidP="002270C4">
      <w:pPr>
        <w:pStyle w:val="References"/>
        <w:spacing w:line="360" w:lineRule="auto"/>
        <w:rPr>
          <w:rFonts w:cstheme="minorHAnsi"/>
        </w:rPr>
      </w:pPr>
      <w:proofErr w:type="spellStart"/>
      <w:r w:rsidRPr="002270C4">
        <w:rPr>
          <w:rFonts w:cstheme="minorHAnsi"/>
        </w:rPr>
        <w:t>Bunnell</w:t>
      </w:r>
      <w:proofErr w:type="spellEnd"/>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proofErr w:type="spellStart"/>
      <w:r w:rsidR="00DE7A28" w:rsidRPr="002270C4">
        <w:rPr>
          <w:rFonts w:cstheme="minorHAnsi"/>
        </w:rPr>
        <w:t>M</w:t>
      </w:r>
      <w:r w:rsidRPr="002270C4">
        <w:rPr>
          <w:rFonts w:cstheme="minorHAnsi"/>
        </w:rPr>
        <w:t>adenjian</w:t>
      </w:r>
      <w:proofErr w:type="spellEnd"/>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proofErr w:type="spellStart"/>
      <w:r w:rsidRPr="002270C4">
        <w:rPr>
          <w:rFonts w:cstheme="minorHAnsi"/>
        </w:rPr>
        <w:t>Croley</w:t>
      </w:r>
      <w:proofErr w:type="spellEnd"/>
      <w:r w:rsidRPr="002270C4">
        <w:rPr>
          <w:rFonts w:cstheme="minorHAnsi"/>
        </w:rPr>
        <w:t xml:space="preserve"> II</w:t>
      </w:r>
      <w:r w:rsidR="00A439D7" w:rsidRPr="002270C4">
        <w:rPr>
          <w:rFonts w:cstheme="minorHAnsi"/>
        </w:rPr>
        <w:t>.</w:t>
      </w:r>
      <w:r w:rsidR="00DE7A28" w:rsidRPr="002270C4">
        <w:rPr>
          <w:rFonts w:cstheme="minorHAnsi"/>
        </w:rPr>
        <w:t xml:space="preserve"> 2006. Long-term trends of bloater (</w:t>
      </w:r>
      <w:proofErr w:type="spellStart"/>
      <w:r w:rsidR="00DE7A28" w:rsidRPr="002270C4">
        <w:rPr>
          <w:rFonts w:cstheme="minorHAnsi"/>
          <w:i/>
        </w:rPr>
        <w:t>Coregonus</w:t>
      </w:r>
      <w:proofErr w:type="spellEnd"/>
      <w:r w:rsidR="00DE7A28" w:rsidRPr="002270C4">
        <w:rPr>
          <w:rFonts w:cstheme="minorHAnsi"/>
          <w:i/>
        </w:rPr>
        <w:t xml:space="preserve"> </w:t>
      </w:r>
      <w:proofErr w:type="spellStart"/>
      <w:r w:rsidR="00DE7A28" w:rsidRPr="002270C4">
        <w:rPr>
          <w:rFonts w:cstheme="minorHAnsi"/>
          <w:i/>
        </w:rPr>
        <w:t>hoyi</w:t>
      </w:r>
      <w:proofErr w:type="spellEnd"/>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proofErr w:type="spellStart"/>
      <w:r w:rsidRPr="002270C4">
        <w:rPr>
          <w:rFonts w:cstheme="minorHAnsi"/>
        </w:rPr>
        <w:lastRenderedPageBreak/>
        <w:t>Bunnell</w:t>
      </w:r>
      <w:proofErr w:type="spellEnd"/>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proofErr w:type="spellStart"/>
      <w:r w:rsidRPr="002270C4">
        <w:rPr>
          <w:rFonts w:cstheme="minorHAnsi"/>
        </w:rPr>
        <w:t>Madenjian</w:t>
      </w:r>
      <w:proofErr w:type="spellEnd"/>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proofErr w:type="spellStart"/>
      <w:r w:rsidRPr="002270C4">
        <w:rPr>
          <w:rFonts w:cstheme="minorHAnsi"/>
        </w:rPr>
        <w:t>Roseman</w:t>
      </w:r>
      <w:proofErr w:type="spellEnd"/>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proofErr w:type="spellStart"/>
      <w:r w:rsidR="00D25CE3" w:rsidRPr="00A14BED">
        <w:rPr>
          <w:rFonts w:cstheme="minorHAnsi"/>
        </w:rPr>
        <w:t>Oecologia</w:t>
      </w:r>
      <w:proofErr w:type="spellEnd"/>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proofErr w:type="spellStart"/>
      <w:r w:rsidRPr="002270C4">
        <w:t>Campana</w:t>
      </w:r>
      <w:proofErr w:type="spellEnd"/>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proofErr w:type="spellStart"/>
      <w:r w:rsidRPr="002270C4">
        <w:t>Campana</w:t>
      </w:r>
      <w:proofErr w:type="spellEnd"/>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E12EC71"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proofErr w:type="spellStart"/>
      <w:r w:rsidRPr="002270C4">
        <w:t>Bunnell</w:t>
      </w:r>
      <w:proofErr w:type="spellEnd"/>
      <w:r w:rsidRPr="002270C4">
        <w:t xml:space="preserve">, </w:t>
      </w:r>
      <w:r w:rsidR="00A14BED">
        <w:t>C.</w:t>
      </w:r>
      <w:r w:rsidR="00E372FA">
        <w:t xml:space="preserve"> </w:t>
      </w:r>
      <w:r w:rsidR="00A14BED">
        <w:t xml:space="preserve">P. </w:t>
      </w:r>
      <w:proofErr w:type="spellStart"/>
      <w:r w:rsidRPr="002270C4">
        <w:t>Madenjian</w:t>
      </w:r>
      <w:proofErr w:type="spellEnd"/>
      <w:r w:rsidR="00A14BED">
        <w:t>, and S.</w:t>
      </w:r>
      <w:r w:rsidR="00E372FA">
        <w:t xml:space="preserve"> </w:t>
      </w:r>
      <w:r w:rsidR="00A14BED">
        <w:t>C.</w:t>
      </w:r>
      <w:r w:rsidRPr="002270C4">
        <w:t xml:space="preserve"> Riley. 2014. Comparative recruitment dynamics of alewife and bloater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0B8330B7" w:rsidR="007D5B7A" w:rsidRPr="002270C4" w:rsidRDefault="00AB582B" w:rsidP="002270C4">
      <w:pPr>
        <w:pStyle w:val="References"/>
        <w:spacing w:line="360" w:lineRule="auto"/>
      </w:pPr>
      <w:proofErr w:type="spellStart"/>
      <w:r w:rsidRPr="002270C4">
        <w:t>Deason</w:t>
      </w:r>
      <w:proofErr w:type="spellEnd"/>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proofErr w:type="spellStart"/>
      <w:r w:rsidRPr="002270C4">
        <w:t>Hile</w:t>
      </w:r>
      <w:proofErr w:type="spellEnd"/>
      <w:r w:rsidR="00A14BED">
        <w:t>.</w:t>
      </w:r>
      <w:r w:rsidR="007D5B7A" w:rsidRPr="002270C4">
        <w:t xml:space="preserve"> 1947. Age and growth of the </w:t>
      </w:r>
      <w:proofErr w:type="spellStart"/>
      <w:r w:rsidR="00AA0F4F" w:rsidRPr="002270C4">
        <w:t>kiyi</w:t>
      </w:r>
      <w:proofErr w:type="spellEnd"/>
      <w:r w:rsidR="007D5B7A" w:rsidRPr="002270C4">
        <w:t xml:space="preserve">, </w:t>
      </w:r>
      <w:proofErr w:type="spellStart"/>
      <w:r w:rsidR="007D5B7A" w:rsidRPr="002270C4">
        <w:rPr>
          <w:i/>
        </w:rPr>
        <w:t>Leucichthys</w:t>
      </w:r>
      <w:proofErr w:type="spellEnd"/>
      <w:r w:rsidR="007D5B7A" w:rsidRPr="002270C4">
        <w:rPr>
          <w:i/>
        </w:rPr>
        <w:t xml:space="preserve"> </w:t>
      </w:r>
      <w:proofErr w:type="spellStart"/>
      <w:r w:rsidR="007D5B7A" w:rsidRPr="002270C4">
        <w:rPr>
          <w:i/>
        </w:rPr>
        <w:t>kiyi</w:t>
      </w:r>
      <w:proofErr w:type="spellEnd"/>
      <w:r w:rsidR="007D5B7A" w:rsidRPr="002270C4">
        <w:t xml:space="preserve"> </w:t>
      </w:r>
      <w:proofErr w:type="spellStart"/>
      <w:r w:rsidR="007D5B7A" w:rsidRPr="002270C4">
        <w:t>Koelz</w:t>
      </w:r>
      <w:proofErr w:type="spellEnd"/>
      <w:r w:rsidR="007D5B7A" w:rsidRPr="002270C4">
        <w:t xml:space="preserve">,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3CDF2D62" w:rsidR="00CF7FD6" w:rsidRPr="002270C4"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ins w:id="56" w:author="Derek Ogle" w:date="2017-01-13T05:27:00Z">
        <w:r w:rsidR="005966C9">
          <w:t xml:space="preserve"> and</w:t>
        </w:r>
      </w:ins>
      <w:r w:rsidR="00CF7FD6" w:rsidRPr="002270C4">
        <w:t xml:space="preserve"> </w:t>
      </w:r>
      <w:r w:rsidR="00A14BED">
        <w:t xml:space="preserve">J. </w:t>
      </w:r>
      <w:proofErr w:type="spellStart"/>
      <w:r w:rsidR="00CF7FD6" w:rsidRPr="002270C4">
        <w:t>Beil</w:t>
      </w:r>
      <w:proofErr w:type="spellEnd"/>
      <w:r w:rsidR="00CF7FD6" w:rsidRPr="002270C4">
        <w:t xml:space="preserve">. 1964. Life history of lake herring in Lake Superior. </w:t>
      </w:r>
      <w:r w:rsidR="00A439D7" w:rsidRPr="00A14BED">
        <w:t>Fishery Bulletin</w:t>
      </w:r>
      <w:r w:rsidR="00A14BED">
        <w:t xml:space="preserve"> </w:t>
      </w:r>
      <w:r w:rsidR="00CF7FD6" w:rsidRPr="00A14BED">
        <w:t>63</w:t>
      </w:r>
      <w:r w:rsidR="00A14BED">
        <w:t>:</w:t>
      </w:r>
      <w:r w:rsidR="00CF7FD6" w:rsidRPr="002270C4">
        <w:t>493-530.</w:t>
      </w:r>
    </w:p>
    <w:p w14:paraId="52BFE8CA" w14:textId="0F279FA6" w:rsidR="00FE2771" w:rsidRPr="002270C4" w:rsidRDefault="00FE2771" w:rsidP="002270C4">
      <w:pPr>
        <w:pStyle w:val="References"/>
        <w:spacing w:line="360" w:lineRule="auto"/>
      </w:pPr>
      <w:proofErr w:type="spellStart"/>
      <w:r w:rsidRPr="002270C4">
        <w:t>Eshenroder</w:t>
      </w:r>
      <w:proofErr w:type="spellEnd"/>
      <w:r w:rsidR="001C47BE">
        <w:t>,</w:t>
      </w:r>
      <w:r w:rsidRPr="002270C4">
        <w:t xml:space="preserve"> R.</w:t>
      </w:r>
      <w:r w:rsidR="00E372FA">
        <w:t xml:space="preserve"> </w:t>
      </w:r>
      <w:r w:rsidRPr="002270C4">
        <w:t xml:space="preserve">L., </w:t>
      </w:r>
      <w:r w:rsidR="00A14BED">
        <w:t xml:space="preserve">P. </w:t>
      </w:r>
      <w:proofErr w:type="spellStart"/>
      <w:r w:rsidR="00A14BED">
        <w:t>Vecsei</w:t>
      </w:r>
      <w:proofErr w:type="spellEnd"/>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proofErr w:type="spellStart"/>
      <w:r w:rsidRPr="002270C4">
        <w:t>Mandrak</w:t>
      </w:r>
      <w:proofErr w:type="spellEnd"/>
      <w:r w:rsidRPr="002270C4">
        <w:t xml:space="preserve">, </w:t>
      </w:r>
      <w:r w:rsidR="00A14BED">
        <w:t>D.</w:t>
      </w:r>
      <w:r w:rsidR="00E372FA">
        <w:t xml:space="preserve"> </w:t>
      </w:r>
      <w:r w:rsidR="00A14BED">
        <w:t xml:space="preserve">B. </w:t>
      </w:r>
      <w:proofErr w:type="spellStart"/>
      <w:r w:rsidRPr="002270C4">
        <w:t>Bunnell</w:t>
      </w:r>
      <w:proofErr w:type="spellEnd"/>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proofErr w:type="spellStart"/>
      <w:r w:rsidRPr="005966C9">
        <w:rPr>
          <w:i/>
          <w:rPrChange w:id="57" w:author="Derek Ogle" w:date="2017-01-13T05:27:00Z">
            <w:rPr/>
          </w:rPrChange>
        </w:rPr>
        <w:t>Coregonus</w:t>
      </w:r>
      <w:proofErr w:type="spellEnd"/>
      <w:r w:rsidRPr="002270C4">
        <w:t xml:space="preserve">, subgenus </w:t>
      </w:r>
      <w:proofErr w:type="spellStart"/>
      <w:r w:rsidRPr="005966C9">
        <w:rPr>
          <w:i/>
          <w:rPrChange w:id="58" w:author="Derek Ogle" w:date="2017-01-13T05:27:00Z">
            <w:rPr/>
          </w:rPrChange>
        </w:rPr>
        <w:t>Leucichthys</w:t>
      </w:r>
      <w:proofErr w:type="spellEnd"/>
      <w:r w:rsidRPr="002270C4">
        <w:t>) of the Laurentian Great Lakes and Lake Nipigon.</w:t>
      </w:r>
      <w:r w:rsidR="00BC2EC9" w:rsidRPr="002270C4">
        <w:t xml:space="preserve"> Great Lakes Fishery Commission, Miscellaneous Publication 2016-01. Available</w:t>
      </w:r>
      <w:ins w:id="59" w:author="Derek Ogle" w:date="2017-01-13T05:33:00Z">
        <w:r w:rsidR="00F62623">
          <w:t>:</w:t>
        </w:r>
      </w:ins>
      <w:del w:id="60" w:author="Derek Ogle" w:date="2017-01-13T05:33:00Z">
        <w:r w:rsidR="00BC2EC9" w:rsidRPr="002270C4" w:rsidDel="00F62623">
          <w:delText xml:space="preserve"> from</w:delText>
        </w:r>
      </w:del>
      <w:r w:rsidR="00BC2EC9" w:rsidRPr="002270C4">
        <w:t xml:space="preserve"> </w:t>
      </w:r>
      <w:r w:rsidR="00F62623" w:rsidRPr="004C51E1">
        <w:t>http://www.glfc.org/pubs/misc/Ciscoes_of_the_Laurentian_Great_Lakes_and_Lake_Nipigon.pdf</w:t>
      </w:r>
      <w:ins w:id="61" w:author="Derek Ogle" w:date="2017-01-13T05:33:00Z">
        <w:r w:rsidR="00F62623">
          <w:t xml:space="preserve"> (January 2017)</w:t>
        </w:r>
      </w:ins>
      <w:bookmarkStart w:id="62" w:name="_GoBack"/>
      <w:bookmarkEnd w:id="62"/>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proofErr w:type="spellStart"/>
      <w:r w:rsidRPr="002270C4">
        <w:t>Hoenig</w:t>
      </w:r>
      <w:proofErr w:type="spellEnd"/>
      <w:r w:rsidRPr="002270C4">
        <w:t xml:space="preserve">. 1995. </w:t>
      </w:r>
      <w:proofErr w:type="spellStart"/>
      <w:r w:rsidRPr="002270C4">
        <w:t>Analysing</w:t>
      </w:r>
      <w:proofErr w:type="spellEnd"/>
      <w:r w:rsidRPr="002270C4">
        <w:t xml:space="preserve">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10437AEE" w:rsidR="00576C09" w:rsidRPr="002270C4" w:rsidRDefault="00AB582B" w:rsidP="002270C4">
      <w:pPr>
        <w:pStyle w:val="References"/>
        <w:spacing w:line="360" w:lineRule="auto"/>
      </w:pPr>
      <w:proofErr w:type="spellStart"/>
      <w:r w:rsidRPr="002270C4">
        <w:t>Fechhelm</w:t>
      </w:r>
      <w:proofErr w:type="spellEnd"/>
      <w:r w:rsidR="001C47BE">
        <w:t>,</w:t>
      </w:r>
      <w:r w:rsidRPr="002270C4">
        <w:t xml:space="preserve"> R.</w:t>
      </w:r>
      <w:r w:rsidR="00E372FA">
        <w:t xml:space="preserve"> </w:t>
      </w:r>
      <w:r w:rsidRPr="002270C4">
        <w:t>G.</w:t>
      </w:r>
      <w:r w:rsidR="00A14BED">
        <w:t>, and D.</w:t>
      </w:r>
      <w:r w:rsidR="00E372FA">
        <w:t xml:space="preserve"> </w:t>
      </w:r>
      <w:r w:rsidR="00A14BED">
        <w:t xml:space="preserve">B. </w:t>
      </w:r>
      <w:proofErr w:type="spellStart"/>
      <w:r w:rsidR="00576C09" w:rsidRPr="002270C4">
        <w:t>Fissel</w:t>
      </w:r>
      <w:proofErr w:type="spellEnd"/>
      <w:r w:rsidR="00576C09" w:rsidRPr="002270C4">
        <w:t>. 1988. Wind-aided recruitment of Canadian Arctic cisco (</w:t>
      </w:r>
      <w:proofErr w:type="spellStart"/>
      <w:r w:rsidR="00576C09" w:rsidRPr="002270C4">
        <w:rPr>
          <w:i/>
        </w:rPr>
        <w:t>Coregonus</w:t>
      </w:r>
      <w:proofErr w:type="spellEnd"/>
      <w:r w:rsidR="00576C09" w:rsidRPr="002270C4">
        <w:rPr>
          <w:i/>
        </w:rPr>
        <w:t xml:space="preserve"> </w:t>
      </w:r>
      <w:proofErr w:type="spellStart"/>
      <w:r w:rsidR="00576C09" w:rsidRPr="002270C4">
        <w:rPr>
          <w:i/>
        </w:rPr>
        <w:t>autumnalis</w:t>
      </w:r>
      <w:proofErr w:type="spellEnd"/>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28A578FB" w:rsidR="00576C09" w:rsidRPr="002270C4" w:rsidRDefault="00A14BED" w:rsidP="002270C4">
      <w:pPr>
        <w:pStyle w:val="References"/>
        <w:spacing w:line="360" w:lineRule="auto"/>
      </w:pPr>
      <w:proofErr w:type="spellStart"/>
      <w:r>
        <w:lastRenderedPageBreak/>
        <w:t>Fechhelm</w:t>
      </w:r>
      <w:proofErr w:type="spellEnd"/>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Effect of wind on the recruitment of Canadian Arctic cisco (</w:t>
      </w:r>
      <w:proofErr w:type="spellStart"/>
      <w:r w:rsidR="00576C09" w:rsidRPr="002270C4">
        <w:rPr>
          <w:i/>
        </w:rPr>
        <w:t>Coregonus</w:t>
      </w:r>
      <w:proofErr w:type="spellEnd"/>
      <w:r w:rsidR="00576C09" w:rsidRPr="002270C4">
        <w:rPr>
          <w:i/>
        </w:rPr>
        <w:t xml:space="preserve"> </w:t>
      </w:r>
      <w:proofErr w:type="spellStart"/>
      <w:r w:rsidR="00576C09" w:rsidRPr="002270C4">
        <w:rPr>
          <w:i/>
        </w:rPr>
        <w:t>autumnalis</w:t>
      </w:r>
      <w:proofErr w:type="spellEnd"/>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0C40E8B0" w:rsidR="00A121AC" w:rsidRPr="002270C4" w:rsidRDefault="00AB582B" w:rsidP="002270C4">
      <w:pPr>
        <w:pStyle w:val="References"/>
        <w:spacing w:line="360" w:lineRule="auto"/>
      </w:pPr>
      <w:proofErr w:type="spellStart"/>
      <w:r w:rsidRPr="002270C4">
        <w:t>Fridriksson</w:t>
      </w:r>
      <w:proofErr w:type="spellEnd"/>
      <w:r w:rsidR="001C47BE">
        <w:t>,</w:t>
      </w:r>
      <w:r w:rsidR="00A121AC" w:rsidRPr="002270C4">
        <w:t xml:space="preserve"> A. 1934. On the calculation of age-distribution within a stock of cod by means of relatively few age-determinations as a key to measurements on a large scale. </w:t>
      </w:r>
      <w:r w:rsidR="00465261" w:rsidRPr="00A14BED">
        <w:rPr>
          <w:rFonts w:eastAsia="Times New Roman"/>
        </w:rPr>
        <w:t xml:space="preserve">Rapports </w:t>
      </w:r>
      <w:proofErr w:type="gramStart"/>
      <w:r w:rsidR="00465261" w:rsidRPr="00A14BED">
        <w:rPr>
          <w:rFonts w:eastAsia="Times New Roman"/>
        </w:rPr>
        <w:t>et</w:t>
      </w:r>
      <w:proofErr w:type="gramEnd"/>
      <w:r w:rsidR="00465261" w:rsidRPr="00A14BED">
        <w:rPr>
          <w:rFonts w:eastAsia="Times New Roman"/>
        </w:rPr>
        <w:t xml:space="preserve"> </w:t>
      </w:r>
      <w:proofErr w:type="spellStart"/>
      <w:r w:rsidR="00465261" w:rsidRPr="00A14BED">
        <w:rPr>
          <w:rFonts w:eastAsia="Times New Roman"/>
        </w:rPr>
        <w:t>Proces-verbaux</w:t>
      </w:r>
      <w:proofErr w:type="spellEnd"/>
      <w:r w:rsidR="00465261" w:rsidRPr="00A14BED">
        <w:rPr>
          <w:rFonts w:eastAsia="Times New Roman"/>
        </w:rPr>
        <w:t xml:space="preserve"> des </w:t>
      </w:r>
      <w:proofErr w:type="spellStart"/>
      <w:r w:rsidR="00465261" w:rsidRPr="00A14BED">
        <w:rPr>
          <w:rFonts w:eastAsia="Times New Roman"/>
        </w:rPr>
        <w:t>Réunions</w:t>
      </w:r>
      <w:proofErr w:type="spellEnd"/>
      <w:r w:rsidR="00465261" w:rsidRPr="00A14BED">
        <w:rPr>
          <w:rFonts w:eastAsia="Times New Roman"/>
        </w:rPr>
        <w:t xml:space="preserve">. </w:t>
      </w:r>
      <w:proofErr w:type="spellStart"/>
      <w:r w:rsidR="00465261" w:rsidRPr="00A14BED">
        <w:rPr>
          <w:rFonts w:eastAsia="Times New Roman"/>
        </w:rPr>
        <w:t>Conseil</w:t>
      </w:r>
      <w:proofErr w:type="spellEnd"/>
      <w:r w:rsidR="00465261" w:rsidRPr="00A14BED">
        <w:rPr>
          <w:rFonts w:eastAsia="Times New Roman"/>
        </w:rPr>
        <w:t xml:space="preserve"> International pour </w:t>
      </w:r>
      <w:proofErr w:type="spellStart"/>
      <w:r w:rsidR="00465261" w:rsidRPr="00A14BED">
        <w:rPr>
          <w:rFonts w:eastAsia="Times New Roman"/>
        </w:rPr>
        <w:t>l'Éxploration</w:t>
      </w:r>
      <w:proofErr w:type="spellEnd"/>
      <w:r w:rsidR="00465261" w:rsidRPr="00A14BED">
        <w:rPr>
          <w:rFonts w:eastAsia="Times New Roman"/>
        </w:rPr>
        <w:t xml:space="preserve"> de la </w:t>
      </w:r>
      <w:proofErr w:type="spellStart"/>
      <w:r w:rsidR="00465261" w:rsidRPr="00A14BED">
        <w:rPr>
          <w:rFonts w:eastAsia="Times New Roman"/>
        </w:rPr>
        <w:t>Mer</w:t>
      </w:r>
      <w:proofErr w:type="spellEnd"/>
      <w:r w:rsidR="00A14BED">
        <w:t xml:space="preserve"> </w:t>
      </w:r>
      <w:r w:rsidR="00A121AC" w:rsidRPr="00A14BED">
        <w:t>86</w:t>
      </w:r>
      <w:r w:rsidR="00A14BED">
        <w:t>:</w:t>
      </w:r>
      <w:r w:rsidR="00A121AC" w:rsidRPr="002270C4">
        <w:t>1-5.</w:t>
      </w:r>
    </w:p>
    <w:p w14:paraId="28CD7CF4" w14:textId="61444BE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proofErr w:type="spellStart"/>
      <w:r w:rsidR="007D5B7A" w:rsidRPr="002270C4">
        <w:t>Hrabik</w:t>
      </w:r>
      <w:proofErr w:type="spellEnd"/>
      <w:r w:rsidR="007D5B7A" w:rsidRPr="002270C4">
        <w:t xml:space="preserve">,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The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364688E8"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ins w:id="63" w:author="Derek Ogle" w:date="2017-01-13T05:28:00Z">
        <w:r w:rsidR="005966C9">
          <w:t>c</w:t>
        </w:r>
      </w:ins>
      <w:del w:id="64" w:author="Derek Ogle" w:date="2017-01-13T05:28:00Z">
        <w:r w:rsidRPr="002270C4" w:rsidDel="005966C9">
          <w:delText>C</w:delText>
        </w:r>
      </w:del>
      <w:r w:rsidRPr="002270C4">
        <w:t xml:space="preserve">hange in the Lake Superior </w:t>
      </w:r>
      <w:ins w:id="65" w:author="Derek Ogle" w:date="2017-01-13T05:28:00Z">
        <w:r w:rsidR="005966C9">
          <w:t>f</w:t>
        </w:r>
      </w:ins>
      <w:del w:id="66" w:author="Derek Ogle" w:date="2017-01-13T05:28:00Z">
        <w:r w:rsidRPr="002270C4" w:rsidDel="005966C9">
          <w:delText>F</w:delText>
        </w:r>
      </w:del>
      <w:r w:rsidRPr="002270C4">
        <w:t xml:space="preserve">ish </w:t>
      </w:r>
      <w:ins w:id="67" w:author="Derek Ogle" w:date="2017-01-13T05:28:00Z">
        <w:r w:rsidR="005966C9">
          <w:t>c</w:t>
        </w:r>
      </w:ins>
      <w:del w:id="68" w:author="Derek Ogle" w:date="2017-01-13T05:28:00Z">
        <w:r w:rsidRPr="002270C4" w:rsidDel="005966C9">
          <w:delText>C</w:delText>
        </w:r>
      </w:del>
      <w:r w:rsidRPr="002270C4">
        <w:t xml:space="preserve">ommunity: Population </w:t>
      </w:r>
      <w:ins w:id="69" w:author="Derek Ogle" w:date="2017-01-13T05:28:00Z">
        <w:r w:rsidR="005966C9">
          <w:t>t</w:t>
        </w:r>
      </w:ins>
      <w:del w:id="70" w:author="Derek Ogle" w:date="2017-01-13T05:28:00Z">
        <w:r w:rsidRPr="002270C4" w:rsidDel="005966C9">
          <w:delText>T</w:delText>
        </w:r>
      </w:del>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 xml:space="preserve">337-362. </w:t>
      </w:r>
    </w:p>
    <w:p w14:paraId="65E6BC49" w14:textId="3D075543" w:rsidR="00D925C1" w:rsidRPr="002270C4" w:rsidRDefault="00AB582B" w:rsidP="002270C4">
      <w:pPr>
        <w:pStyle w:val="References"/>
        <w:spacing w:line="360" w:lineRule="auto"/>
      </w:pPr>
      <w:r w:rsidRPr="002270C4">
        <w:t>Haddon</w:t>
      </w:r>
      <w:r w:rsidR="001C47BE">
        <w:t>,</w:t>
      </w:r>
      <w:r w:rsidR="00D925C1" w:rsidRPr="002270C4">
        <w:t xml:space="preserve"> M. 2011. </w:t>
      </w:r>
      <w:r w:rsidR="00D925C1" w:rsidRPr="002270C4">
        <w:rPr>
          <w:i/>
        </w:rPr>
        <w:t>Modelling and Quantitative Methods in Fisheries</w:t>
      </w:r>
      <w:r w:rsidR="00D925C1" w:rsidRPr="002270C4">
        <w:t xml:space="preserve"> </w:t>
      </w:r>
      <w:r w:rsidR="00465261" w:rsidRPr="002270C4">
        <w:t>(2</w:t>
      </w:r>
      <w:r w:rsidR="00465261" w:rsidRPr="002270C4">
        <w:rPr>
          <w:vertAlign w:val="superscript"/>
        </w:rPr>
        <w:t>nd</w:t>
      </w:r>
      <w:r w:rsidR="00465261" w:rsidRPr="002270C4">
        <w:t xml:space="preserve"> </w:t>
      </w:r>
      <w:proofErr w:type="gramStart"/>
      <w:r w:rsidR="00465261" w:rsidRPr="002270C4">
        <w:t>ed</w:t>
      </w:r>
      <w:proofErr w:type="gramEnd"/>
      <w:r w:rsidR="00D925C1" w:rsidRPr="002270C4">
        <w:t>.</w:t>
      </w:r>
      <w:r w:rsidR="00465261" w:rsidRPr="002270C4">
        <w:t>).</w:t>
      </w:r>
      <w:r w:rsidR="001C47BE">
        <w:t xml:space="preserve"> </w:t>
      </w:r>
      <w:r w:rsidR="00465261" w:rsidRPr="002270C4">
        <w:t>Chapman &amp; Hall/CRC Press</w:t>
      </w:r>
      <w:r w:rsidR="001C47BE">
        <w:t>,</w:t>
      </w:r>
      <w:r w:rsidR="001C47BE" w:rsidRPr="001C47BE">
        <w:t xml:space="preserve"> </w:t>
      </w:r>
      <w:r w:rsidR="001C47BE" w:rsidRPr="002270C4">
        <w:t>Boca Raton, F</w:t>
      </w:r>
      <w:ins w:id="71" w:author="Derek Ogle" w:date="2017-01-13T05:31:00Z">
        <w:r w:rsidR="00F62623">
          <w:t>lorida</w:t>
        </w:r>
      </w:ins>
      <w:del w:id="72" w:author="Derek Ogle" w:date="2017-01-13T05:31:00Z">
        <w:r w:rsidR="001C47BE" w:rsidRPr="002270C4" w:rsidDel="00F62623">
          <w:delText>L</w:delText>
        </w:r>
      </w:del>
      <w:r w:rsidR="00D925C1" w:rsidRPr="002270C4">
        <w:t>.</w:t>
      </w:r>
    </w:p>
    <w:p w14:paraId="421E6077" w14:textId="1433DF77" w:rsidR="00E31C7E" w:rsidRPr="002270C4" w:rsidRDefault="00AB582B" w:rsidP="002270C4">
      <w:pPr>
        <w:pStyle w:val="References"/>
        <w:spacing w:line="360" w:lineRule="auto"/>
      </w:pPr>
      <w:proofErr w:type="spellStart"/>
      <w:r w:rsidRPr="002270C4">
        <w:t>Hjort</w:t>
      </w:r>
      <w:proofErr w:type="spellEnd"/>
      <w:r w:rsidR="001C47BE">
        <w:t>,</w:t>
      </w:r>
      <w:r w:rsidR="00E31C7E" w:rsidRPr="002270C4">
        <w:t xml:space="preserve"> J. 1914. Fluctuations in the great fisheries of northern Europe viewed in the light of biological research. </w:t>
      </w:r>
      <w:r w:rsidR="00465261" w:rsidRPr="001C47BE">
        <w:rPr>
          <w:rFonts w:eastAsia="Times New Roman"/>
        </w:rPr>
        <w:t xml:space="preserve">Rapports </w:t>
      </w:r>
      <w:proofErr w:type="gramStart"/>
      <w:r w:rsidR="00465261" w:rsidRPr="001C47BE">
        <w:rPr>
          <w:rFonts w:eastAsia="Times New Roman"/>
        </w:rPr>
        <w:t>et</w:t>
      </w:r>
      <w:proofErr w:type="gramEnd"/>
      <w:r w:rsidR="00465261" w:rsidRPr="001C47BE">
        <w:rPr>
          <w:rFonts w:eastAsia="Times New Roman"/>
        </w:rPr>
        <w:t xml:space="preserve"> </w:t>
      </w:r>
      <w:proofErr w:type="spellStart"/>
      <w:r w:rsidR="00465261" w:rsidRPr="001C47BE">
        <w:rPr>
          <w:rFonts w:eastAsia="Times New Roman"/>
        </w:rPr>
        <w:t>Proces-verbaux</w:t>
      </w:r>
      <w:proofErr w:type="spellEnd"/>
      <w:r w:rsidR="00465261" w:rsidRPr="001C47BE">
        <w:rPr>
          <w:rFonts w:eastAsia="Times New Roman"/>
        </w:rPr>
        <w:t xml:space="preserve"> des </w:t>
      </w:r>
      <w:proofErr w:type="spellStart"/>
      <w:r w:rsidR="00465261" w:rsidRPr="001C47BE">
        <w:rPr>
          <w:rFonts w:eastAsia="Times New Roman"/>
        </w:rPr>
        <w:t>Réunions</w:t>
      </w:r>
      <w:proofErr w:type="spellEnd"/>
      <w:r w:rsidR="00465261" w:rsidRPr="001C47BE">
        <w:rPr>
          <w:rFonts w:eastAsia="Times New Roman"/>
        </w:rPr>
        <w:t xml:space="preserve">. </w:t>
      </w:r>
      <w:proofErr w:type="spellStart"/>
      <w:r w:rsidR="00465261" w:rsidRPr="001C47BE">
        <w:rPr>
          <w:rFonts w:eastAsia="Times New Roman"/>
        </w:rPr>
        <w:t>Conseil</w:t>
      </w:r>
      <w:proofErr w:type="spellEnd"/>
      <w:r w:rsidR="00465261" w:rsidRPr="001C47BE">
        <w:rPr>
          <w:rFonts w:eastAsia="Times New Roman"/>
        </w:rPr>
        <w:t xml:space="preserve"> International pour </w:t>
      </w:r>
      <w:proofErr w:type="spellStart"/>
      <w:r w:rsidR="00465261" w:rsidRPr="001C47BE">
        <w:rPr>
          <w:rFonts w:eastAsia="Times New Roman"/>
        </w:rPr>
        <w:t>l'Éxploration</w:t>
      </w:r>
      <w:proofErr w:type="spellEnd"/>
      <w:r w:rsidR="00465261" w:rsidRPr="001C47BE">
        <w:rPr>
          <w:rFonts w:eastAsia="Times New Roman"/>
        </w:rPr>
        <w:t xml:space="preserve"> de la </w:t>
      </w:r>
      <w:proofErr w:type="spellStart"/>
      <w:r w:rsidR="00465261" w:rsidRPr="001C47BE">
        <w:rPr>
          <w:rFonts w:eastAsia="Times New Roman"/>
        </w:rPr>
        <w:t>Mer</w:t>
      </w:r>
      <w:proofErr w:type="spellEnd"/>
      <w:r w:rsidR="001C47BE">
        <w:t xml:space="preserve"> </w:t>
      </w:r>
      <w:r w:rsidR="00465261" w:rsidRPr="001C47BE">
        <w:t>20</w:t>
      </w:r>
      <w:r w:rsidR="001C47BE">
        <w:t>:</w:t>
      </w:r>
      <w:r w:rsidR="00E31C7E" w:rsidRPr="002270C4">
        <w:t>1–228.</w:t>
      </w:r>
    </w:p>
    <w:p w14:paraId="5F4E4CED" w14:textId="02CE89E4" w:rsidR="00657431" w:rsidRPr="002270C4" w:rsidRDefault="00657431" w:rsidP="002270C4">
      <w:pPr>
        <w:pStyle w:val="References"/>
        <w:spacing w:line="360" w:lineRule="auto"/>
      </w:pPr>
      <w:r w:rsidRPr="002270C4">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lake herring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4DAACD79" w14:textId="393E0C36" w:rsidR="00E31C7E" w:rsidRPr="002270C4" w:rsidRDefault="00AB582B" w:rsidP="002270C4">
      <w:pPr>
        <w:pStyle w:val="References"/>
        <w:spacing w:line="360" w:lineRule="auto"/>
      </w:pPr>
      <w:proofErr w:type="spellStart"/>
      <w:r w:rsidRPr="002270C4">
        <w:t>Houde</w:t>
      </w:r>
      <w:proofErr w:type="spellEnd"/>
      <w:r w:rsidR="001C47BE">
        <w:t>,</w:t>
      </w:r>
      <w:r w:rsidR="00E31C7E" w:rsidRPr="002270C4">
        <w:t xml:space="preserve"> E.</w:t>
      </w:r>
      <w:r w:rsidR="00E372FA">
        <w:t xml:space="preserve"> </w:t>
      </w:r>
      <w:r w:rsidR="00E31C7E" w:rsidRPr="002270C4">
        <w:t xml:space="preserve">D. 2008. Emerging from </w:t>
      </w:r>
      <w:proofErr w:type="spellStart"/>
      <w:r w:rsidR="00E31C7E" w:rsidRPr="002270C4">
        <w:t>Hjort’s</w:t>
      </w:r>
      <w:proofErr w:type="spellEnd"/>
      <w:r w:rsidR="00E31C7E" w:rsidRPr="002270C4">
        <w:t xml:space="preserve">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1A0B5778" w14:textId="11CB8D08"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1972. Aging round whitefish (</w:t>
      </w:r>
      <w:proofErr w:type="spellStart"/>
      <w:r w:rsidR="002A23CD" w:rsidRPr="002270C4">
        <w:rPr>
          <w:i/>
        </w:rPr>
        <w:t>Prosopium</w:t>
      </w:r>
      <w:proofErr w:type="spellEnd"/>
      <w:r w:rsidR="002A23CD" w:rsidRPr="002270C4">
        <w:rPr>
          <w:i/>
        </w:rPr>
        <w:t xml:space="preserve"> </w:t>
      </w:r>
      <w:proofErr w:type="spellStart"/>
      <w:r w:rsidR="002A23CD" w:rsidRPr="002270C4">
        <w:rPr>
          <w:i/>
        </w:rPr>
        <w:t>cylindraceum</w:t>
      </w:r>
      <w:proofErr w:type="spellEnd"/>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proofErr w:type="spellStart"/>
      <w:r w:rsidRPr="002270C4">
        <w:t>Ketchen</w:t>
      </w:r>
      <w:proofErr w:type="spellEnd"/>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 xml:space="preserve">1991. </w:t>
      </w:r>
      <w:proofErr w:type="gramStart"/>
      <w:r w:rsidRPr="002270C4">
        <w:t>Between</w:t>
      </w:r>
      <w:proofErr w:type="gramEnd"/>
      <w:r w:rsidRPr="002270C4">
        <w:t xml:space="preserve">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proofErr w:type="spellStart"/>
      <w:r w:rsidRPr="002270C4">
        <w:t>Koelz</w:t>
      </w:r>
      <w:proofErr w:type="spellEnd"/>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xml:space="preserve">. </w:t>
      </w:r>
      <w:proofErr w:type="spellStart"/>
      <w:r w:rsidR="00DD283E" w:rsidRPr="002270C4">
        <w:t>Core</w:t>
      </w:r>
      <w:r w:rsidR="00465261" w:rsidRPr="002270C4">
        <w:t>gonid</w:t>
      </w:r>
      <w:proofErr w:type="spellEnd"/>
      <w:r w:rsidR="00465261" w:rsidRPr="002270C4">
        <w:t xml:space="preserve">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proofErr w:type="spellStart"/>
      <w:r w:rsidRPr="002270C4">
        <w:rPr>
          <w:shd w:val="clear" w:color="auto" w:fill="FFFFFF"/>
        </w:rPr>
        <w:t>Maceina</w:t>
      </w:r>
      <w:proofErr w:type="spellEnd"/>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proofErr w:type="spellStart"/>
      <w:r w:rsidR="00AB582B" w:rsidRPr="002270C4">
        <w:rPr>
          <w:shd w:val="clear" w:color="auto" w:fill="FFFFFF"/>
        </w:rPr>
        <w:t>Boxrucker</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proofErr w:type="spellStart"/>
      <w:r w:rsidRPr="002270C4">
        <w:rPr>
          <w:shd w:val="clear" w:color="auto" w:fill="FFFFFF"/>
        </w:rPr>
        <w:t>Bueckmeier</w:t>
      </w:r>
      <w:proofErr w:type="spellEnd"/>
      <w:r w:rsidRPr="002270C4">
        <w:rPr>
          <w:shd w:val="clear" w:color="auto" w:fill="FFFFFF"/>
        </w:rPr>
        <w:t xml:space="preserve">, </w:t>
      </w:r>
      <w:r w:rsidR="001C47BE">
        <w:rPr>
          <w:shd w:val="clear" w:color="auto" w:fill="FFFFFF"/>
        </w:rPr>
        <w:t>R.</w:t>
      </w:r>
      <w:r w:rsidR="00E372FA">
        <w:rPr>
          <w:shd w:val="clear" w:color="auto" w:fill="FFFFFF"/>
        </w:rPr>
        <w:t xml:space="preserve"> </w:t>
      </w:r>
      <w:r w:rsidR="001C47BE">
        <w:rPr>
          <w:shd w:val="clear" w:color="auto" w:fill="FFFFFF"/>
        </w:rPr>
        <w:t xml:space="preserve">S. </w:t>
      </w:r>
      <w:proofErr w:type="spellStart"/>
      <w:r w:rsidRPr="002270C4">
        <w:rPr>
          <w:shd w:val="clear" w:color="auto" w:fill="FFFFFF"/>
        </w:rPr>
        <w:t>Gangl</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O. </w:t>
      </w:r>
      <w:proofErr w:type="spellStart"/>
      <w:r w:rsidRPr="002270C4">
        <w:rPr>
          <w:shd w:val="clear" w:color="auto" w:fill="FFFFFF"/>
        </w:rPr>
        <w:t>Lucchesi</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A. </w:t>
      </w:r>
      <w:proofErr w:type="spellStart"/>
      <w:r w:rsidRPr="002270C4">
        <w:rPr>
          <w:shd w:val="clear" w:color="auto" w:fill="FFFFFF"/>
        </w:rPr>
        <w:t>Isermann</w:t>
      </w:r>
      <w:proofErr w:type="spellEnd"/>
      <w:r w:rsidRPr="002270C4">
        <w:rPr>
          <w:shd w:val="clear" w:color="auto" w:fill="FFFFFF"/>
        </w:rPr>
        <w:t xml:space="preserve">,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w:t>
      </w:r>
      <w:r w:rsidRPr="002270C4">
        <w:rPr>
          <w:shd w:val="clear" w:color="auto" w:fill="FFFFFF"/>
        </w:rPr>
        <w:lastRenderedPageBreak/>
        <w:t xml:space="preserve">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14078118"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Diagnosis of paired age agreement: A 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C50AEF8" w:rsidR="00A4322B" w:rsidRPr="002270C4" w:rsidRDefault="00AB582B" w:rsidP="002270C4">
      <w:pPr>
        <w:pStyle w:val="References"/>
        <w:spacing w:line="360" w:lineRule="auto"/>
      </w:pPr>
      <w:r w:rsidRPr="002270C4">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w:t>
      </w:r>
      <w:proofErr w:type="gramStart"/>
      <w:r w:rsidR="00A4322B" w:rsidRPr="002270C4">
        <w:t>lake whitefish</w:t>
      </w:r>
      <w:proofErr w:type="gramEnd"/>
      <w:r w:rsidR="00A4322B" w:rsidRPr="002270C4">
        <w:t xml:space="preserve"> (</w:t>
      </w:r>
      <w:proofErr w:type="spellStart"/>
      <w:r w:rsidR="00A4322B" w:rsidRPr="002270C4">
        <w:rPr>
          <w:i/>
        </w:rPr>
        <w:t>Coregonus</w:t>
      </w:r>
      <w:proofErr w:type="spellEnd"/>
      <w:r w:rsidR="00A4322B" w:rsidRPr="002270C4">
        <w:rPr>
          <w:i/>
        </w:rPr>
        <w:t xml:space="preserve"> </w:t>
      </w:r>
      <w:proofErr w:type="spellStart"/>
      <w:r w:rsidR="00A4322B" w:rsidRPr="002270C4">
        <w:rPr>
          <w:i/>
        </w:rPr>
        <w:t>clupeaformis</w:t>
      </w:r>
      <w:proofErr w:type="spellEnd"/>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12D570B9" w14:textId="761CEB86" w:rsidR="007E6CFF" w:rsidRPr="002270C4"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proofErr w:type="spellStart"/>
      <w:r w:rsidRPr="002270C4">
        <w:t>Ahrenstorff</w:t>
      </w:r>
      <w:proofErr w:type="spellEnd"/>
      <w:r w:rsidRPr="002270C4">
        <w:t xml:space="preserve">, </w:t>
      </w:r>
      <w:r w:rsidR="001C47BE">
        <w:t>T.</w:t>
      </w:r>
      <w:r w:rsidR="00E372FA">
        <w:t xml:space="preserve"> </w:t>
      </w:r>
      <w:r w:rsidR="001C47BE">
        <w:t xml:space="preserve">R. </w:t>
      </w:r>
      <w:proofErr w:type="spellStart"/>
      <w:r w:rsidRPr="002270C4">
        <w:t>Hrabik</w:t>
      </w:r>
      <w:proofErr w:type="spellEnd"/>
      <w:r w:rsidRPr="002270C4">
        <w:t xml:space="preserve">, </w:t>
      </w:r>
      <w:r w:rsidR="001C47BE">
        <w:t>R.</w:t>
      </w:r>
      <w:r w:rsidR="00E372FA">
        <w:t xml:space="preserve"> </w:t>
      </w:r>
      <w:r w:rsidR="001C47BE">
        <w:t xml:space="preserve">M. </w:t>
      </w:r>
      <w:proofErr w:type="spellStart"/>
      <w:r w:rsidRPr="002270C4">
        <w:t>Claramunt</w:t>
      </w:r>
      <w:proofErr w:type="spellEnd"/>
      <w:r w:rsidRPr="002270C4">
        <w:t xml:space="preserve">, </w:t>
      </w:r>
      <w:r w:rsidR="001C47BE">
        <w:t>M.</w:t>
      </w:r>
      <w:r w:rsidR="00E372FA">
        <w:t xml:space="preserve"> </w:t>
      </w:r>
      <w:r w:rsidR="001C47BE">
        <w:t xml:space="preserve">P. </w:t>
      </w:r>
      <w:proofErr w:type="spellStart"/>
      <w:r w:rsidRPr="002270C4">
        <w:t>Ebener</w:t>
      </w:r>
      <w:proofErr w:type="spellEnd"/>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2015. Spatial synchrony in cisco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3C26F33C" w14:textId="3E8DADBF" w:rsidR="003A0819" w:rsidRPr="002270C4" w:rsidRDefault="00AB582B" w:rsidP="002270C4">
      <w:pPr>
        <w:pStyle w:val="References"/>
        <w:spacing w:line="360" w:lineRule="auto"/>
      </w:pPr>
      <w:r w:rsidRPr="002270C4">
        <w:t>Ogle</w:t>
      </w:r>
      <w:r w:rsidR="001C47BE">
        <w:t>,</w:t>
      </w:r>
      <w:r w:rsidR="003A0819" w:rsidRPr="002270C4">
        <w:t xml:space="preserve"> D.</w:t>
      </w:r>
      <w:r w:rsidR="00E372FA">
        <w:t xml:space="preserve"> </w:t>
      </w:r>
      <w:r w:rsidR="003A0819" w:rsidRPr="002270C4">
        <w:t>H.</w:t>
      </w:r>
      <w:r w:rsidR="00DA207A" w:rsidRPr="002270C4">
        <w:t xml:space="preserve"> 2016a</w:t>
      </w:r>
      <w:r w:rsidR="003A0819" w:rsidRPr="002270C4">
        <w:t xml:space="preserve">. </w:t>
      </w:r>
      <w:r w:rsidR="00C71277" w:rsidRPr="002270C4">
        <w:t xml:space="preserve">Introductory Fisheries Analysis. </w:t>
      </w:r>
      <w:r w:rsidR="003A0819" w:rsidRPr="002270C4">
        <w:t>R. Chapman &amp; Hall/CRC P</w:t>
      </w:r>
      <w:r w:rsidR="00C57782" w:rsidRPr="002270C4">
        <w:t>ress</w:t>
      </w:r>
      <w:r w:rsidR="001C47BE">
        <w:t>, Boca Raton, F</w:t>
      </w:r>
      <w:ins w:id="73" w:author="Derek Ogle" w:date="2017-01-13T05:31:00Z">
        <w:r w:rsidR="00F62623">
          <w:t>lorida</w:t>
        </w:r>
      </w:ins>
      <w:ins w:id="74" w:author="Derek Ogle" w:date="2017-01-13T06:37:00Z">
        <w:r w:rsidR="004C51E1">
          <w:t>.</w:t>
        </w:r>
      </w:ins>
      <w:del w:id="75" w:author="Derek Ogle" w:date="2017-01-13T05:31:00Z">
        <w:r w:rsidR="001C47BE" w:rsidDel="00F62623">
          <w:delText>L</w:delText>
        </w:r>
      </w:del>
    </w:p>
    <w:p w14:paraId="3D4E2109" w14:textId="4D8EB6CA"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2016b</w:t>
      </w:r>
      <w:r w:rsidR="003A0819" w:rsidRPr="002270C4">
        <w:t>. FSA: Fisheries stock analysis.</w:t>
      </w:r>
      <w:r w:rsidR="00886E0B" w:rsidRPr="002270C4">
        <w:t xml:space="preserve"> </w:t>
      </w:r>
      <w:r w:rsidR="003A0819" w:rsidRPr="002270C4">
        <w:t>Available</w:t>
      </w:r>
      <w:del w:id="76" w:author="Derek Ogle" w:date="2017-01-13T05:33:00Z">
        <w:r w:rsidR="003A0819" w:rsidRPr="002270C4" w:rsidDel="00FD49FD">
          <w:delText xml:space="preserve"> from</w:delText>
        </w:r>
      </w:del>
      <w:r w:rsidR="003A0819" w:rsidRPr="002270C4">
        <w:t xml:space="preserve">: </w:t>
      </w:r>
      <w:r w:rsidR="001078E5" w:rsidRPr="002270C4">
        <w:t>http://github.com/droglenc/fsa/</w:t>
      </w:r>
      <w:r w:rsidR="003A0819" w:rsidRPr="002270C4">
        <w:t>.</w:t>
      </w:r>
    </w:p>
    <w:p w14:paraId="74C59A64" w14:textId="57E976D6" w:rsidR="008366D5" w:rsidRPr="002270C4" w:rsidRDefault="00AB582B" w:rsidP="002270C4">
      <w:pPr>
        <w:pStyle w:val="References"/>
        <w:spacing w:line="360" w:lineRule="auto"/>
      </w:pPr>
      <w:proofErr w:type="spellStart"/>
      <w:r w:rsidRPr="002270C4">
        <w:t>Oyadomari</w:t>
      </w:r>
      <w:proofErr w:type="spellEnd"/>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2007. Influence of rearing temperature and feeding regime on otolith increment deposition of larval cisc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5C99FA43" w:rsidR="008366D5" w:rsidRPr="002270C4" w:rsidRDefault="00AB582B" w:rsidP="002270C4">
      <w:pPr>
        <w:pStyle w:val="References"/>
        <w:spacing w:line="360" w:lineRule="auto"/>
      </w:pPr>
      <w:proofErr w:type="spellStart"/>
      <w:r w:rsidRPr="002270C4">
        <w:t>Oyadomari</w:t>
      </w:r>
      <w:proofErr w:type="spellEnd"/>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2008. Transport and growth of larval cisco (</w:t>
      </w:r>
      <w:proofErr w:type="spellStart"/>
      <w:r w:rsidR="008366D5" w:rsidRPr="002270C4">
        <w:rPr>
          <w:i/>
        </w:rPr>
        <w:t>Coregonus</w:t>
      </w:r>
      <w:proofErr w:type="spellEnd"/>
      <w:r w:rsidR="008366D5" w:rsidRPr="002270C4">
        <w:rPr>
          <w:i/>
        </w:rPr>
        <w:t xml:space="preserve"> </w:t>
      </w:r>
      <w:proofErr w:type="spellStart"/>
      <w:r w:rsidR="008366D5" w:rsidRPr="002270C4">
        <w:rPr>
          <w:i/>
        </w:rPr>
        <w:t>artedi</w:t>
      </w:r>
      <w:proofErr w:type="spellEnd"/>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3E06ADC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proofErr w:type="spellStart"/>
      <w:r w:rsidR="00AA0F4F" w:rsidRPr="002270C4">
        <w:t>kiyi</w:t>
      </w:r>
      <w:proofErr w:type="spellEnd"/>
      <w:r w:rsidR="007123FE" w:rsidRPr="002270C4">
        <w:t xml:space="preserve">, </w:t>
      </w:r>
      <w:proofErr w:type="spellStart"/>
      <w:r w:rsidR="007123FE" w:rsidRPr="002270C4">
        <w:rPr>
          <w:i/>
        </w:rPr>
        <w:t>Coregonus</w:t>
      </w:r>
      <w:proofErr w:type="spellEnd"/>
      <w:r w:rsidR="007123FE" w:rsidRPr="002270C4">
        <w:rPr>
          <w:i/>
        </w:rPr>
        <w:t xml:space="preserve"> </w:t>
      </w:r>
      <w:proofErr w:type="spellStart"/>
      <w:r w:rsidR="007123FE" w:rsidRPr="002270C4">
        <w:rPr>
          <w:i/>
        </w:rPr>
        <w:t>kiyi</w:t>
      </w:r>
      <w:proofErr w:type="spellEnd"/>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 xml:space="preserve">171-174. </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w:t>
      </w:r>
      <w:proofErr w:type="spellStart"/>
      <w:r w:rsidR="007D5B7A" w:rsidRPr="002270C4">
        <w:t>deepwater</w:t>
      </w:r>
      <w:proofErr w:type="spellEnd"/>
      <w:r w:rsidR="007D5B7A" w:rsidRPr="002270C4">
        <w:t xml:space="preserve">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01BF2679" w14:textId="3CE6E8DA" w:rsidR="00EA2CA6" w:rsidRPr="002270C4" w:rsidRDefault="00AB582B" w:rsidP="002270C4">
      <w:pPr>
        <w:pStyle w:val="References"/>
        <w:spacing w:line="360" w:lineRule="auto"/>
      </w:pPr>
      <w:r w:rsidRPr="002270C4">
        <w:t>Prichard</w:t>
      </w:r>
      <w:r w:rsidR="001C47BE">
        <w:t>,</w:t>
      </w:r>
      <w:r w:rsidR="00EA2CA6" w:rsidRPr="002270C4">
        <w:t xml:space="preserve"> A.</w:t>
      </w:r>
      <w:r w:rsidR="00E372FA">
        <w:t xml:space="preserve"> </w:t>
      </w:r>
      <w:r w:rsidR="00EA2CA6" w:rsidRPr="002270C4">
        <w:t xml:space="preserve">L. 1931. Taxonomic and life history studies of the ciscoes of Lake Ontario. University of Toronto Press and Ontario </w:t>
      </w:r>
      <w:r w:rsidR="0058129F" w:rsidRPr="002270C4">
        <w:t xml:space="preserve">Fisheries Research Laboratory. No. 41. </w:t>
      </w:r>
      <w:r w:rsidR="00EA2CA6" w:rsidRPr="002270C4">
        <w:t>78 pages.</w:t>
      </w:r>
    </w:p>
    <w:p w14:paraId="795620BF" w14:textId="5A1C5E91" w:rsidR="003A0819" w:rsidRPr="002270C4" w:rsidRDefault="003A0819" w:rsidP="002270C4">
      <w:pPr>
        <w:pStyle w:val="References"/>
        <w:spacing w:line="360" w:lineRule="auto"/>
      </w:pPr>
      <w:r w:rsidRPr="002270C4">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proofErr w:type="spellStart"/>
      <w:r w:rsidRPr="002270C4">
        <w:t>Pegg</w:t>
      </w:r>
      <w:proofErr w:type="spellEnd"/>
      <w:r w:rsidR="00C57782" w:rsidRPr="002270C4">
        <w:t>.</w:t>
      </w:r>
      <w:r w:rsidR="005C13B6">
        <w:t>,</w:t>
      </w:r>
      <w:r w:rsidRPr="002270C4">
        <w:t xml:space="preserve"> </w:t>
      </w:r>
      <w:r w:rsidR="005C13B6">
        <w:t>and D.</w:t>
      </w:r>
      <w:r w:rsidR="00E372FA">
        <w:t xml:space="preserve"> </w:t>
      </w:r>
      <w:r w:rsidR="005C13B6">
        <w:t xml:space="preserve">R. </w:t>
      </w:r>
      <w:proofErr w:type="spellStart"/>
      <w:r w:rsidRPr="002270C4">
        <w:t>DeVries</w:t>
      </w:r>
      <w:proofErr w:type="spellEnd"/>
      <w:r w:rsidRPr="002270C4">
        <w:t>.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71277" w:rsidRPr="002270C4">
        <w:rPr>
          <w:i/>
        </w:rPr>
        <w:t xml:space="preserve"> </w:t>
      </w:r>
      <w:r w:rsidR="00C71277" w:rsidRPr="002270C4">
        <w:t>(3</w:t>
      </w:r>
      <w:r w:rsidR="00C71277" w:rsidRPr="002270C4">
        <w:rPr>
          <w:vertAlign w:val="superscript"/>
        </w:rPr>
        <w:t>rd</w:t>
      </w:r>
      <w:r w:rsidR="00C71277" w:rsidRPr="002270C4">
        <w:t xml:space="preserve"> </w:t>
      </w:r>
      <w:proofErr w:type="gramStart"/>
      <w:r w:rsidR="00C71277" w:rsidRPr="002270C4">
        <w:t>ed</w:t>
      </w:r>
      <w:proofErr w:type="gramEnd"/>
      <w:r w:rsidR="00C71277" w:rsidRPr="002270C4">
        <w:t>.)</w:t>
      </w:r>
      <w:r w:rsidRPr="002270C4">
        <w:t xml:space="preserve">. </w:t>
      </w:r>
      <w:r w:rsidR="00C57782" w:rsidRPr="002270C4">
        <w:t xml:space="preserve">American Fisheries Society, </w:t>
      </w:r>
      <w:r w:rsidRPr="002270C4">
        <w:t>Bethesda</w:t>
      </w:r>
      <w:r w:rsidR="00C57782" w:rsidRPr="002270C4">
        <w:t xml:space="preserve">, </w:t>
      </w:r>
      <w:r w:rsidRPr="002270C4">
        <w:t>M</w:t>
      </w:r>
      <w:ins w:id="77" w:author="Derek Ogle" w:date="2017-01-13T05:31:00Z">
        <w:r w:rsidR="00F62623">
          <w:t>aryland</w:t>
        </w:r>
      </w:ins>
      <w:del w:id="78" w:author="Derek Ogle" w:date="2017-01-13T05:31:00Z">
        <w:r w:rsidRPr="002270C4" w:rsidDel="00F62623">
          <w:delText>D</w:delText>
        </w:r>
      </w:del>
      <w:r w:rsidRPr="002270C4">
        <w:t>.</w:t>
      </w:r>
    </w:p>
    <w:p w14:paraId="78332E5A" w14:textId="7E6B50D3" w:rsidR="003A0819" w:rsidRPr="002270C4"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2016</w:t>
      </w:r>
      <w:r w:rsidR="003A0819" w:rsidRPr="002270C4">
        <w:t>. R: a language and environment for statistical computing. R Foundation for Statistical Computing.</w:t>
      </w:r>
      <w:r w:rsidR="00C57782" w:rsidRPr="002270C4">
        <w:t xml:space="preserve"> </w:t>
      </w:r>
      <w:r w:rsidR="003A0819" w:rsidRPr="002270C4">
        <w:t>Available</w:t>
      </w:r>
      <w:del w:id="79" w:author="Derek Ogle" w:date="2017-01-13T05:35:00Z">
        <w:r w:rsidR="003A0819" w:rsidRPr="002270C4" w:rsidDel="00FD49FD">
          <w:delText xml:space="preserve"> from</w:delText>
        </w:r>
      </w:del>
      <w:r w:rsidR="003A0819" w:rsidRPr="002270C4">
        <w:t>: http://R-project.org.</w:t>
      </w:r>
    </w:p>
    <w:p w14:paraId="42DC881F" w14:textId="106DA08E" w:rsidR="001F717C" w:rsidRPr="002270C4" w:rsidRDefault="00390016" w:rsidP="002270C4">
      <w:pPr>
        <w:pStyle w:val="References"/>
        <w:spacing w:line="360" w:lineRule="auto"/>
      </w:pPr>
      <w:proofErr w:type="spellStart"/>
      <w:r w:rsidRPr="002270C4">
        <w:lastRenderedPageBreak/>
        <w:t>Sandström</w:t>
      </w:r>
      <w:proofErr w:type="spellEnd"/>
      <w:r w:rsidR="005C13B6">
        <w:t>,</w:t>
      </w:r>
      <w:r w:rsidRPr="002270C4">
        <w:t xml:space="preserve"> A., </w:t>
      </w:r>
      <w:r w:rsidR="005C13B6">
        <w:t xml:space="preserve">H. </w:t>
      </w:r>
      <w:proofErr w:type="spellStart"/>
      <w:r w:rsidRPr="002270C4">
        <w:t>Ragnarsson-Stabo</w:t>
      </w:r>
      <w:proofErr w:type="spellEnd"/>
      <w:r w:rsidRPr="002270C4">
        <w:t xml:space="preserve">, </w:t>
      </w:r>
      <w:r w:rsidR="005C13B6">
        <w:t xml:space="preserve">T. </w:t>
      </w:r>
      <w:proofErr w:type="spellStart"/>
      <w:r w:rsidRPr="002270C4">
        <w:t>Axenrot</w:t>
      </w:r>
      <w:proofErr w:type="spellEnd"/>
      <w:r w:rsidR="005C13B6">
        <w:t xml:space="preserve">, and E. </w:t>
      </w:r>
      <w:proofErr w:type="spellStart"/>
      <w:r w:rsidRPr="002270C4">
        <w:t>Bergstrand</w:t>
      </w:r>
      <w:proofErr w:type="spellEnd"/>
      <w:r w:rsidR="005C13B6">
        <w:t>.</w:t>
      </w:r>
      <w:r w:rsidR="001F717C" w:rsidRPr="002270C4">
        <w:t xml:space="preserve"> 2014. Has climate variability driven the trends and dynamics in recruitment of pelagic fish species in Swedish Lakes </w:t>
      </w:r>
      <w:proofErr w:type="spellStart"/>
      <w:r w:rsidR="001F717C" w:rsidRPr="002270C4">
        <w:t>Vänern</w:t>
      </w:r>
      <w:proofErr w:type="spellEnd"/>
      <w:r w:rsidR="001F717C" w:rsidRPr="002270C4">
        <w:t xml:space="preserve"> and </w:t>
      </w:r>
      <w:proofErr w:type="spellStart"/>
      <w:r w:rsidR="001F717C" w:rsidRPr="002270C4">
        <w:t>Vättern</w:t>
      </w:r>
      <w:proofErr w:type="spellEnd"/>
      <w:r w:rsidR="001F717C" w:rsidRPr="002270C4">
        <w:t xml:space="preserve">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 xml:space="preserve">349-356. </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proofErr w:type="spellStart"/>
      <w:r w:rsidR="004241B0" w:rsidRPr="002270C4">
        <w:rPr>
          <w:i/>
        </w:rPr>
        <w:t>Prosopium</w:t>
      </w:r>
      <w:proofErr w:type="spellEnd"/>
      <w:r w:rsidR="004241B0" w:rsidRPr="002270C4">
        <w:rPr>
          <w:i/>
        </w:rPr>
        <w:t xml:space="preserve"> </w:t>
      </w:r>
      <w:proofErr w:type="spellStart"/>
      <w:r w:rsidR="004241B0" w:rsidRPr="002270C4">
        <w:rPr>
          <w:i/>
        </w:rPr>
        <w:t>coulterii</w:t>
      </w:r>
      <w:proofErr w:type="spellEnd"/>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02A206D"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proofErr w:type="spellStart"/>
      <w:r w:rsidR="00390016" w:rsidRPr="002270C4">
        <w:rPr>
          <w:shd w:val="clear" w:color="auto" w:fill="FFFFFF"/>
        </w:rPr>
        <w:t>Ebener</w:t>
      </w:r>
      <w:proofErr w:type="spellEnd"/>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proofErr w:type="spellStart"/>
      <w:r w:rsidR="00390016" w:rsidRPr="002270C4">
        <w:rPr>
          <w:shd w:val="clear" w:color="auto" w:fill="FFFFFF"/>
        </w:rPr>
        <w:t>Hrabik</w:t>
      </w:r>
      <w:proofErr w:type="spellEnd"/>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proofErr w:type="spellStart"/>
      <w:r w:rsidR="00390016" w:rsidRPr="002270C4">
        <w:rPr>
          <w:shd w:val="clear" w:color="auto" w:fill="FFFFFF"/>
        </w:rPr>
        <w:t>Kinnunen</w:t>
      </w:r>
      <w:proofErr w:type="spellEnd"/>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proofErr w:type="spellStart"/>
      <w:r w:rsidR="00E02B07" w:rsidRPr="002270C4">
        <w:rPr>
          <w:shd w:val="clear" w:color="auto" w:fill="FFFFFF"/>
        </w:rPr>
        <w:t>Oyadomari</w:t>
      </w:r>
      <w:proofErr w:type="spellEnd"/>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proofErr w:type="spellStart"/>
      <w:r w:rsidR="00E02B07" w:rsidRPr="002270C4">
        <w:rPr>
          <w:shd w:val="clear" w:color="auto" w:fill="FFFFFF"/>
        </w:rPr>
        <w:t>Schram</w:t>
      </w:r>
      <w:proofErr w:type="spellEnd"/>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proofErr w:type="spellStart"/>
      <w:r w:rsidR="00390016" w:rsidRPr="002270C4">
        <w:rPr>
          <w:shd w:val="clear" w:color="auto" w:fill="FFFFFF"/>
        </w:rPr>
        <w:t>Seider</w:t>
      </w:r>
      <w:proofErr w:type="spellEnd"/>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A synthesis of cisco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04771ACE"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proofErr w:type="spellStart"/>
      <w:r w:rsidR="00390016" w:rsidRPr="002270C4">
        <w:rPr>
          <w:shd w:val="clear" w:color="auto" w:fill="FFFFFF"/>
        </w:rPr>
        <w:t>Bernatchez</w:t>
      </w:r>
      <w:proofErr w:type="spellEnd"/>
      <w:r w:rsidR="00C71277" w:rsidRPr="002270C4">
        <w:rPr>
          <w:shd w:val="clear" w:color="auto" w:fill="FFFFFF"/>
        </w:rPr>
        <w:t>.</w:t>
      </w:r>
      <w:r w:rsidRPr="002270C4">
        <w:rPr>
          <w:shd w:val="clear" w:color="auto" w:fill="FFFFFF"/>
        </w:rPr>
        <w:t xml:space="preserve"> 2003. Reticulate evolution and phenotypic diversity in North American ciscoes, </w:t>
      </w:r>
      <w:proofErr w:type="spellStart"/>
      <w:r w:rsidRPr="002270C4">
        <w:rPr>
          <w:i/>
          <w:shd w:val="clear" w:color="auto" w:fill="FFFFFF"/>
        </w:rPr>
        <w:t>Coregonus</w:t>
      </w:r>
      <w:proofErr w:type="spellEnd"/>
      <w:r w:rsidRPr="002270C4">
        <w:rPr>
          <w:shd w:val="clear" w:color="auto" w:fill="FFFFFF"/>
        </w:rPr>
        <w:t xml:space="preserve"> ssp. (</w:t>
      </w:r>
      <w:proofErr w:type="spellStart"/>
      <w:r w:rsidRPr="002270C4">
        <w:rPr>
          <w:shd w:val="clear" w:color="auto" w:fill="FFFFFF"/>
        </w:rPr>
        <w:t>Teleostei</w:t>
      </w:r>
      <w:proofErr w:type="spellEnd"/>
      <w:r w:rsidRPr="002270C4">
        <w:rPr>
          <w:shd w:val="clear" w:color="auto" w:fill="FFFFFF"/>
        </w:rPr>
        <w:t xml:space="preserve">: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 xml:space="preserve">67-81. </w:t>
      </w:r>
    </w:p>
    <w:p w14:paraId="6DF98F13" w14:textId="122C5A1B"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proofErr w:type="spellStart"/>
      <w:r w:rsidRPr="002270C4">
        <w:t>Evrard</w:t>
      </w:r>
      <w:proofErr w:type="spellEnd"/>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Compiled Reports to the Great Lakes Fishery Commission of the Annual Bottom Trawl and Acoustics Surveys, 201</w:t>
      </w:r>
      <w:r w:rsidR="005B10C4" w:rsidRPr="002270C4">
        <w:t>5</w:t>
      </w:r>
      <w:r w:rsidR="00D82117" w:rsidRPr="002270C4">
        <w:t>, Ann Arbor, MI, pp. 86-96.</w:t>
      </w:r>
      <w:r w:rsidR="00886E0B" w:rsidRPr="002270C4">
        <w:t xml:space="preserve"> </w:t>
      </w:r>
      <w:r w:rsidR="008E2618" w:rsidRPr="002270C4">
        <w:t>Available</w:t>
      </w:r>
      <w:del w:id="80" w:author="Derek Ogle" w:date="2017-01-13T05:35:00Z">
        <w:r w:rsidR="008E2618" w:rsidRPr="002270C4" w:rsidDel="00FD49FD">
          <w:delText xml:space="preserve"> from</w:delText>
        </w:r>
      </w:del>
      <w:ins w:id="81" w:author="Derek Ogle" w:date="2017-01-13T05:35:00Z">
        <w:r w:rsidR="00FD49FD">
          <w:t>:</w:t>
        </w:r>
      </w:ins>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 xml:space="preserve">. </w:t>
      </w:r>
    </w:p>
    <w:p w14:paraId="59F5FD83" w14:textId="6429A44D"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proofErr w:type="spellStart"/>
      <w:r w:rsidR="00390016" w:rsidRPr="002270C4">
        <w:t>Cullis</w:t>
      </w:r>
      <w:proofErr w:type="spellEnd"/>
      <w:r w:rsidR="00390016" w:rsidRPr="002270C4">
        <w:t xml:space="preserve">, </w:t>
      </w:r>
      <w:r w:rsidR="005C13B6">
        <w:t>G.</w:t>
      </w:r>
      <w:r w:rsidR="00E372FA">
        <w:t xml:space="preserve"> </w:t>
      </w:r>
      <w:r w:rsidR="005C13B6">
        <w:t xml:space="preserve">A. </w:t>
      </w:r>
      <w:proofErr w:type="spellStart"/>
      <w:r w:rsidR="00390016" w:rsidRPr="002270C4">
        <w:t>Cholwek</w:t>
      </w:r>
      <w:proofErr w:type="spellEnd"/>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How systematic age underestimation can impede understanding of fish population dynamics: Lessons learned from a Lake Superior cisco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 xml:space="preserve">481-495. </w:t>
      </w:r>
    </w:p>
    <w:p w14:paraId="01927938" w14:textId="67F6DC9E" w:rsidR="00DD283E" w:rsidRPr="002270C4" w:rsidRDefault="00390016" w:rsidP="002270C4">
      <w:pPr>
        <w:pStyle w:val="References"/>
        <w:spacing w:line="360" w:lineRule="auto"/>
      </w:pPr>
      <w:r w:rsidRPr="002270C4">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proofErr w:type="spellStart"/>
      <w:r w:rsidRPr="002270C4">
        <w:t>Hrabik</w:t>
      </w:r>
      <w:proofErr w:type="spellEnd"/>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proofErr w:type="spellStart"/>
      <w:r w:rsidRPr="002270C4">
        <w:t>Woiak</w:t>
      </w:r>
      <w:proofErr w:type="spellEnd"/>
      <w:r w:rsidR="005C13B6">
        <w:t>,</w:t>
      </w:r>
      <w:r w:rsidR="004241B0" w:rsidRPr="002270C4">
        <w:t xml:space="preserve"> </w:t>
      </w:r>
      <w:r w:rsidR="005C13B6">
        <w:t>and T.</w:t>
      </w:r>
      <w:r w:rsidR="00E372FA">
        <w:t xml:space="preserve"> </w:t>
      </w:r>
      <w:r w:rsidR="005C13B6">
        <w:t xml:space="preserve">D. </w:t>
      </w:r>
      <w:proofErr w:type="spellStart"/>
      <w:r w:rsidR="00DD283E" w:rsidRPr="002270C4">
        <w:t>Ahrenstorff</w:t>
      </w:r>
      <w:proofErr w:type="spellEnd"/>
      <w:r w:rsidR="00DD283E" w:rsidRPr="002270C4">
        <w:t>.</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763A1ABC" w14:textId="72CC4A03" w:rsidR="00E34433" w:rsidRPr="002270C4" w:rsidRDefault="00390016" w:rsidP="002270C4">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w:t>
      </w:r>
      <w:proofErr w:type="spellStart"/>
      <w:r w:rsidR="00DD283E" w:rsidRPr="002270C4">
        <w:t>deepwater</w:t>
      </w:r>
      <w:proofErr w:type="spellEnd"/>
      <w:r w:rsidR="00DD283E" w:rsidRPr="002270C4">
        <w:t xml:space="preserve">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r w:rsidR="00E34433" w:rsidRPr="002270C4">
        <w:rPr>
          <w:b/>
        </w:rPr>
        <w:br w:type="page"/>
      </w:r>
    </w:p>
    <w:p w14:paraId="72760B9B" w14:textId="7D95C882" w:rsidR="00024A04" w:rsidRPr="002270C4" w:rsidRDefault="00024A04" w:rsidP="002270C4">
      <w:pPr>
        <w:spacing w:line="360" w:lineRule="auto"/>
        <w:ind w:firstLine="0"/>
        <w:rPr>
          <w:b/>
        </w:rPr>
      </w:pPr>
      <w:r w:rsidRPr="002270C4">
        <w:rPr>
          <w:b/>
        </w:rPr>
        <w:lastRenderedPageBreak/>
        <w:t>Figure Captions</w:t>
      </w:r>
    </w:p>
    <w:p w14:paraId="4EB595AA" w14:textId="4282937A" w:rsidR="00236F9D" w:rsidRPr="002270C4" w:rsidRDefault="00236F9D" w:rsidP="002270C4">
      <w:pPr>
        <w:spacing w:line="360" w:lineRule="auto"/>
        <w:ind w:firstLine="0"/>
      </w:pPr>
      <w:r w:rsidRPr="002270C4">
        <w:t xml:space="preserve">Figure 1. </w:t>
      </w:r>
      <w:proofErr w:type="spellStart"/>
      <w:r w:rsidR="009910E6" w:rsidRPr="002270C4">
        <w:t>Kiyi</w:t>
      </w:r>
      <w:proofErr w:type="spellEnd"/>
      <w:r w:rsidR="009910E6" w:rsidRPr="002270C4">
        <w:t xml:space="preserve"> sampling </w:t>
      </w:r>
      <w:r w:rsidRPr="002270C4">
        <w:t xml:space="preserve">locations in Lake Superior </w:t>
      </w:r>
      <w:r w:rsidR="009910E6" w:rsidRPr="002270C4">
        <w:t xml:space="preserve">between 2003 and 2014 and the </w:t>
      </w:r>
      <w:r w:rsidR="005C7161" w:rsidRPr="002270C4">
        <w:t xml:space="preserve">five </w:t>
      </w:r>
      <w:r w:rsidRPr="002270C4">
        <w:t xml:space="preserve">regions </w:t>
      </w:r>
      <w:r w:rsidR="005C7161" w:rsidRPr="002270C4">
        <w:t xml:space="preserve">used for subsampling </w:t>
      </w:r>
      <w:proofErr w:type="spellStart"/>
      <w:r w:rsidR="005C7161" w:rsidRPr="002270C4">
        <w:t>kiyi</w:t>
      </w:r>
      <w:proofErr w:type="spellEnd"/>
      <w:r w:rsidR="005C7161" w:rsidRPr="002270C4">
        <w:t xml:space="preserve">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 xml:space="preserve">Solid symbols denote locations where </w:t>
      </w:r>
      <w:proofErr w:type="spellStart"/>
      <w:r w:rsidRPr="002270C4">
        <w:t>kiyi</w:t>
      </w:r>
      <w:proofErr w:type="spellEnd"/>
      <w:r w:rsidRPr="002270C4">
        <w:t xml:space="preserve"> were collected</w:t>
      </w:r>
      <w:r w:rsidR="009910E6" w:rsidRPr="002270C4">
        <w:t xml:space="preserve"> in 2014</w:t>
      </w:r>
      <w:r w:rsidRPr="002270C4">
        <w:t xml:space="preserve">. </w:t>
      </w:r>
    </w:p>
    <w:p w14:paraId="273B6DDB" w14:textId="77777777" w:rsidR="00236F9D" w:rsidRPr="002270C4" w:rsidRDefault="00236F9D" w:rsidP="002270C4">
      <w:pPr>
        <w:spacing w:line="360" w:lineRule="auto"/>
        <w:ind w:firstLine="0"/>
      </w:pPr>
    </w:p>
    <w:p w14:paraId="2DF22EE5" w14:textId="4C2D311F" w:rsidR="00236F9D" w:rsidRPr="002270C4" w:rsidRDefault="00236F9D" w:rsidP="002270C4">
      <w:pPr>
        <w:spacing w:line="360" w:lineRule="auto"/>
        <w:ind w:firstLine="0"/>
      </w:pPr>
      <w:r w:rsidRPr="002270C4">
        <w:t>Figure 2.</w:t>
      </w:r>
      <w:r w:rsidR="00886E0B" w:rsidRPr="002270C4">
        <w:t xml:space="preserve"> </w:t>
      </w:r>
      <w:r w:rsidRPr="002270C4">
        <w:t xml:space="preserve">Difference in </w:t>
      </w:r>
      <w:r w:rsidR="00DE2FA9" w:rsidRPr="002270C4">
        <w:t xml:space="preserve">otolith-derived age </w:t>
      </w:r>
      <w:r w:rsidRPr="002270C4">
        <w:t>estimate</w:t>
      </w:r>
      <w:r w:rsidR="00DE2FA9" w:rsidRPr="002270C4">
        <w:t>s</w:t>
      </w:r>
      <w:r w:rsidRPr="002270C4">
        <w:t xml:space="preserve"> for Lake Superior </w:t>
      </w:r>
      <w:proofErr w:type="spellStart"/>
      <w:r w:rsidRPr="002270C4">
        <w:t>kiyi</w:t>
      </w:r>
      <w:proofErr w:type="spellEnd"/>
      <w:r w:rsidRPr="002270C4">
        <w:t xml:space="preserve"> from two readers at </w:t>
      </w:r>
      <w:r w:rsidR="00DE2FA9" w:rsidRPr="002270C4">
        <w:t xml:space="preserve">otolith-derived age </w:t>
      </w:r>
      <w:r w:rsidRPr="002270C4">
        <w:t>estimate</w:t>
      </w:r>
      <w:r w:rsidR="00DE2FA9" w:rsidRPr="002270C4">
        <w:t>s</w:t>
      </w:r>
      <w:r w:rsidRPr="002270C4">
        <w:t xml:space="preserve"> for the first reader (i.e., a modified age-bias plot), with mean (short horizontal lines) and 95% confidence intervals (vertical lines). Darker points represent more individuals</w:t>
      </w:r>
      <w:r w:rsidR="00DE2FA9" w:rsidRPr="002270C4">
        <w:t xml:space="preserve">. The horizontal dashed line represents ages that agreed and </w:t>
      </w:r>
      <w:r w:rsidRPr="002270C4">
        <w:t xml:space="preserve">confidence intervals </w:t>
      </w:r>
      <w:r w:rsidR="00DE2FA9" w:rsidRPr="002270C4">
        <w:t xml:space="preserve">that do not intersect this line </w:t>
      </w:r>
      <w:r w:rsidRPr="002270C4">
        <w:t xml:space="preserve">represent </w:t>
      </w:r>
      <w:r w:rsidR="00DE2FA9" w:rsidRPr="002270C4">
        <w:t xml:space="preserve">otolith-derived age </w:t>
      </w:r>
      <w:r w:rsidRPr="002270C4">
        <w:t>estimate</w:t>
      </w:r>
      <w:r w:rsidR="00DE2FA9" w:rsidRPr="002270C4">
        <w:t>s that differed significantly between readers.</w:t>
      </w:r>
      <w:r w:rsidRPr="002270C4">
        <w:t xml:space="preserve"> Sample sizes for each </w:t>
      </w:r>
      <w:r w:rsidR="00DE2FA9" w:rsidRPr="002270C4">
        <w:t xml:space="preserve">otolith-derived age </w:t>
      </w:r>
      <w:r w:rsidRPr="002270C4">
        <w:t>estimate</w:t>
      </w:r>
      <w:r w:rsidR="00DE2FA9" w:rsidRPr="002270C4">
        <w:t xml:space="preserve"> for</w:t>
      </w:r>
      <w:r w:rsidRPr="002270C4">
        <w:t xml:space="preserve"> the first reader are shown above the x-axis. </w:t>
      </w:r>
    </w:p>
    <w:p w14:paraId="3EFDD3D8" w14:textId="77777777" w:rsidR="00236F9D" w:rsidRPr="002270C4" w:rsidRDefault="00236F9D" w:rsidP="002270C4">
      <w:pPr>
        <w:spacing w:line="360" w:lineRule="auto"/>
        <w:ind w:firstLine="0"/>
      </w:pPr>
    </w:p>
    <w:p w14:paraId="2AB4D857" w14:textId="40CFF6D2" w:rsidR="00236F9D" w:rsidRPr="002270C4" w:rsidRDefault="00236F9D" w:rsidP="002270C4">
      <w:pPr>
        <w:spacing w:line="360" w:lineRule="auto"/>
        <w:ind w:firstLine="0"/>
      </w:pPr>
      <w:r w:rsidRPr="002270C4">
        <w:t>Figure 3.</w:t>
      </w:r>
      <w:r w:rsidR="00886E0B" w:rsidRPr="002270C4">
        <w:t xml:space="preserve"> </w:t>
      </w:r>
      <w:r w:rsidRPr="002270C4">
        <w:t xml:space="preserve">Difference in </w:t>
      </w:r>
      <w:r w:rsidR="00EC1113" w:rsidRPr="002270C4">
        <w:t xml:space="preserve">scale and otolith-derived age </w:t>
      </w:r>
      <w:r w:rsidRPr="002270C4">
        <w:t>estimate</w:t>
      </w:r>
      <w:r w:rsidR="00EC1113" w:rsidRPr="002270C4">
        <w:t>s</w:t>
      </w:r>
      <w:r w:rsidRPr="002270C4">
        <w:t xml:space="preserve"> for Lake Superior </w:t>
      </w:r>
      <w:proofErr w:type="spellStart"/>
      <w:r w:rsidRPr="002270C4">
        <w:t>kiyi</w:t>
      </w:r>
      <w:proofErr w:type="spellEnd"/>
      <w:r w:rsidRPr="002270C4">
        <w:t xml:space="preserve"> </w:t>
      </w:r>
      <w:r w:rsidR="00163033" w:rsidRPr="002270C4">
        <w:t xml:space="preserve">(from only the eastern Michigan region) </w:t>
      </w:r>
      <w:r w:rsidRPr="002270C4">
        <w:t xml:space="preserve">at </w:t>
      </w:r>
      <w:r w:rsidR="00EC1113" w:rsidRPr="002270C4">
        <w:t xml:space="preserve">otolith-derived age </w:t>
      </w:r>
      <w:r w:rsidRPr="002270C4">
        <w:t>estimate</w:t>
      </w:r>
      <w:r w:rsidR="00EC1113" w:rsidRPr="002270C4">
        <w:t>s</w:t>
      </w:r>
      <w:r w:rsidRPr="002270C4">
        <w:t xml:space="preserve"> for one reader (</w:t>
      </w:r>
      <w:proofErr w:type="spellStart"/>
      <w:r w:rsidRPr="002270C4">
        <w:t>i.e</w:t>
      </w:r>
      <w:proofErr w:type="spellEnd"/>
      <w:r w:rsidRPr="002270C4">
        <w:t>, a modified age-bias plot), with mean (short horizontal lines) and 95% confidence intervals (vertical lines). Darker points represent more individuals</w:t>
      </w:r>
      <w:r w:rsidR="00EC1113" w:rsidRPr="002270C4">
        <w:t>.</w:t>
      </w:r>
      <w:r w:rsidRPr="002270C4">
        <w:t xml:space="preserve"> </w:t>
      </w:r>
      <w:r w:rsidR="00EC1113" w:rsidRPr="002270C4">
        <w:t xml:space="preserve">The horizontal dashed line represents scale and otolith ages that agreed </w:t>
      </w:r>
      <w:r w:rsidRPr="002270C4">
        <w:t>and confidence intervals</w:t>
      </w:r>
      <w:r w:rsidR="00EC1113" w:rsidRPr="002270C4">
        <w:t xml:space="preserve"> that do not intersect this line</w:t>
      </w:r>
      <w:r w:rsidRPr="002270C4">
        <w:t xml:space="preserve"> represent </w:t>
      </w:r>
      <w:r w:rsidR="00EC1113" w:rsidRPr="002270C4">
        <w:t xml:space="preserve">differences between scale and </w:t>
      </w:r>
      <w:r w:rsidRPr="002270C4">
        <w:t>otolith</w:t>
      </w:r>
      <w:r w:rsidR="00EC1113" w:rsidRPr="002270C4">
        <w:t>-derived</w:t>
      </w:r>
      <w:r w:rsidRPr="002270C4">
        <w:t xml:space="preserve"> age</w:t>
      </w:r>
      <w:r w:rsidR="00EC1113" w:rsidRPr="002270C4">
        <w:t xml:space="preserve"> estimate</w:t>
      </w:r>
      <w:r w:rsidRPr="002270C4">
        <w:t xml:space="preserve">s. Sample sizes for each </w:t>
      </w:r>
      <w:r w:rsidR="00EC1113" w:rsidRPr="002270C4">
        <w:t xml:space="preserve">otolith-derived age </w:t>
      </w:r>
      <w:r w:rsidRPr="002270C4">
        <w:t>estimate are shown above the x-axis.</w:t>
      </w:r>
    </w:p>
    <w:p w14:paraId="76DC5765" w14:textId="77777777" w:rsidR="00236F9D" w:rsidRPr="002270C4" w:rsidRDefault="00236F9D" w:rsidP="002270C4">
      <w:pPr>
        <w:spacing w:line="360" w:lineRule="auto"/>
        <w:ind w:firstLine="0"/>
      </w:pPr>
      <w:r w:rsidRPr="002270C4">
        <w:t> </w:t>
      </w:r>
    </w:p>
    <w:p w14:paraId="3FCD07E8" w14:textId="77777777" w:rsidR="00B822A6" w:rsidRPr="002270C4" w:rsidRDefault="00236F9D" w:rsidP="002270C4">
      <w:pPr>
        <w:spacing w:after="200" w:line="360" w:lineRule="auto"/>
        <w:ind w:firstLine="0"/>
      </w:pPr>
      <w:r w:rsidRPr="002270C4">
        <w:t xml:space="preserve">Figure 4. </w:t>
      </w:r>
      <w:r w:rsidR="000D1C94" w:rsidRPr="002270C4">
        <w:t>Relative frequency of otolith</w:t>
      </w:r>
      <w:r w:rsidR="009360B1" w:rsidRPr="002270C4">
        <w:t>-</w:t>
      </w:r>
      <w:r w:rsidR="000D1C94" w:rsidRPr="002270C4">
        <w:t xml:space="preserve">derived age estimates for </w:t>
      </w:r>
      <w:r w:rsidR="00D20F52" w:rsidRPr="002270C4">
        <w:t xml:space="preserve">all </w:t>
      </w:r>
      <w:r w:rsidR="000D1C94" w:rsidRPr="002270C4">
        <w:t xml:space="preserve">Lake Superior </w:t>
      </w:r>
      <w:proofErr w:type="spellStart"/>
      <w:r w:rsidR="000D1C94" w:rsidRPr="002270C4">
        <w:t>kiyi</w:t>
      </w:r>
      <w:proofErr w:type="spellEnd"/>
      <w:r w:rsidR="000D1C94" w:rsidRPr="002270C4">
        <w:t xml:space="preserve"> captured from May-July 2014.</w:t>
      </w:r>
      <w:r w:rsidR="009360B1" w:rsidRPr="002270C4">
        <w:t xml:space="preserve"> Ages were expanded from an age-length key based on consen</w:t>
      </w:r>
      <w:r w:rsidR="00D20F52" w:rsidRPr="002270C4">
        <w:t>s</w:t>
      </w:r>
      <w:r w:rsidR="009360B1" w:rsidRPr="002270C4">
        <w:t>us (between two readers) otolith-derived age estimates</w:t>
      </w:r>
      <w:r w:rsidR="00FF5028" w:rsidRPr="002270C4">
        <w:t>.</w:t>
      </w:r>
    </w:p>
    <w:p w14:paraId="5C691615" w14:textId="4004BEE8" w:rsidR="00906DA4" w:rsidRPr="002270C4" w:rsidRDefault="000D1C94" w:rsidP="002270C4">
      <w:pPr>
        <w:spacing w:after="200" w:line="360" w:lineRule="auto"/>
        <w:ind w:firstLine="0"/>
      </w:pPr>
      <w:r w:rsidRPr="002270C4">
        <w:t xml:space="preserve">Figure 5. </w:t>
      </w:r>
      <w:r w:rsidR="00236F9D" w:rsidRPr="002270C4">
        <w:t xml:space="preserve">Relative within-year frequency of total length for all </w:t>
      </w:r>
      <w:r w:rsidR="00347594" w:rsidRPr="002270C4">
        <w:t xml:space="preserve">Lake Superior </w:t>
      </w:r>
      <w:proofErr w:type="spellStart"/>
      <w:r w:rsidR="00236F9D" w:rsidRPr="002270C4">
        <w:t>kiyi</w:t>
      </w:r>
      <w:proofErr w:type="spellEnd"/>
      <w:r w:rsidR="00236F9D" w:rsidRPr="002270C4">
        <w:t xml:space="preserve"> captured in </w:t>
      </w:r>
      <w:r w:rsidR="00347594" w:rsidRPr="002270C4">
        <w:t>May-July from only nearshore locations from 2003-2010 and all locations (Figure 1)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ach plot has been scaled such that the mode has a height equal to 1. The numeric labels in 2004, 2006, and 2010 are the age of fish in those modes in 2014.</w:t>
      </w:r>
      <w:r w:rsidR="00460970" w:rsidRPr="002270C4">
        <w:t xml:space="preserve"> The vertical dashed line in each plot is at 110 mm which was used to identify the total length mode for age-1 fish.</w:t>
      </w:r>
    </w:p>
    <w:sectPr w:rsidR="00906DA4" w:rsidRPr="002270C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858FF" w14:textId="77777777" w:rsidR="002E5C7E" w:rsidRDefault="002E5C7E" w:rsidP="00F33B41">
      <w:pPr>
        <w:spacing w:line="240" w:lineRule="auto"/>
      </w:pPr>
      <w:r>
        <w:separator/>
      </w:r>
    </w:p>
  </w:endnote>
  <w:endnote w:type="continuationSeparator" w:id="0">
    <w:p w14:paraId="7A7034BE" w14:textId="77777777" w:rsidR="002E5C7E" w:rsidRDefault="002E5C7E" w:rsidP="00F33B41">
      <w:pPr>
        <w:spacing w:line="240" w:lineRule="auto"/>
      </w:pPr>
      <w:r>
        <w:continuationSeparator/>
      </w:r>
    </w:p>
  </w:endnote>
  <w:endnote w:type="continuationNotice" w:id="1">
    <w:p w14:paraId="63184894" w14:textId="77777777" w:rsidR="002E5C7E" w:rsidRDefault="002E5C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1C47BE" w:rsidRDefault="001C47BE">
        <w:pPr>
          <w:pStyle w:val="Footer"/>
          <w:jc w:val="right"/>
        </w:pPr>
        <w:r>
          <w:fldChar w:fldCharType="begin"/>
        </w:r>
        <w:r>
          <w:instrText xml:space="preserve"> PAGE   \* MERGEFORMAT </w:instrText>
        </w:r>
        <w:r>
          <w:fldChar w:fldCharType="separate"/>
        </w:r>
        <w:r w:rsidR="004C51E1">
          <w:rPr>
            <w:noProof/>
          </w:rPr>
          <w:t>15</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9667E" w14:textId="77777777" w:rsidR="002E5C7E" w:rsidRDefault="002E5C7E" w:rsidP="00F33B41">
      <w:pPr>
        <w:spacing w:line="240" w:lineRule="auto"/>
      </w:pPr>
      <w:r>
        <w:separator/>
      </w:r>
    </w:p>
  </w:footnote>
  <w:footnote w:type="continuationSeparator" w:id="0">
    <w:p w14:paraId="473046E4" w14:textId="77777777" w:rsidR="002E5C7E" w:rsidRDefault="002E5C7E" w:rsidP="00F33B41">
      <w:pPr>
        <w:spacing w:line="240" w:lineRule="auto"/>
      </w:pPr>
      <w:r>
        <w:continuationSeparator/>
      </w:r>
    </w:p>
  </w:footnote>
  <w:footnote w:type="continuationNotice" w:id="1">
    <w:p w14:paraId="36319545" w14:textId="77777777" w:rsidR="002E5C7E" w:rsidRDefault="002E5C7E">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3CED"/>
    <w:rsid w:val="000D4138"/>
    <w:rsid w:val="000D542A"/>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38"/>
    <w:rsid w:val="00102398"/>
    <w:rsid w:val="001045A9"/>
    <w:rsid w:val="00105097"/>
    <w:rsid w:val="001063B6"/>
    <w:rsid w:val="0010731D"/>
    <w:rsid w:val="001078E5"/>
    <w:rsid w:val="00125F6A"/>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44E6"/>
    <w:rsid w:val="00176634"/>
    <w:rsid w:val="001766F7"/>
    <w:rsid w:val="00182D1F"/>
    <w:rsid w:val="00183685"/>
    <w:rsid w:val="00184D73"/>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47BE"/>
    <w:rsid w:val="001C685A"/>
    <w:rsid w:val="001D04A4"/>
    <w:rsid w:val="001D21DF"/>
    <w:rsid w:val="001D4AAE"/>
    <w:rsid w:val="001D5145"/>
    <w:rsid w:val="001D60CE"/>
    <w:rsid w:val="001D6CB8"/>
    <w:rsid w:val="001D748E"/>
    <w:rsid w:val="001D7D89"/>
    <w:rsid w:val="001E1C24"/>
    <w:rsid w:val="001E22F5"/>
    <w:rsid w:val="001E3589"/>
    <w:rsid w:val="001E730E"/>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812"/>
    <w:rsid w:val="002209F4"/>
    <w:rsid w:val="002270C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27C6"/>
    <w:rsid w:val="002D43E6"/>
    <w:rsid w:val="002D5416"/>
    <w:rsid w:val="002D7944"/>
    <w:rsid w:val="002E081B"/>
    <w:rsid w:val="002E1829"/>
    <w:rsid w:val="002E31FA"/>
    <w:rsid w:val="002E5C7E"/>
    <w:rsid w:val="002E648C"/>
    <w:rsid w:val="002F0A76"/>
    <w:rsid w:val="002F0F22"/>
    <w:rsid w:val="002F518D"/>
    <w:rsid w:val="002F721E"/>
    <w:rsid w:val="003016C3"/>
    <w:rsid w:val="00302F30"/>
    <w:rsid w:val="00304EA4"/>
    <w:rsid w:val="00310468"/>
    <w:rsid w:val="00310E53"/>
    <w:rsid w:val="003115E4"/>
    <w:rsid w:val="003160BE"/>
    <w:rsid w:val="0031664F"/>
    <w:rsid w:val="00316697"/>
    <w:rsid w:val="00321445"/>
    <w:rsid w:val="00321706"/>
    <w:rsid w:val="00323933"/>
    <w:rsid w:val="00323A0C"/>
    <w:rsid w:val="00327B56"/>
    <w:rsid w:val="003306C8"/>
    <w:rsid w:val="00330FB9"/>
    <w:rsid w:val="00331304"/>
    <w:rsid w:val="00332A1D"/>
    <w:rsid w:val="00333A4A"/>
    <w:rsid w:val="003353C7"/>
    <w:rsid w:val="00336DFD"/>
    <w:rsid w:val="0034759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875"/>
    <w:rsid w:val="004A216E"/>
    <w:rsid w:val="004A2FB0"/>
    <w:rsid w:val="004A58CF"/>
    <w:rsid w:val="004B19B2"/>
    <w:rsid w:val="004B2879"/>
    <w:rsid w:val="004B3A48"/>
    <w:rsid w:val="004B78A8"/>
    <w:rsid w:val="004C2792"/>
    <w:rsid w:val="004C51E1"/>
    <w:rsid w:val="004C6564"/>
    <w:rsid w:val="004C6EA8"/>
    <w:rsid w:val="004D1643"/>
    <w:rsid w:val="004D49F8"/>
    <w:rsid w:val="004D50CA"/>
    <w:rsid w:val="004D63F9"/>
    <w:rsid w:val="004D6992"/>
    <w:rsid w:val="004E127E"/>
    <w:rsid w:val="004E3DB9"/>
    <w:rsid w:val="004E429B"/>
    <w:rsid w:val="004E7572"/>
    <w:rsid w:val="004F2E31"/>
    <w:rsid w:val="004F3EA0"/>
    <w:rsid w:val="004F4E5F"/>
    <w:rsid w:val="004F5019"/>
    <w:rsid w:val="004F5A4A"/>
    <w:rsid w:val="004F67BD"/>
    <w:rsid w:val="00501CDA"/>
    <w:rsid w:val="005041D7"/>
    <w:rsid w:val="00506EA5"/>
    <w:rsid w:val="0051035A"/>
    <w:rsid w:val="0051517B"/>
    <w:rsid w:val="00515CA9"/>
    <w:rsid w:val="00520A1F"/>
    <w:rsid w:val="00520F0F"/>
    <w:rsid w:val="00522CF1"/>
    <w:rsid w:val="005235AA"/>
    <w:rsid w:val="00523817"/>
    <w:rsid w:val="00523C8D"/>
    <w:rsid w:val="0052742A"/>
    <w:rsid w:val="00527BDD"/>
    <w:rsid w:val="00532A46"/>
    <w:rsid w:val="005422AE"/>
    <w:rsid w:val="00546B5F"/>
    <w:rsid w:val="00551600"/>
    <w:rsid w:val="005522E0"/>
    <w:rsid w:val="005577D0"/>
    <w:rsid w:val="005643DB"/>
    <w:rsid w:val="00564C8A"/>
    <w:rsid w:val="0056758F"/>
    <w:rsid w:val="00567A1E"/>
    <w:rsid w:val="00572848"/>
    <w:rsid w:val="00573387"/>
    <w:rsid w:val="00575C97"/>
    <w:rsid w:val="00576C09"/>
    <w:rsid w:val="00576EDE"/>
    <w:rsid w:val="005811D1"/>
    <w:rsid w:val="0058129F"/>
    <w:rsid w:val="00584D5B"/>
    <w:rsid w:val="00585A4B"/>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1AAE"/>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0EE"/>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30D4"/>
    <w:rsid w:val="006448A7"/>
    <w:rsid w:val="00644EEC"/>
    <w:rsid w:val="00650346"/>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6A5C"/>
    <w:rsid w:val="006A158D"/>
    <w:rsid w:val="006A2908"/>
    <w:rsid w:val="006A3619"/>
    <w:rsid w:val="006A6583"/>
    <w:rsid w:val="006B5039"/>
    <w:rsid w:val="006C103C"/>
    <w:rsid w:val="006C12D0"/>
    <w:rsid w:val="006C48C9"/>
    <w:rsid w:val="006C59FF"/>
    <w:rsid w:val="006C6997"/>
    <w:rsid w:val="006C7154"/>
    <w:rsid w:val="006D0572"/>
    <w:rsid w:val="006D07D4"/>
    <w:rsid w:val="006D0A4C"/>
    <w:rsid w:val="006D2A5E"/>
    <w:rsid w:val="006D4717"/>
    <w:rsid w:val="006E0153"/>
    <w:rsid w:val="006F216C"/>
    <w:rsid w:val="006F2CDE"/>
    <w:rsid w:val="006F40DC"/>
    <w:rsid w:val="006F5BDF"/>
    <w:rsid w:val="006F7095"/>
    <w:rsid w:val="007018DB"/>
    <w:rsid w:val="00702A74"/>
    <w:rsid w:val="00703BE9"/>
    <w:rsid w:val="00703FAA"/>
    <w:rsid w:val="007042D6"/>
    <w:rsid w:val="00705395"/>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23E7"/>
    <w:rsid w:val="00747DD0"/>
    <w:rsid w:val="00755340"/>
    <w:rsid w:val="00755955"/>
    <w:rsid w:val="00756853"/>
    <w:rsid w:val="00757BEB"/>
    <w:rsid w:val="00760B40"/>
    <w:rsid w:val="007662B6"/>
    <w:rsid w:val="00770383"/>
    <w:rsid w:val="00771440"/>
    <w:rsid w:val="00771C5A"/>
    <w:rsid w:val="0077226E"/>
    <w:rsid w:val="00777232"/>
    <w:rsid w:val="00784DBE"/>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B7C5C"/>
    <w:rsid w:val="007C022F"/>
    <w:rsid w:val="007C1050"/>
    <w:rsid w:val="007C33DC"/>
    <w:rsid w:val="007C3756"/>
    <w:rsid w:val="007C3941"/>
    <w:rsid w:val="007C47BB"/>
    <w:rsid w:val="007C6B93"/>
    <w:rsid w:val="007D02F8"/>
    <w:rsid w:val="007D0440"/>
    <w:rsid w:val="007D1503"/>
    <w:rsid w:val="007D566E"/>
    <w:rsid w:val="007D5B7A"/>
    <w:rsid w:val="007D6E74"/>
    <w:rsid w:val="007E1CA6"/>
    <w:rsid w:val="007E2CDA"/>
    <w:rsid w:val="007E3312"/>
    <w:rsid w:val="007E44E0"/>
    <w:rsid w:val="007E4D53"/>
    <w:rsid w:val="007E52DA"/>
    <w:rsid w:val="007E5BA1"/>
    <w:rsid w:val="007E6B67"/>
    <w:rsid w:val="007E6CFF"/>
    <w:rsid w:val="007F0044"/>
    <w:rsid w:val="007F6279"/>
    <w:rsid w:val="00806DD3"/>
    <w:rsid w:val="008102F6"/>
    <w:rsid w:val="008120FB"/>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0687"/>
    <w:rsid w:val="0086155E"/>
    <w:rsid w:val="008629B2"/>
    <w:rsid w:val="00863996"/>
    <w:rsid w:val="00864183"/>
    <w:rsid w:val="00864396"/>
    <w:rsid w:val="00864C0B"/>
    <w:rsid w:val="00866EF6"/>
    <w:rsid w:val="00870325"/>
    <w:rsid w:val="00872CB2"/>
    <w:rsid w:val="00872D7C"/>
    <w:rsid w:val="00875F0D"/>
    <w:rsid w:val="00876464"/>
    <w:rsid w:val="00880A81"/>
    <w:rsid w:val="00883B71"/>
    <w:rsid w:val="0088610B"/>
    <w:rsid w:val="00886E0B"/>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2629"/>
    <w:rsid w:val="009737EA"/>
    <w:rsid w:val="00973BE2"/>
    <w:rsid w:val="009753C7"/>
    <w:rsid w:val="00976398"/>
    <w:rsid w:val="009776A5"/>
    <w:rsid w:val="009812D0"/>
    <w:rsid w:val="009820A0"/>
    <w:rsid w:val="00982911"/>
    <w:rsid w:val="00987B5E"/>
    <w:rsid w:val="009910E6"/>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9F4764"/>
    <w:rsid w:val="00A02352"/>
    <w:rsid w:val="00A03454"/>
    <w:rsid w:val="00A03DD9"/>
    <w:rsid w:val="00A0585B"/>
    <w:rsid w:val="00A05C01"/>
    <w:rsid w:val="00A06093"/>
    <w:rsid w:val="00A078CD"/>
    <w:rsid w:val="00A121AC"/>
    <w:rsid w:val="00A12468"/>
    <w:rsid w:val="00A12F79"/>
    <w:rsid w:val="00A13AA4"/>
    <w:rsid w:val="00A1422E"/>
    <w:rsid w:val="00A14BED"/>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7D0"/>
    <w:rsid w:val="00AB3A53"/>
    <w:rsid w:val="00AB446A"/>
    <w:rsid w:val="00AB582B"/>
    <w:rsid w:val="00AC094B"/>
    <w:rsid w:val="00AC2D38"/>
    <w:rsid w:val="00AC5DCB"/>
    <w:rsid w:val="00AC5E1C"/>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20E"/>
    <w:rsid w:val="00B03EFC"/>
    <w:rsid w:val="00B043D4"/>
    <w:rsid w:val="00B07C10"/>
    <w:rsid w:val="00B07E1B"/>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2A6"/>
    <w:rsid w:val="00B82DD3"/>
    <w:rsid w:val="00B85CC4"/>
    <w:rsid w:val="00B910D4"/>
    <w:rsid w:val="00B933F4"/>
    <w:rsid w:val="00B93B43"/>
    <w:rsid w:val="00B95148"/>
    <w:rsid w:val="00B97B2D"/>
    <w:rsid w:val="00BA0DD6"/>
    <w:rsid w:val="00BA3793"/>
    <w:rsid w:val="00BA3BD5"/>
    <w:rsid w:val="00BA4426"/>
    <w:rsid w:val="00BA57FB"/>
    <w:rsid w:val="00BA6781"/>
    <w:rsid w:val="00BB01DF"/>
    <w:rsid w:val="00BB1F3E"/>
    <w:rsid w:val="00BB2AF1"/>
    <w:rsid w:val="00BB3811"/>
    <w:rsid w:val="00BB5984"/>
    <w:rsid w:val="00BB62E6"/>
    <w:rsid w:val="00BB6DA2"/>
    <w:rsid w:val="00BC10FD"/>
    <w:rsid w:val="00BC18F1"/>
    <w:rsid w:val="00BC222B"/>
    <w:rsid w:val="00BC2EC9"/>
    <w:rsid w:val="00BC4073"/>
    <w:rsid w:val="00BC4449"/>
    <w:rsid w:val="00BC47B1"/>
    <w:rsid w:val="00BD0AA1"/>
    <w:rsid w:val="00BD0FDA"/>
    <w:rsid w:val="00BD11A5"/>
    <w:rsid w:val="00BD3810"/>
    <w:rsid w:val="00BD4E43"/>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662"/>
    <w:rsid w:val="00C87C6D"/>
    <w:rsid w:val="00C92026"/>
    <w:rsid w:val="00C95222"/>
    <w:rsid w:val="00C96CD4"/>
    <w:rsid w:val="00C96FC1"/>
    <w:rsid w:val="00CA143A"/>
    <w:rsid w:val="00CA1C8F"/>
    <w:rsid w:val="00CA6BE1"/>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E5EFB"/>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677A9"/>
    <w:rsid w:val="00D712C6"/>
    <w:rsid w:val="00D73640"/>
    <w:rsid w:val="00D754D3"/>
    <w:rsid w:val="00D7648A"/>
    <w:rsid w:val="00D779D9"/>
    <w:rsid w:val="00D80A3B"/>
    <w:rsid w:val="00D82117"/>
    <w:rsid w:val="00D83152"/>
    <w:rsid w:val="00D87E4C"/>
    <w:rsid w:val="00D925C1"/>
    <w:rsid w:val="00D960A2"/>
    <w:rsid w:val="00D96B54"/>
    <w:rsid w:val="00DA0009"/>
    <w:rsid w:val="00DA207A"/>
    <w:rsid w:val="00DA51C3"/>
    <w:rsid w:val="00DA658B"/>
    <w:rsid w:val="00DB3752"/>
    <w:rsid w:val="00DB3E2A"/>
    <w:rsid w:val="00DB4869"/>
    <w:rsid w:val="00DB6E59"/>
    <w:rsid w:val="00DC0BB9"/>
    <w:rsid w:val="00DC0C4C"/>
    <w:rsid w:val="00DC21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619B"/>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372FA"/>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1AE7"/>
    <w:rsid w:val="00F03E2E"/>
    <w:rsid w:val="00F07EA9"/>
    <w:rsid w:val="00F1028C"/>
    <w:rsid w:val="00F10B2E"/>
    <w:rsid w:val="00F1184A"/>
    <w:rsid w:val="00F11CF5"/>
    <w:rsid w:val="00F14A87"/>
    <w:rsid w:val="00F1552C"/>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D169D491-08FB-4DBB-8736-606D5E30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8626-2464-4BD2-A7A5-54E14BDB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4992</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8</cp:revision>
  <cp:lastPrinted>2016-11-23T15:44:00Z</cp:lastPrinted>
  <dcterms:created xsi:type="dcterms:W3CDTF">2017-01-09T19:05:00Z</dcterms:created>
  <dcterms:modified xsi:type="dcterms:W3CDTF">2017-01-13T12:39:00Z</dcterms:modified>
</cp:coreProperties>
</file>