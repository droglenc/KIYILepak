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22D29" w14:textId="58B00089" w:rsidR="00C87662" w:rsidRPr="002270C4" w:rsidRDefault="00C87662" w:rsidP="002270C4">
      <w:pPr>
        <w:pStyle w:val="Affiliation"/>
        <w:spacing w:before="0"/>
        <w:rPr>
          <w:i w:val="0"/>
        </w:rPr>
      </w:pPr>
      <w:r w:rsidRPr="002270C4">
        <w:rPr>
          <w:i w:val="0"/>
        </w:rPr>
        <w:t>Age,</w:t>
      </w:r>
      <w:r w:rsidR="00A82507">
        <w:rPr>
          <w:i w:val="0"/>
        </w:rPr>
        <w:t xml:space="preserve"> year-class strength</w:t>
      </w:r>
      <w:r w:rsidRPr="002270C4">
        <w:rPr>
          <w:i w:val="0"/>
        </w:rPr>
        <w:t xml:space="preserve"> variability, and partial age validation of </w:t>
      </w:r>
      <w:proofErr w:type="spellStart"/>
      <w:r w:rsidRPr="002270C4">
        <w:t>Coregonus</w:t>
      </w:r>
      <w:proofErr w:type="spellEnd"/>
      <w:r w:rsidRPr="002270C4">
        <w:t xml:space="preserve"> </w:t>
      </w:r>
      <w:proofErr w:type="spellStart"/>
      <w:r w:rsidRPr="002270C4">
        <w:t>kiyi</w:t>
      </w:r>
      <w:proofErr w:type="spellEnd"/>
      <w:r w:rsidRPr="002270C4">
        <w:rPr>
          <w:i w:val="0"/>
        </w:rPr>
        <w:t xml:space="preserve"> from Lake Superior</w:t>
      </w:r>
    </w:p>
    <w:p w14:paraId="16FB6107" w14:textId="77777777" w:rsidR="00C87662" w:rsidRPr="002270C4" w:rsidRDefault="00C87662" w:rsidP="002270C4">
      <w:pPr>
        <w:pStyle w:val="Affiliation"/>
        <w:spacing w:before="0"/>
        <w:rPr>
          <w:i w:val="0"/>
        </w:rPr>
      </w:pPr>
    </w:p>
    <w:p w14:paraId="44C608EF" w14:textId="77777777" w:rsidR="00C87662" w:rsidRPr="002270C4" w:rsidRDefault="00C87662" w:rsidP="002270C4">
      <w:pPr>
        <w:pStyle w:val="Affiliation"/>
        <w:spacing w:before="0"/>
        <w:rPr>
          <w:i w:val="0"/>
        </w:rPr>
      </w:pPr>
      <w:r w:rsidRPr="002270C4">
        <w:rPr>
          <w:i w:val="0"/>
        </w:rPr>
        <w:t>T. A. Lepak</w:t>
      </w:r>
      <w:r w:rsidRPr="002270C4">
        <w:rPr>
          <w:i w:val="0"/>
          <w:vertAlign w:val="superscript"/>
        </w:rPr>
        <w:t>*</w:t>
      </w:r>
      <w:r w:rsidRPr="002270C4">
        <w:rPr>
          <w:i w:val="0"/>
        </w:rPr>
        <w:t xml:space="preserve"> &amp; D. H. Ogle</w:t>
      </w:r>
    </w:p>
    <w:p w14:paraId="7C5185EC" w14:textId="0348FC36" w:rsidR="00C87662" w:rsidRPr="002270C4" w:rsidRDefault="00C87662" w:rsidP="002270C4">
      <w:pPr>
        <w:pStyle w:val="Affiliation"/>
        <w:spacing w:before="0"/>
      </w:pPr>
      <w:r w:rsidRPr="002270C4">
        <w:t>Department of Natural Resources, Northland College, Ashland, W</w:t>
      </w:r>
      <w:r w:rsidR="00FD0681">
        <w:t>isconsin</w:t>
      </w:r>
      <w:r w:rsidRPr="002270C4">
        <w:t xml:space="preserve"> 54806, USA</w:t>
      </w:r>
    </w:p>
    <w:p w14:paraId="5E8BAB6A" w14:textId="77777777" w:rsidR="00C87662" w:rsidRPr="002270C4" w:rsidRDefault="00C87662" w:rsidP="002270C4">
      <w:pPr>
        <w:pStyle w:val="Affiliation"/>
        <w:spacing w:before="0"/>
        <w:rPr>
          <w:i w:val="0"/>
        </w:rPr>
      </w:pPr>
    </w:p>
    <w:p w14:paraId="2F3BE4F0" w14:textId="77777777" w:rsidR="00C87662" w:rsidRPr="002270C4" w:rsidRDefault="00C87662" w:rsidP="002270C4">
      <w:pPr>
        <w:pStyle w:val="Affiliation"/>
        <w:spacing w:before="0"/>
        <w:rPr>
          <w:i w:val="0"/>
        </w:rPr>
      </w:pPr>
      <w:r w:rsidRPr="002270C4">
        <w:rPr>
          <w:i w:val="0"/>
        </w:rPr>
        <w:t>M. R. Vinson</w:t>
      </w:r>
    </w:p>
    <w:p w14:paraId="27CAA674" w14:textId="77777777" w:rsidR="00C87662" w:rsidRPr="002270C4" w:rsidRDefault="00C87662" w:rsidP="002270C4">
      <w:pPr>
        <w:pStyle w:val="Affiliation"/>
        <w:spacing w:before="0"/>
        <w:ind w:left="180" w:hanging="180"/>
        <w:rPr>
          <w:i w:val="0"/>
        </w:rPr>
      </w:pPr>
      <w:r w:rsidRPr="002270C4">
        <w:t xml:space="preserve">U. S. Geological Survey, Great Lakes Science </w:t>
      </w:r>
      <w:proofErr w:type="spellStart"/>
      <w:r w:rsidRPr="002270C4">
        <w:t>Center</w:t>
      </w:r>
      <w:proofErr w:type="spellEnd"/>
      <w:r w:rsidRPr="002270C4">
        <w:t>, Lake Superior Biological Station, Ashland, Wisconsin 54806</w:t>
      </w:r>
    </w:p>
    <w:p w14:paraId="24606CC2" w14:textId="77777777" w:rsidR="00C87662" w:rsidRPr="002270C4" w:rsidRDefault="00C87662" w:rsidP="002270C4">
      <w:pPr>
        <w:pStyle w:val="Affiliation"/>
        <w:spacing w:before="0"/>
        <w:ind w:left="180" w:hanging="180"/>
        <w:rPr>
          <w:i w:val="0"/>
        </w:rPr>
      </w:pPr>
    </w:p>
    <w:p w14:paraId="2239264B" w14:textId="2FD3614E" w:rsidR="00C87662" w:rsidRPr="002270C4" w:rsidRDefault="00C87662" w:rsidP="002270C4">
      <w:pPr>
        <w:pStyle w:val="Affiliation"/>
        <w:spacing w:before="0"/>
        <w:rPr>
          <w:i w:val="0"/>
        </w:rPr>
      </w:pPr>
      <w:r w:rsidRPr="002270C4">
        <w:rPr>
          <w:i w:val="0"/>
        </w:rPr>
        <w:t>Correspondence: Derek H. Ogle, Department of Natural Resources, Northland College, 1411 Ellis Ave, Ashland, W</w:t>
      </w:r>
      <w:r w:rsidR="00FD0681">
        <w:rPr>
          <w:i w:val="0"/>
        </w:rPr>
        <w:t>isconsin</w:t>
      </w:r>
      <w:r w:rsidRPr="002270C4">
        <w:rPr>
          <w:i w:val="0"/>
        </w:rPr>
        <w:t xml:space="preserve"> 54806, USA (e-mail: dogle@northland.edu)</w:t>
      </w:r>
    </w:p>
    <w:p w14:paraId="057EE098" w14:textId="77777777" w:rsidR="00C87662" w:rsidRPr="002270C4" w:rsidRDefault="00C87662" w:rsidP="002270C4">
      <w:pPr>
        <w:pStyle w:val="Affiliation"/>
        <w:spacing w:before="0"/>
        <w:ind w:left="180" w:hanging="180"/>
        <w:rPr>
          <w:i w:val="0"/>
        </w:rPr>
      </w:pPr>
    </w:p>
    <w:p w14:paraId="6F7AD66C" w14:textId="77777777" w:rsidR="00C87662" w:rsidRPr="002270C4" w:rsidRDefault="00C87662" w:rsidP="002270C4">
      <w:pPr>
        <w:pStyle w:val="Affiliation"/>
        <w:spacing w:before="0"/>
        <w:rPr>
          <w:i w:val="0"/>
        </w:rPr>
      </w:pPr>
      <w:r w:rsidRPr="002270C4">
        <w:rPr>
          <w:i w:val="0"/>
        </w:rPr>
        <w:t xml:space="preserve">*Present address: U. S. Geological Survey, Great Lakes Science </w:t>
      </w:r>
      <w:proofErr w:type="spellStart"/>
      <w:r w:rsidRPr="002270C4">
        <w:rPr>
          <w:i w:val="0"/>
        </w:rPr>
        <w:t>Center</w:t>
      </w:r>
      <w:proofErr w:type="spellEnd"/>
      <w:r w:rsidRPr="002270C4">
        <w:rPr>
          <w:i w:val="0"/>
        </w:rPr>
        <w:t xml:space="preserve">, Lake Superior Biological Station, </w:t>
      </w:r>
      <w:proofErr w:type="gramStart"/>
      <w:r w:rsidRPr="002270C4">
        <w:rPr>
          <w:i w:val="0"/>
        </w:rPr>
        <w:t>Ashland</w:t>
      </w:r>
      <w:proofErr w:type="gramEnd"/>
      <w:r w:rsidRPr="002270C4">
        <w:rPr>
          <w:i w:val="0"/>
        </w:rPr>
        <w:t>, Wisconsin 54806</w:t>
      </w:r>
    </w:p>
    <w:p w14:paraId="5680D7B5" w14:textId="77777777" w:rsidR="00C87662" w:rsidRPr="002270C4" w:rsidRDefault="00C87662" w:rsidP="002270C4">
      <w:pPr>
        <w:spacing w:after="200" w:line="360" w:lineRule="auto"/>
        <w:ind w:firstLine="0"/>
      </w:pPr>
    </w:p>
    <w:p w14:paraId="27E018F1" w14:textId="77777777" w:rsidR="00C87662" w:rsidRPr="002270C4" w:rsidRDefault="00C87662" w:rsidP="002270C4">
      <w:pPr>
        <w:spacing w:after="200" w:line="360" w:lineRule="auto"/>
        <w:ind w:firstLine="0"/>
        <w:rPr>
          <w:rFonts w:eastAsia="Times New Roman" w:cs="Times New Roman"/>
          <w:lang w:val="en-GB" w:eastAsia="en-GB"/>
        </w:rPr>
      </w:pPr>
      <w:r w:rsidRPr="002270C4">
        <w:t xml:space="preserve">Running title: Age and recruitment variability of </w:t>
      </w:r>
      <w:proofErr w:type="spellStart"/>
      <w:r w:rsidRPr="002270C4">
        <w:rPr>
          <w:i/>
        </w:rPr>
        <w:t>Coregonus</w:t>
      </w:r>
      <w:proofErr w:type="spellEnd"/>
      <w:r w:rsidRPr="002270C4">
        <w:rPr>
          <w:i/>
        </w:rPr>
        <w:t xml:space="preserve"> </w:t>
      </w:r>
      <w:proofErr w:type="spellStart"/>
      <w:r w:rsidRPr="002270C4">
        <w:rPr>
          <w:i/>
        </w:rPr>
        <w:t>kiyi</w:t>
      </w:r>
      <w:proofErr w:type="spellEnd"/>
      <w:r w:rsidRPr="002270C4">
        <w:rPr>
          <w:i/>
        </w:rPr>
        <w:t xml:space="preserve"> </w:t>
      </w:r>
      <w:r w:rsidRPr="002270C4">
        <w:rPr>
          <w:i/>
        </w:rPr>
        <w:br w:type="page"/>
      </w:r>
    </w:p>
    <w:p w14:paraId="7327AE9B" w14:textId="6FE764C2" w:rsidR="007D1503" w:rsidRPr="002270C4" w:rsidRDefault="007D1503" w:rsidP="002270C4">
      <w:pPr>
        <w:spacing w:line="360" w:lineRule="auto"/>
        <w:ind w:firstLine="0"/>
        <w:rPr>
          <w:b/>
        </w:rPr>
      </w:pPr>
      <w:r w:rsidRPr="002270C4">
        <w:rPr>
          <w:b/>
        </w:rPr>
        <w:lastRenderedPageBreak/>
        <w:t>Abstract</w:t>
      </w:r>
    </w:p>
    <w:p w14:paraId="76B1E903" w14:textId="2D67A6E8" w:rsidR="007D1503" w:rsidRPr="002270C4" w:rsidRDefault="002F0A76" w:rsidP="009107F0">
      <w:pPr>
        <w:spacing w:line="360" w:lineRule="auto"/>
      </w:pPr>
      <w:r w:rsidRPr="002270C4">
        <w:t>A</w:t>
      </w:r>
      <w:r w:rsidR="00094261" w:rsidRPr="002270C4">
        <w:t>ge</w:t>
      </w:r>
      <w:r w:rsidRPr="002270C4">
        <w:t xml:space="preserve"> estimates</w:t>
      </w:r>
      <w:r w:rsidR="00094261" w:rsidRPr="002270C4">
        <w:t xml:space="preserve"> of </w:t>
      </w:r>
      <w:r w:rsidR="0018783C" w:rsidRPr="002270C4">
        <w:t xml:space="preserve">Lake Superior </w:t>
      </w:r>
      <w:proofErr w:type="spellStart"/>
      <w:r w:rsidR="0018783C" w:rsidRPr="002270C4">
        <w:t>K</w:t>
      </w:r>
      <w:r w:rsidR="00BB2AF1" w:rsidRPr="002270C4">
        <w:t>iyi</w:t>
      </w:r>
      <w:proofErr w:type="spellEnd"/>
      <w:r w:rsidR="00BB2AF1" w:rsidRPr="002270C4">
        <w:t xml:space="preserve"> </w:t>
      </w:r>
      <w:proofErr w:type="spellStart"/>
      <w:r w:rsidR="00BB2AF1" w:rsidRPr="002270C4">
        <w:rPr>
          <w:i/>
        </w:rPr>
        <w:t>Coregonus</w:t>
      </w:r>
      <w:proofErr w:type="spellEnd"/>
      <w:r w:rsidR="00BB2AF1" w:rsidRPr="002270C4">
        <w:rPr>
          <w:i/>
        </w:rPr>
        <w:t xml:space="preserve"> </w:t>
      </w:r>
      <w:proofErr w:type="spellStart"/>
      <w:r w:rsidR="00BB2AF1" w:rsidRPr="002270C4">
        <w:rPr>
          <w:i/>
        </w:rPr>
        <w:t>kiyi</w:t>
      </w:r>
      <w:proofErr w:type="spellEnd"/>
      <w:r w:rsidRPr="002270C4">
        <w:t xml:space="preserve"> from scales and otoliths were compared</w:t>
      </w:r>
      <w:r w:rsidR="00BB2AF1" w:rsidRPr="002270C4">
        <w:t xml:space="preserve"> </w:t>
      </w:r>
      <w:r w:rsidR="00706ECC" w:rsidRPr="002270C4">
        <w:t xml:space="preserve">and </w:t>
      </w:r>
      <w:r w:rsidR="000F6D44" w:rsidRPr="002270C4">
        <w:t>1</w:t>
      </w:r>
      <w:r w:rsidR="00F2702C" w:rsidRPr="002270C4">
        <w:t>2</w:t>
      </w:r>
      <w:r w:rsidR="00B532DB" w:rsidRPr="002270C4">
        <w:t xml:space="preserve"> years </w:t>
      </w:r>
      <w:r w:rsidR="0052742A" w:rsidRPr="002270C4">
        <w:t>(2003-201</w:t>
      </w:r>
      <w:r w:rsidR="00FA7873" w:rsidRPr="002270C4">
        <w:t>4)</w:t>
      </w:r>
      <w:r w:rsidR="0052742A" w:rsidRPr="002270C4">
        <w:t xml:space="preserve"> </w:t>
      </w:r>
      <w:r w:rsidR="00B532DB" w:rsidRPr="002270C4">
        <w:t xml:space="preserve">of </w:t>
      </w:r>
      <w:proofErr w:type="spellStart"/>
      <w:r w:rsidR="0018783C" w:rsidRPr="002270C4">
        <w:t>K</w:t>
      </w:r>
      <w:r w:rsidR="00327B56" w:rsidRPr="002270C4">
        <w:t>iyi</w:t>
      </w:r>
      <w:proofErr w:type="spellEnd"/>
      <w:r w:rsidR="00327B56" w:rsidRPr="002270C4">
        <w:t xml:space="preserve"> </w:t>
      </w:r>
      <w:r w:rsidR="00B532DB" w:rsidRPr="002270C4">
        <w:t>length frequency data</w:t>
      </w:r>
      <w:r w:rsidRPr="002270C4">
        <w:t xml:space="preserve"> were examined</w:t>
      </w:r>
      <w:r w:rsidR="00B532DB" w:rsidRPr="002270C4">
        <w:t xml:space="preserve"> to assess </w:t>
      </w:r>
      <w:ins w:id="0" w:author="Derek Ogle" w:date="2017-03-21T21:46:00Z">
        <w:r w:rsidR="009107F0">
          <w:t>year-class strength</w:t>
        </w:r>
      </w:ins>
      <w:del w:id="1" w:author="Derek Ogle" w:date="2017-03-21T21:46:00Z">
        <w:r w:rsidR="00B532DB" w:rsidRPr="002270C4" w:rsidDel="009107F0">
          <w:delText>recruitment</w:delText>
        </w:r>
      </w:del>
      <w:r w:rsidR="00C5187A" w:rsidRPr="002270C4">
        <w:t xml:space="preserve"> and validate age estimates</w:t>
      </w:r>
      <w:r w:rsidR="00B532DB" w:rsidRPr="002270C4">
        <w:t xml:space="preserve">. </w:t>
      </w:r>
      <w:r w:rsidR="00094261" w:rsidRPr="002270C4">
        <w:t xml:space="preserve">Ages estimated from otoliths were precise and </w:t>
      </w:r>
      <w:r w:rsidR="00264598" w:rsidRPr="002270C4">
        <w:t xml:space="preserve">were </w:t>
      </w:r>
      <w:r w:rsidR="00094261" w:rsidRPr="002270C4">
        <w:t>consistently older th</w:t>
      </w:r>
      <w:r w:rsidR="00B532DB" w:rsidRPr="002270C4">
        <w:t xml:space="preserve">an ages estimated from scales. </w:t>
      </w:r>
      <w:r w:rsidR="0052742A" w:rsidRPr="002270C4">
        <w:t xml:space="preserve">Maximum </w:t>
      </w:r>
      <w:r w:rsidR="00523817" w:rsidRPr="002270C4">
        <w:t>otolith-</w:t>
      </w:r>
      <w:r w:rsidR="00FA7873" w:rsidRPr="002270C4">
        <w:t xml:space="preserve">derived </w:t>
      </w:r>
      <w:r w:rsidR="0052742A" w:rsidRPr="002270C4">
        <w:t xml:space="preserve">ages were </w:t>
      </w:r>
      <w:r w:rsidR="0052742A" w:rsidRPr="002270C4">
        <w:rPr>
          <w:rFonts w:cs="Times New Roman"/>
        </w:rPr>
        <w:t xml:space="preserve">20 for females and 12 for males. </w:t>
      </w:r>
      <w:r w:rsidR="00B532DB" w:rsidRPr="002270C4">
        <w:t>A</w:t>
      </w:r>
      <w:r w:rsidR="003951F5" w:rsidRPr="002270C4">
        <w:t xml:space="preserve">ge estimates showed high numbers of </w:t>
      </w:r>
      <w:r w:rsidR="005B780A" w:rsidRPr="002270C4">
        <w:t xml:space="preserve">fish </w:t>
      </w:r>
      <w:r w:rsidR="003951F5" w:rsidRPr="002270C4">
        <w:t>age</w:t>
      </w:r>
      <w:r w:rsidR="005B780A" w:rsidRPr="002270C4">
        <w:t>d</w:t>
      </w:r>
      <w:r w:rsidR="003951F5" w:rsidRPr="002270C4">
        <w:t xml:space="preserve"> 5, </w:t>
      </w:r>
      <w:r w:rsidR="00321445" w:rsidRPr="002270C4">
        <w:t>6</w:t>
      </w:r>
      <w:r w:rsidR="003951F5" w:rsidRPr="002270C4">
        <w:t>, and 11</w:t>
      </w:r>
      <w:ins w:id="2" w:author="Derek Ogle" w:date="2017-03-23T12:57:00Z">
        <w:r w:rsidR="002130F4">
          <w:t xml:space="preserve"> in 2014</w:t>
        </w:r>
      </w:ins>
      <w:r w:rsidR="00B532DB" w:rsidRPr="002270C4">
        <w:t>,</w:t>
      </w:r>
      <w:ins w:id="3" w:author="Derek Ogle" w:date="2017-03-23T12:57:00Z">
        <w:r w:rsidR="002130F4">
          <w:t xml:space="preserve"> which</w:t>
        </w:r>
      </w:ins>
      <w:r w:rsidR="00B532DB" w:rsidRPr="002270C4">
        <w:t xml:space="preserve"> correspond</w:t>
      </w:r>
      <w:del w:id="4" w:author="Derek Ogle" w:date="2017-03-23T12:57:00Z">
        <w:r w:rsidR="00B532DB" w:rsidRPr="002270C4" w:rsidDel="002130F4">
          <w:delText>ing</w:delText>
        </w:r>
      </w:del>
      <w:r w:rsidR="00B532DB" w:rsidRPr="002270C4">
        <w:t xml:space="preserve"> to </w:t>
      </w:r>
      <w:r w:rsidR="00FA7873" w:rsidRPr="002270C4">
        <w:t xml:space="preserve">the </w:t>
      </w:r>
      <w:r w:rsidR="00D712C6" w:rsidRPr="002270C4">
        <w:t>2009, 200</w:t>
      </w:r>
      <w:r w:rsidR="00321445" w:rsidRPr="002270C4">
        <w:t>8</w:t>
      </w:r>
      <w:r w:rsidR="00D712C6" w:rsidRPr="002270C4">
        <w:t xml:space="preserve">, and 2003 </w:t>
      </w:r>
      <w:r w:rsidR="007E4D53" w:rsidRPr="002270C4">
        <w:t>year-class</w:t>
      </w:r>
      <w:r w:rsidR="00B532DB" w:rsidRPr="002270C4">
        <w:t xml:space="preserve">es, </w:t>
      </w:r>
      <w:r w:rsidR="00D712C6" w:rsidRPr="002270C4">
        <w:t>respectively</w:t>
      </w:r>
      <w:r w:rsidR="00321445" w:rsidRPr="002270C4">
        <w:t>. Strong 2003 and 2009 year-classes</w:t>
      </w:r>
      <w:r w:rsidR="00523817" w:rsidRPr="002270C4">
        <w:t>,</w:t>
      </w:r>
      <w:r w:rsidR="00321445" w:rsidRPr="002270C4">
        <w:t xml:space="preserve"> along with the 2005 year-class,</w:t>
      </w:r>
      <w:r w:rsidR="00D712C6" w:rsidRPr="002270C4">
        <w:t xml:space="preserve"> </w:t>
      </w:r>
      <w:r w:rsidR="00B532DB" w:rsidRPr="002270C4">
        <w:t xml:space="preserve">were </w:t>
      </w:r>
      <w:r w:rsidR="00D712C6" w:rsidRPr="002270C4">
        <w:t xml:space="preserve">also evident </w:t>
      </w:r>
      <w:ins w:id="5" w:author="Derek Ogle" w:date="2017-03-21T21:50:00Z">
        <w:r w:rsidR="005D3B21">
          <w:t>by</w:t>
        </w:r>
      </w:ins>
      <w:ins w:id="6" w:author="Derek Ogle" w:date="2017-03-21T21:47:00Z">
        <w:r w:rsidR="009107F0">
          <w:t xml:space="preserve"> distinct modes</w:t>
        </w:r>
      </w:ins>
      <w:ins w:id="7" w:author="Derek Ogle" w:date="2017-03-21T21:50:00Z">
        <w:r w:rsidR="005D3B21">
          <w:t xml:space="preserve"> of age-1 fish (&lt;110mm)</w:t>
        </w:r>
      </w:ins>
      <w:ins w:id="8" w:author="Derek Ogle" w:date="2017-03-21T21:47:00Z">
        <w:r w:rsidR="009107F0">
          <w:t xml:space="preserve"> </w:t>
        </w:r>
      </w:ins>
      <w:r w:rsidR="00D712C6" w:rsidRPr="002270C4">
        <w:t xml:space="preserve">in </w:t>
      </w:r>
      <w:ins w:id="9" w:author="Derek Ogle" w:date="2017-03-21T21:51:00Z">
        <w:r w:rsidR="005D3B21">
          <w:t xml:space="preserve">the </w:t>
        </w:r>
      </w:ins>
      <w:r w:rsidR="00D712C6" w:rsidRPr="002270C4">
        <w:t xml:space="preserve">length </w:t>
      </w:r>
      <w:r w:rsidR="00B532DB" w:rsidRPr="002270C4">
        <w:t>frequency distributions</w:t>
      </w:r>
      <w:ins w:id="10" w:author="Derek Ogle" w:date="2017-03-21T21:51:00Z">
        <w:r w:rsidR="00D5657C">
          <w:t xml:space="preserve"> from</w:t>
        </w:r>
        <w:r w:rsidR="005D3B21">
          <w:t xml:space="preserve"> 2004, 2010, and 2006, respectively</w:t>
        </w:r>
      </w:ins>
      <w:r w:rsidR="00B532DB" w:rsidRPr="002270C4">
        <w:t>.</w:t>
      </w:r>
      <w:ins w:id="11" w:author="Derek Ogle" w:date="2017-03-21T21:53:00Z">
        <w:r w:rsidR="005D3B21">
          <w:t xml:space="preserve"> Modes from these year-classes were present as </w:t>
        </w:r>
      </w:ins>
      <w:ins w:id="12" w:author="Derek Ogle" w:date="2017-03-21T21:54:00Z">
        <w:r w:rsidR="005D3B21">
          <w:t xml:space="preserve">progressively </w:t>
        </w:r>
      </w:ins>
      <w:ins w:id="13" w:author="Derek Ogle" w:date="2017-03-21T21:53:00Z">
        <w:r w:rsidR="005D3B21">
          <w:t>larger fish in subsequent year</w:t>
        </w:r>
      </w:ins>
      <w:ins w:id="14" w:author="Derek Ogle" w:date="2017-03-23T12:57:00Z">
        <w:r w:rsidR="002130F4">
          <w:t>s</w:t>
        </w:r>
      </w:ins>
      <w:ins w:id="15" w:author="Derek Ogle" w:date="2017-03-21T21:53:00Z">
        <w:r w:rsidR="005D3B21">
          <w:t>.</w:t>
        </w:r>
      </w:ins>
      <w:ins w:id="16" w:author="Derek Ogle" w:date="2017-03-21T21:52:00Z">
        <w:r w:rsidR="005D3B21">
          <w:t xml:space="preserve"> Few to no age-1 fish (&lt;110 mm) were present</w:t>
        </w:r>
      </w:ins>
      <w:del w:id="17" w:author="Derek Ogle" w:date="2017-03-21T21:52:00Z">
        <w:r w:rsidR="00B532DB" w:rsidRPr="002270C4" w:rsidDel="005D3B21">
          <w:delText xml:space="preserve"> </w:delText>
        </w:r>
        <w:r w:rsidR="0052742A" w:rsidRPr="002270C4" w:rsidDel="005D3B21">
          <w:delText>Recruitment was low to non-existent</w:delText>
        </w:r>
      </w:del>
      <w:r w:rsidR="0052742A" w:rsidRPr="002270C4">
        <w:t xml:space="preserve"> in </w:t>
      </w:r>
      <w:ins w:id="18" w:author="Derek Ogle" w:date="2017-03-21T21:54:00Z">
        <w:r w:rsidR="005D3B21">
          <w:t xml:space="preserve">all </w:t>
        </w:r>
      </w:ins>
      <w:r w:rsidR="0052742A" w:rsidRPr="002270C4">
        <w:t xml:space="preserve">other years. </w:t>
      </w:r>
      <w:r w:rsidR="00BB2AF1" w:rsidRPr="002270C4">
        <w:t>A</w:t>
      </w:r>
      <w:r w:rsidR="00C5187A" w:rsidRPr="002270C4">
        <w:t xml:space="preserve">ges estimated from otoliths </w:t>
      </w:r>
      <w:r w:rsidR="005B780A" w:rsidRPr="002270C4">
        <w:t>we</w:t>
      </w:r>
      <w:r w:rsidR="00C5187A" w:rsidRPr="002270C4">
        <w:t xml:space="preserve">re generally within one year of </w:t>
      </w:r>
      <w:r w:rsidR="005B780A" w:rsidRPr="002270C4">
        <w:t xml:space="preserve">ages </w:t>
      </w:r>
      <w:r w:rsidR="00932AFD" w:rsidRPr="002270C4">
        <w:t>corresponding to</w:t>
      </w:r>
      <w:r w:rsidR="005B780A" w:rsidRPr="002270C4">
        <w:t xml:space="preserve"> strong year-classes</w:t>
      </w:r>
      <w:r w:rsidR="00C5187A" w:rsidRPr="002270C4">
        <w:t>, at least for fish age-5 and ol</w:t>
      </w:r>
      <w:r w:rsidR="0018783C" w:rsidRPr="002270C4">
        <w:t xml:space="preserve">der, suggesting that </w:t>
      </w:r>
      <w:proofErr w:type="spellStart"/>
      <w:r w:rsidR="0018783C" w:rsidRPr="002270C4">
        <w:t>K</w:t>
      </w:r>
      <w:r w:rsidR="00C5187A" w:rsidRPr="002270C4">
        <w:t>iyi</w:t>
      </w:r>
      <w:proofErr w:type="spellEnd"/>
      <w:r w:rsidR="00C5187A" w:rsidRPr="002270C4">
        <w:t xml:space="preserve"> age may be reliably estimated to within one year by careful examination of thin-sectioned otoliths.</w:t>
      </w:r>
    </w:p>
    <w:p w14:paraId="34C35229" w14:textId="77777777" w:rsidR="002130F4" w:rsidRDefault="002130F4">
      <w:pPr>
        <w:spacing w:after="200" w:line="240" w:lineRule="auto"/>
        <w:ind w:firstLine="0"/>
        <w:rPr>
          <w:ins w:id="19" w:author="Derek Ogle" w:date="2017-03-23T12:58:00Z"/>
        </w:rPr>
      </w:pPr>
      <w:ins w:id="20" w:author="Derek Ogle" w:date="2017-03-23T12:58:00Z">
        <w:r>
          <w:br w:type="page"/>
        </w:r>
      </w:ins>
    </w:p>
    <w:p w14:paraId="6270C5CC" w14:textId="4EB5EFF4" w:rsidR="00D96B54" w:rsidRPr="002270C4" w:rsidRDefault="002270C4" w:rsidP="002270C4">
      <w:pPr>
        <w:spacing w:line="360" w:lineRule="auto"/>
        <w:ind w:firstLine="0"/>
      </w:pPr>
      <w:r w:rsidRPr="002270C4">
        <w:lastRenderedPageBreak/>
        <w:t>&lt;A&gt;</w:t>
      </w:r>
      <w:r w:rsidR="007D1503" w:rsidRPr="002270C4">
        <w:t>Introduction</w:t>
      </w:r>
    </w:p>
    <w:p w14:paraId="24C9BB9D" w14:textId="774826DB" w:rsidR="00A45665" w:rsidRPr="002270C4" w:rsidRDefault="00DD283E" w:rsidP="002270C4">
      <w:pPr>
        <w:spacing w:line="360" w:lineRule="auto"/>
        <w:rPr>
          <w:b/>
        </w:rPr>
      </w:pPr>
      <w:proofErr w:type="spellStart"/>
      <w:r w:rsidRPr="002270C4">
        <w:t>Kiyi</w:t>
      </w:r>
      <w:proofErr w:type="spellEnd"/>
      <w:r w:rsidRPr="002270C4">
        <w:t xml:space="preserve"> </w:t>
      </w:r>
      <w:proofErr w:type="spellStart"/>
      <w:r w:rsidR="0021101D" w:rsidRPr="002270C4">
        <w:rPr>
          <w:i/>
        </w:rPr>
        <w:t>Coregonus</w:t>
      </w:r>
      <w:proofErr w:type="spellEnd"/>
      <w:r w:rsidR="0021101D" w:rsidRPr="002270C4">
        <w:rPr>
          <w:i/>
        </w:rPr>
        <w:t xml:space="preserve"> </w:t>
      </w:r>
      <w:proofErr w:type="spellStart"/>
      <w:r w:rsidR="0021101D" w:rsidRPr="002270C4">
        <w:rPr>
          <w:i/>
        </w:rPr>
        <w:t>kiyi</w:t>
      </w:r>
      <w:proofErr w:type="spellEnd"/>
      <w:r w:rsidR="0021101D" w:rsidRPr="002270C4">
        <w:t xml:space="preserve"> </w:t>
      </w:r>
      <w:r w:rsidR="00BA0DD6" w:rsidRPr="002270C4">
        <w:t>is</w:t>
      </w:r>
      <w:r w:rsidRPr="002270C4">
        <w:t xml:space="preserve"> one of </w:t>
      </w:r>
      <w:r w:rsidR="00B451C8" w:rsidRPr="002270C4">
        <w:t>eight</w:t>
      </w:r>
      <w:r w:rsidRPr="002270C4">
        <w:t xml:space="preserve"> cisco species (</w:t>
      </w:r>
      <w:r w:rsidR="00B451C8" w:rsidRPr="002270C4">
        <w:rPr>
          <w:i/>
        </w:rPr>
        <w:t xml:space="preserve">C. </w:t>
      </w:r>
      <w:proofErr w:type="spellStart"/>
      <w:r w:rsidR="00B451C8" w:rsidRPr="002270C4">
        <w:rPr>
          <w:i/>
        </w:rPr>
        <w:t>alpenae</w:t>
      </w:r>
      <w:proofErr w:type="spellEnd"/>
      <w:r w:rsidR="00B451C8" w:rsidRPr="002270C4">
        <w:rPr>
          <w:i/>
        </w:rPr>
        <w:t xml:space="preserve">, C. </w:t>
      </w:r>
      <w:proofErr w:type="spellStart"/>
      <w:r w:rsidR="00B451C8" w:rsidRPr="002270C4">
        <w:rPr>
          <w:i/>
        </w:rPr>
        <w:t>artedi</w:t>
      </w:r>
      <w:proofErr w:type="spellEnd"/>
      <w:r w:rsidR="00B451C8" w:rsidRPr="002270C4">
        <w:rPr>
          <w:i/>
        </w:rPr>
        <w:t xml:space="preserve">, </w:t>
      </w:r>
      <w:r w:rsidR="007A009F" w:rsidRPr="002270C4">
        <w:rPr>
          <w:i/>
        </w:rPr>
        <w:t xml:space="preserve">C. </w:t>
      </w:r>
      <w:proofErr w:type="spellStart"/>
      <w:r w:rsidR="007A009F" w:rsidRPr="002270C4">
        <w:rPr>
          <w:i/>
        </w:rPr>
        <w:t>johannae</w:t>
      </w:r>
      <w:proofErr w:type="spellEnd"/>
      <w:r w:rsidR="007A009F" w:rsidRPr="002270C4">
        <w:rPr>
          <w:i/>
        </w:rPr>
        <w:t xml:space="preserve">, C. </w:t>
      </w:r>
      <w:proofErr w:type="spellStart"/>
      <w:r w:rsidR="007A009F" w:rsidRPr="002270C4">
        <w:rPr>
          <w:i/>
        </w:rPr>
        <w:t>hoyi</w:t>
      </w:r>
      <w:proofErr w:type="spellEnd"/>
      <w:r w:rsidR="007A009F" w:rsidRPr="002270C4">
        <w:rPr>
          <w:i/>
        </w:rPr>
        <w:t xml:space="preserve">, </w:t>
      </w:r>
      <w:r w:rsidR="00B451C8" w:rsidRPr="002270C4">
        <w:rPr>
          <w:i/>
        </w:rPr>
        <w:t xml:space="preserve">C. </w:t>
      </w:r>
      <w:proofErr w:type="spellStart"/>
      <w:r w:rsidR="00B451C8" w:rsidRPr="002270C4">
        <w:rPr>
          <w:i/>
        </w:rPr>
        <w:t>nigripinnis</w:t>
      </w:r>
      <w:proofErr w:type="spellEnd"/>
      <w:r w:rsidR="00B451C8" w:rsidRPr="002270C4">
        <w:rPr>
          <w:i/>
        </w:rPr>
        <w:t xml:space="preserve">, C. </w:t>
      </w:r>
      <w:proofErr w:type="spellStart"/>
      <w:r w:rsidR="00B451C8" w:rsidRPr="002270C4">
        <w:rPr>
          <w:i/>
        </w:rPr>
        <w:t>reighardi</w:t>
      </w:r>
      <w:proofErr w:type="spellEnd"/>
      <w:r w:rsidR="00A4477A" w:rsidRPr="002270C4">
        <w:t>,</w:t>
      </w:r>
      <w:r w:rsidR="00B451C8" w:rsidRPr="002270C4">
        <w:rPr>
          <w:i/>
        </w:rPr>
        <w:t xml:space="preserve"> </w:t>
      </w:r>
      <w:r w:rsidR="00B451C8" w:rsidRPr="002270C4">
        <w:t xml:space="preserve">and </w:t>
      </w:r>
      <w:r w:rsidR="00B451C8" w:rsidRPr="002270C4">
        <w:rPr>
          <w:i/>
        </w:rPr>
        <w:t xml:space="preserve">C. </w:t>
      </w:r>
      <w:proofErr w:type="spellStart"/>
      <w:r w:rsidR="00B451C8" w:rsidRPr="002270C4">
        <w:rPr>
          <w:i/>
        </w:rPr>
        <w:t>zenithicus</w:t>
      </w:r>
      <w:proofErr w:type="spellEnd"/>
      <w:r w:rsidRPr="002270C4">
        <w:t xml:space="preserve">) that historically </w:t>
      </w:r>
      <w:r w:rsidR="00755340" w:rsidRPr="002270C4">
        <w:t xml:space="preserve">existed </w:t>
      </w:r>
      <w:r w:rsidRPr="002270C4">
        <w:t>in the Laurentian Great Lakes (</w:t>
      </w:r>
      <w:proofErr w:type="spellStart"/>
      <w:r w:rsidR="007A009F" w:rsidRPr="002270C4">
        <w:t>Koelz</w:t>
      </w:r>
      <w:proofErr w:type="spellEnd"/>
      <w:r w:rsidR="002770A2" w:rsidRPr="002270C4">
        <w:t xml:space="preserve"> 19</w:t>
      </w:r>
      <w:r w:rsidR="007A009F" w:rsidRPr="002270C4">
        <w:t>2</w:t>
      </w:r>
      <w:r w:rsidR="00B27C7E" w:rsidRPr="002270C4">
        <w:t>9</w:t>
      </w:r>
      <w:r w:rsidR="002770A2" w:rsidRPr="002270C4">
        <w:t>)</w:t>
      </w:r>
      <w:r w:rsidR="008D3583" w:rsidRPr="002270C4">
        <w:t xml:space="preserve">. </w:t>
      </w:r>
      <w:proofErr w:type="spellStart"/>
      <w:r w:rsidRPr="002270C4">
        <w:t>Kiyi</w:t>
      </w:r>
      <w:proofErr w:type="spellEnd"/>
      <w:r w:rsidRPr="002270C4">
        <w:t xml:space="preserve"> were found in Lakes Huron, Michiga</w:t>
      </w:r>
      <w:r w:rsidR="002270C4">
        <w:t>n, Ontario, and Superior (</w:t>
      </w:r>
      <w:proofErr w:type="spellStart"/>
      <w:r w:rsidR="002270C4">
        <w:t>Koelz</w:t>
      </w:r>
      <w:proofErr w:type="spellEnd"/>
      <w:r w:rsidRPr="002270C4">
        <w:t xml:space="preserve"> 1929), but presently </w:t>
      </w:r>
      <w:r w:rsidR="00EA5A1C" w:rsidRPr="002270C4">
        <w:t xml:space="preserve">only </w:t>
      </w:r>
      <w:r w:rsidR="00703BE9" w:rsidRPr="002270C4">
        <w:t xml:space="preserve">occur </w:t>
      </w:r>
      <w:r w:rsidRPr="002270C4">
        <w:t>in Lake Superior</w:t>
      </w:r>
      <w:r w:rsidR="00FE2771" w:rsidRPr="002270C4">
        <w:t xml:space="preserve"> (</w:t>
      </w:r>
      <w:proofErr w:type="spellStart"/>
      <w:r w:rsidR="00703FAA" w:rsidRPr="002270C4">
        <w:t>Eshenroder</w:t>
      </w:r>
      <w:proofErr w:type="spellEnd"/>
      <w:r w:rsidR="00703FAA" w:rsidRPr="002270C4">
        <w:t xml:space="preserve"> </w:t>
      </w:r>
      <w:r w:rsidR="00703FAA" w:rsidRPr="00492216">
        <w:t>et al</w:t>
      </w:r>
      <w:r w:rsidR="00703FAA" w:rsidRPr="002270C4">
        <w:rPr>
          <w:i/>
        </w:rPr>
        <w:t>.</w:t>
      </w:r>
      <w:r w:rsidR="00703FAA" w:rsidRPr="002270C4">
        <w:t xml:space="preserve"> 2016</w:t>
      </w:r>
      <w:r w:rsidR="00FE2771" w:rsidRPr="002270C4">
        <w:t>)</w:t>
      </w:r>
      <w:r w:rsidRPr="002270C4">
        <w:t xml:space="preserve">. The demise of </w:t>
      </w:r>
      <w:proofErr w:type="spellStart"/>
      <w:r w:rsidR="000D3CED" w:rsidRPr="002270C4">
        <w:t>K</w:t>
      </w:r>
      <w:r w:rsidR="00872CB2" w:rsidRPr="002270C4">
        <w:t>iyi</w:t>
      </w:r>
      <w:proofErr w:type="spellEnd"/>
      <w:r w:rsidR="00872CB2" w:rsidRPr="002270C4">
        <w:t xml:space="preserve"> </w:t>
      </w:r>
      <w:r w:rsidRPr="002270C4">
        <w:t xml:space="preserve">in the other Great Lakes </w:t>
      </w:r>
      <w:r w:rsidR="00872CB2" w:rsidRPr="002270C4">
        <w:t xml:space="preserve">is not well understood, but </w:t>
      </w:r>
      <w:r w:rsidRPr="002270C4">
        <w:t>may have been due to in</w:t>
      </w:r>
      <w:r w:rsidR="00872CB2" w:rsidRPr="002270C4">
        <w:t>creas</w:t>
      </w:r>
      <w:r w:rsidR="005B780A" w:rsidRPr="002270C4">
        <w:t>ed</w:t>
      </w:r>
      <w:r w:rsidR="00872CB2" w:rsidRPr="002270C4">
        <w:t xml:space="preserve"> abundance</w:t>
      </w:r>
      <w:r w:rsidR="000E1683" w:rsidRPr="002270C4">
        <w:t>s</w:t>
      </w:r>
      <w:r w:rsidR="00872CB2" w:rsidRPr="002270C4">
        <w:t xml:space="preserve"> of </w:t>
      </w:r>
      <w:r w:rsidR="000D3CED" w:rsidRPr="002270C4">
        <w:t xml:space="preserve">Alewife </w:t>
      </w:r>
      <w:proofErr w:type="spellStart"/>
      <w:r w:rsidR="00A078CD" w:rsidRPr="002270C4">
        <w:rPr>
          <w:i/>
        </w:rPr>
        <w:t>Alosa</w:t>
      </w:r>
      <w:proofErr w:type="spellEnd"/>
      <w:r w:rsidR="00A078CD" w:rsidRPr="002270C4">
        <w:rPr>
          <w:i/>
        </w:rPr>
        <w:t xml:space="preserve"> </w:t>
      </w:r>
      <w:proofErr w:type="spellStart"/>
      <w:r w:rsidR="00A078CD" w:rsidRPr="002270C4">
        <w:rPr>
          <w:i/>
        </w:rPr>
        <w:t>pseudoharengus</w:t>
      </w:r>
      <w:proofErr w:type="spellEnd"/>
      <w:r w:rsidR="000D3CED" w:rsidRPr="002270C4">
        <w:t xml:space="preserve"> and Rainbow Smelt </w:t>
      </w:r>
      <w:proofErr w:type="spellStart"/>
      <w:r w:rsidR="00A078CD" w:rsidRPr="002270C4">
        <w:rPr>
          <w:i/>
        </w:rPr>
        <w:t>Osmerus</w:t>
      </w:r>
      <w:proofErr w:type="spellEnd"/>
      <w:r w:rsidR="00A078CD" w:rsidRPr="002270C4">
        <w:rPr>
          <w:i/>
        </w:rPr>
        <w:t xml:space="preserve"> </w:t>
      </w:r>
      <w:proofErr w:type="spellStart"/>
      <w:r w:rsidR="00A078CD" w:rsidRPr="002270C4">
        <w:rPr>
          <w:i/>
        </w:rPr>
        <w:t>mordax</w:t>
      </w:r>
      <w:proofErr w:type="spellEnd"/>
      <w:r w:rsidR="00D3117E" w:rsidRPr="002270C4">
        <w:t xml:space="preserve"> </w:t>
      </w:r>
      <w:ins w:id="21" w:author="Derek Ogle" w:date="2017-03-23T10:55:00Z">
        <w:r w:rsidR="00572E6D" w:rsidRPr="002270C4">
          <w:t>(</w:t>
        </w:r>
        <w:r w:rsidR="00572E6D">
          <w:t>Christie</w:t>
        </w:r>
        <w:r w:rsidR="00572E6D" w:rsidRPr="002270C4">
          <w:t xml:space="preserve"> 1974)</w:t>
        </w:r>
        <w:r w:rsidR="00572E6D">
          <w:t xml:space="preserve">, </w:t>
        </w:r>
      </w:ins>
      <w:del w:id="22" w:author="Derek Ogle" w:date="2017-03-23T10:55:00Z">
        <w:r w:rsidR="00D3117E" w:rsidRPr="002270C4" w:rsidDel="00572E6D">
          <w:delText>and</w:delText>
        </w:r>
      </w:del>
      <w:r w:rsidR="00D3117E" w:rsidRPr="002270C4">
        <w:t xml:space="preserve"> overfishing (</w:t>
      </w:r>
      <w:r w:rsidR="002270C4">
        <w:t>Christie</w:t>
      </w:r>
      <w:r w:rsidR="00962C67" w:rsidRPr="002270C4">
        <w:t xml:space="preserve"> 1974</w:t>
      </w:r>
      <w:r w:rsidR="008D3583" w:rsidRPr="002270C4">
        <w:t>)</w:t>
      </w:r>
      <w:ins w:id="23" w:author="Derek Ogle" w:date="2017-03-23T10:55:00Z">
        <w:r w:rsidR="00572E6D">
          <w:t xml:space="preserve">, or introgression to a generic </w:t>
        </w:r>
        <w:proofErr w:type="spellStart"/>
        <w:r w:rsidR="00572E6D">
          <w:t>deepwater</w:t>
        </w:r>
        <w:proofErr w:type="spellEnd"/>
        <w:r w:rsidR="00572E6D">
          <w:t xml:space="preserve"> cisco </w:t>
        </w:r>
      </w:ins>
      <w:ins w:id="24" w:author="Derek Ogle" w:date="2017-03-23T10:59:00Z">
        <w:r w:rsidR="006B7E26">
          <w:t>swarm</w:t>
        </w:r>
      </w:ins>
      <w:ins w:id="25" w:author="Derek Ogle" w:date="2017-03-23T10:55:00Z">
        <w:r w:rsidR="00572E6D">
          <w:t xml:space="preserve"> by interbreeding with other </w:t>
        </w:r>
        <w:proofErr w:type="spellStart"/>
        <w:r w:rsidR="00572E6D">
          <w:t>deepwater</w:t>
        </w:r>
        <w:proofErr w:type="spellEnd"/>
        <w:r w:rsidR="00572E6D">
          <w:t xml:space="preserve"> cisco species (</w:t>
        </w:r>
        <w:proofErr w:type="spellStart"/>
        <w:r w:rsidR="00572E6D">
          <w:t>Eshenroder</w:t>
        </w:r>
        <w:proofErr w:type="spellEnd"/>
        <w:r w:rsidR="00572E6D">
          <w:t xml:space="preserve"> et al. 2016)</w:t>
        </w:r>
      </w:ins>
      <w:r w:rsidR="008D3583" w:rsidRPr="002270C4">
        <w:t xml:space="preserve">. </w:t>
      </w:r>
      <w:ins w:id="26" w:author="Derek Ogle" w:date="2017-03-23T10:59:00Z">
        <w:r w:rsidR="006B7E26">
          <w:t xml:space="preserve">In contrast to Lake Michigan and Lake Huron, </w:t>
        </w:r>
      </w:ins>
      <w:proofErr w:type="spellStart"/>
      <w:ins w:id="27" w:author="Derek Ogle" w:date="2017-03-23T10:58:00Z">
        <w:r w:rsidR="006B7E26">
          <w:t>Kiyi</w:t>
        </w:r>
        <w:proofErr w:type="spellEnd"/>
        <w:r w:rsidR="006B7E26">
          <w:t xml:space="preserve"> in </w:t>
        </w:r>
        <w:r w:rsidR="006B7E26">
          <w:t>Lake Superior appear to have retained their morphological charact</w:t>
        </w:r>
        <w:r w:rsidR="00D65F13">
          <w:t xml:space="preserve">ers and have not </w:t>
        </w:r>
        <w:proofErr w:type="spellStart"/>
        <w:r w:rsidR="00D65F13">
          <w:t>introgressed</w:t>
        </w:r>
        <w:proofErr w:type="spellEnd"/>
        <w:r w:rsidR="00D65F13">
          <w:t xml:space="preserve"> </w:t>
        </w:r>
        <w:r w:rsidR="006B7E26">
          <w:t>to a species swarm (</w:t>
        </w:r>
        <w:proofErr w:type="spellStart"/>
        <w:r w:rsidR="006B7E26">
          <w:t>Eshenroder</w:t>
        </w:r>
        <w:proofErr w:type="spellEnd"/>
        <w:r w:rsidR="006B7E26">
          <w:t xml:space="preserve"> et al. 2016).</w:t>
        </w:r>
      </w:ins>
      <w:ins w:id="28" w:author="Derek Ogle" w:date="2017-03-23T11:00:00Z">
        <w:r w:rsidR="006B7E26" w:rsidRPr="002270C4">
          <w:t xml:space="preserve"> </w:t>
        </w:r>
        <w:r w:rsidR="00D65F13">
          <w:t>Still</w:t>
        </w:r>
        <w:r w:rsidR="006B7E26">
          <w:t xml:space="preserve">, </w:t>
        </w:r>
      </w:ins>
      <w:proofErr w:type="spellStart"/>
      <w:r w:rsidR="008D3583" w:rsidRPr="002270C4">
        <w:t>Kiyi</w:t>
      </w:r>
      <w:proofErr w:type="spellEnd"/>
      <w:r w:rsidR="008D3583" w:rsidRPr="002270C4">
        <w:t xml:space="preserve"> is one of the least studied </w:t>
      </w:r>
      <w:r w:rsidR="00F11CF5" w:rsidRPr="002270C4">
        <w:t>fishes</w:t>
      </w:r>
      <w:r w:rsidR="008D3583" w:rsidRPr="002270C4">
        <w:t xml:space="preserve"> in Lake Superior, despite being the most abundant </w:t>
      </w:r>
      <w:proofErr w:type="spellStart"/>
      <w:r w:rsidR="008D3583" w:rsidRPr="002270C4">
        <w:t>deepwater</w:t>
      </w:r>
      <w:proofErr w:type="spellEnd"/>
      <w:r w:rsidR="008D3583" w:rsidRPr="002270C4">
        <w:t xml:space="preserve"> (&gt;100 m) pelagic species (Yule </w:t>
      </w:r>
      <w:r w:rsidR="00B537B4" w:rsidRPr="00492216">
        <w:t>et al.</w:t>
      </w:r>
      <w:r w:rsidR="008D3583" w:rsidRPr="002270C4">
        <w:t xml:space="preserve"> 2013).</w:t>
      </w:r>
    </w:p>
    <w:p w14:paraId="453D8CB0" w14:textId="6ACAD0F7" w:rsidR="008D3583" w:rsidRPr="002270C4" w:rsidRDefault="00AF0312" w:rsidP="002270C4">
      <w:pPr>
        <w:spacing w:line="360" w:lineRule="auto"/>
        <w:rPr>
          <w:rFonts w:cs="Times New Roman"/>
        </w:rPr>
      </w:pPr>
      <w:r w:rsidRPr="002270C4">
        <w:rPr>
          <w:rFonts w:cs="Times New Roman"/>
        </w:rPr>
        <w:t xml:space="preserve">Accurate age estimates are fundamental to understanding </w:t>
      </w:r>
      <w:r w:rsidR="00520F0F" w:rsidRPr="002270C4">
        <w:rPr>
          <w:rFonts w:cs="Times New Roman"/>
        </w:rPr>
        <w:t xml:space="preserve">the </w:t>
      </w:r>
      <w:r w:rsidRPr="002270C4">
        <w:rPr>
          <w:rFonts w:cs="Times New Roman"/>
        </w:rPr>
        <w:t>life history</w:t>
      </w:r>
      <w:r w:rsidR="00520F0F" w:rsidRPr="002270C4">
        <w:rPr>
          <w:rFonts w:cs="Times New Roman"/>
        </w:rPr>
        <w:t xml:space="preserve"> and population </w:t>
      </w:r>
      <w:proofErr w:type="gramStart"/>
      <w:r w:rsidR="00520F0F" w:rsidRPr="002270C4">
        <w:rPr>
          <w:rFonts w:cs="Times New Roman"/>
        </w:rPr>
        <w:t>dynamics</w:t>
      </w:r>
      <w:proofErr w:type="gramEnd"/>
      <w:r w:rsidR="00520F0F" w:rsidRPr="002270C4">
        <w:rPr>
          <w:rFonts w:cs="Times New Roman"/>
        </w:rPr>
        <w:t xml:space="preserve"> of fish</w:t>
      </w:r>
      <w:r w:rsidRPr="002270C4">
        <w:rPr>
          <w:rFonts w:cs="Times New Roman"/>
        </w:rPr>
        <w:t xml:space="preserve"> (Beamish </w:t>
      </w:r>
      <w:r w:rsidR="002270C4">
        <w:rPr>
          <w:rFonts w:cs="Times New Roman"/>
        </w:rPr>
        <w:t>and</w:t>
      </w:r>
      <w:r w:rsidRPr="002270C4">
        <w:rPr>
          <w:rFonts w:cs="Times New Roman"/>
        </w:rPr>
        <w:t xml:space="preserve"> McFarlane 1983)</w:t>
      </w:r>
      <w:r w:rsidR="005B5912" w:rsidRPr="002270C4">
        <w:rPr>
          <w:rFonts w:cs="Times New Roman"/>
        </w:rPr>
        <w:t xml:space="preserve">. </w:t>
      </w:r>
      <w:r w:rsidR="00520F0F" w:rsidRPr="002270C4">
        <w:rPr>
          <w:rFonts w:cs="Times New Roman"/>
        </w:rPr>
        <w:t>H</w:t>
      </w:r>
      <w:r w:rsidR="00755955" w:rsidRPr="002270C4">
        <w:rPr>
          <w:rFonts w:cs="Times New Roman"/>
        </w:rPr>
        <w:t>owever, age estimat</w:t>
      </w:r>
      <w:r w:rsidR="00520F0F" w:rsidRPr="002270C4">
        <w:rPr>
          <w:rFonts w:cs="Times New Roman"/>
        </w:rPr>
        <w:t>ion</w:t>
      </w:r>
      <w:r w:rsidR="00755955" w:rsidRPr="002270C4">
        <w:rPr>
          <w:rFonts w:cs="Times New Roman"/>
        </w:rPr>
        <w:t xml:space="preserve"> can </w:t>
      </w:r>
      <w:r w:rsidR="003353C7" w:rsidRPr="002270C4">
        <w:rPr>
          <w:rFonts w:cs="Times New Roman"/>
        </w:rPr>
        <w:t xml:space="preserve">be </w:t>
      </w:r>
      <w:r w:rsidR="00755955" w:rsidRPr="002270C4">
        <w:rPr>
          <w:rFonts w:cs="Times New Roman"/>
        </w:rPr>
        <w:t xml:space="preserve">difficult for long-lived fishes because of </w:t>
      </w:r>
      <w:r w:rsidR="00520F0F" w:rsidRPr="002270C4">
        <w:rPr>
          <w:rFonts w:cs="Times New Roman"/>
        </w:rPr>
        <w:t xml:space="preserve">crowded annuli on the </w:t>
      </w:r>
      <w:r w:rsidR="003353C7" w:rsidRPr="002270C4">
        <w:rPr>
          <w:rFonts w:cs="Times New Roman"/>
        </w:rPr>
        <w:t>margin</w:t>
      </w:r>
      <w:r w:rsidR="00520F0F" w:rsidRPr="002270C4">
        <w:rPr>
          <w:rFonts w:cs="Times New Roman"/>
        </w:rPr>
        <w:t>s</w:t>
      </w:r>
      <w:r w:rsidR="00E03E4B" w:rsidRPr="002270C4">
        <w:rPr>
          <w:rFonts w:cs="Times New Roman"/>
        </w:rPr>
        <w:t xml:space="preserve"> </w:t>
      </w:r>
      <w:r w:rsidR="00520F0F" w:rsidRPr="002270C4">
        <w:rPr>
          <w:rFonts w:cs="Times New Roman"/>
        </w:rPr>
        <w:t>of</w:t>
      </w:r>
      <w:r w:rsidR="00755955" w:rsidRPr="002270C4">
        <w:rPr>
          <w:rFonts w:cs="Times New Roman"/>
        </w:rPr>
        <w:t xml:space="preserve"> calcified structures due to slow growth (</w:t>
      </w:r>
      <w:proofErr w:type="spellStart"/>
      <w:r w:rsidR="00755955" w:rsidRPr="002270C4">
        <w:rPr>
          <w:rFonts w:cs="Times New Roman"/>
        </w:rPr>
        <w:t>Campana</w:t>
      </w:r>
      <w:proofErr w:type="spellEnd"/>
      <w:r w:rsidR="00755955" w:rsidRPr="002270C4">
        <w:rPr>
          <w:rFonts w:cs="Times New Roman"/>
        </w:rPr>
        <w:t xml:space="preserve"> </w:t>
      </w:r>
      <w:r w:rsidR="005C169A" w:rsidRPr="002270C4">
        <w:rPr>
          <w:rFonts w:cs="Times New Roman"/>
        </w:rPr>
        <w:t>2001</w:t>
      </w:r>
      <w:r w:rsidR="00755955" w:rsidRPr="002270C4">
        <w:rPr>
          <w:rFonts w:cs="Times New Roman"/>
        </w:rPr>
        <w:t xml:space="preserve">). </w:t>
      </w:r>
      <w:r w:rsidRPr="002270C4">
        <w:rPr>
          <w:rFonts w:cs="Times New Roman"/>
        </w:rPr>
        <w:t xml:space="preserve">Systematic underestimation of fish age can lead to overestimates of growth and mortality rates (Mills </w:t>
      </w:r>
      <w:r w:rsidR="002270C4">
        <w:rPr>
          <w:rFonts w:cs="Times New Roman"/>
        </w:rPr>
        <w:t>and</w:t>
      </w:r>
      <w:r w:rsidRPr="002270C4">
        <w:rPr>
          <w:rFonts w:cs="Times New Roman"/>
        </w:rPr>
        <w:t xml:space="preserve"> Beamish 1980) and compromise understanding of year-class strength (Yule </w:t>
      </w:r>
      <w:r w:rsidR="00B537B4" w:rsidRPr="00492216">
        <w:rPr>
          <w:rFonts w:cs="Times New Roman"/>
        </w:rPr>
        <w:t>et al.</w:t>
      </w:r>
      <w:r w:rsidRPr="002270C4">
        <w:rPr>
          <w:rFonts w:cs="Times New Roman"/>
        </w:rPr>
        <w:t xml:space="preserve"> 2008). </w:t>
      </w:r>
      <w:r w:rsidR="000D3CED" w:rsidRPr="002270C4">
        <w:rPr>
          <w:rFonts w:cs="Times New Roman"/>
        </w:rPr>
        <w:t xml:space="preserve">Maximum reported ages of </w:t>
      </w:r>
      <w:proofErr w:type="spellStart"/>
      <w:r w:rsidR="000D3CED" w:rsidRPr="002270C4">
        <w:rPr>
          <w:rFonts w:cs="Times New Roman"/>
        </w:rPr>
        <w:t>K</w:t>
      </w:r>
      <w:r w:rsidR="00B40D52" w:rsidRPr="002270C4">
        <w:rPr>
          <w:rFonts w:cs="Times New Roman"/>
        </w:rPr>
        <w:t>iyi</w:t>
      </w:r>
      <w:proofErr w:type="spellEnd"/>
      <w:r w:rsidR="00B40D52" w:rsidRPr="002270C4">
        <w:rPr>
          <w:rFonts w:cs="Times New Roman"/>
        </w:rPr>
        <w:t xml:space="preserve"> in </w:t>
      </w:r>
      <w:r w:rsidR="005C169A" w:rsidRPr="002270C4">
        <w:rPr>
          <w:rFonts w:cs="Times New Roman"/>
        </w:rPr>
        <w:t>e</w:t>
      </w:r>
      <w:r w:rsidR="00244851" w:rsidRPr="002270C4">
        <w:rPr>
          <w:rFonts w:cs="Times New Roman"/>
        </w:rPr>
        <w:t>arl</w:t>
      </w:r>
      <w:r w:rsidR="00B40D52" w:rsidRPr="002270C4">
        <w:rPr>
          <w:rFonts w:cs="Times New Roman"/>
        </w:rPr>
        <w:t>ier</w:t>
      </w:r>
      <w:r w:rsidR="00244851" w:rsidRPr="002270C4">
        <w:rPr>
          <w:rFonts w:cs="Times New Roman"/>
        </w:rPr>
        <w:t xml:space="preserve"> studies </w:t>
      </w:r>
      <w:r w:rsidR="00B40D52" w:rsidRPr="002270C4">
        <w:rPr>
          <w:rFonts w:cs="Times New Roman"/>
        </w:rPr>
        <w:t>using</w:t>
      </w:r>
      <w:r w:rsidR="00164BD2" w:rsidRPr="002270C4">
        <w:rPr>
          <w:rFonts w:cs="Times New Roman"/>
        </w:rPr>
        <w:t xml:space="preserve"> scale</w:t>
      </w:r>
      <w:r w:rsidR="00B40D52" w:rsidRPr="002270C4">
        <w:rPr>
          <w:rFonts w:cs="Times New Roman"/>
        </w:rPr>
        <w:t>s</w:t>
      </w:r>
      <w:r w:rsidR="00E03E4B" w:rsidRPr="002270C4">
        <w:rPr>
          <w:rFonts w:cs="Times New Roman"/>
        </w:rPr>
        <w:t xml:space="preserve"> </w:t>
      </w:r>
      <w:r w:rsidR="00244851" w:rsidRPr="002270C4">
        <w:rPr>
          <w:rFonts w:cs="Times New Roman"/>
        </w:rPr>
        <w:t>were 6 yea</w:t>
      </w:r>
      <w:r w:rsidR="002270C4">
        <w:rPr>
          <w:rFonts w:cs="Times New Roman"/>
        </w:rPr>
        <w:t>rs from Lake Ontario (Pritchard</w:t>
      </w:r>
      <w:r w:rsidR="00244851" w:rsidRPr="002270C4">
        <w:rPr>
          <w:rFonts w:cs="Times New Roman"/>
        </w:rPr>
        <w:t xml:space="preserve"> 1931)</w:t>
      </w:r>
      <w:r w:rsidR="00164BD2" w:rsidRPr="002270C4">
        <w:rPr>
          <w:rFonts w:cs="Times New Roman"/>
        </w:rPr>
        <w:t xml:space="preserve"> and </w:t>
      </w:r>
      <w:r w:rsidR="00244851" w:rsidRPr="002270C4">
        <w:rPr>
          <w:rFonts w:cs="Times New Roman"/>
        </w:rPr>
        <w:t>10 years from Lake Michigan (</w:t>
      </w:r>
      <w:proofErr w:type="spellStart"/>
      <w:r w:rsidR="00244851" w:rsidRPr="002270C4">
        <w:rPr>
          <w:rFonts w:cs="Times New Roman"/>
        </w:rPr>
        <w:t>Deason</w:t>
      </w:r>
      <w:proofErr w:type="spellEnd"/>
      <w:r w:rsidR="00244851" w:rsidRPr="002270C4">
        <w:rPr>
          <w:rFonts w:cs="Times New Roman"/>
        </w:rPr>
        <w:t xml:space="preserve"> </w:t>
      </w:r>
      <w:r w:rsidR="002270C4">
        <w:rPr>
          <w:rFonts w:cs="Times New Roman"/>
        </w:rPr>
        <w:t xml:space="preserve">and </w:t>
      </w:r>
      <w:proofErr w:type="spellStart"/>
      <w:r w:rsidR="002270C4">
        <w:rPr>
          <w:rFonts w:cs="Times New Roman"/>
        </w:rPr>
        <w:t>Hile</w:t>
      </w:r>
      <w:proofErr w:type="spellEnd"/>
      <w:r w:rsidR="00244851" w:rsidRPr="002270C4">
        <w:rPr>
          <w:rFonts w:cs="Times New Roman"/>
        </w:rPr>
        <w:t xml:space="preserve"> 1947</w:t>
      </w:r>
      <w:r w:rsidR="00164BD2" w:rsidRPr="002270C4">
        <w:rPr>
          <w:rFonts w:cs="Times New Roman"/>
        </w:rPr>
        <w:t>)</w:t>
      </w:r>
      <w:r w:rsidR="00244851" w:rsidRPr="002270C4">
        <w:rPr>
          <w:rFonts w:cs="Times New Roman"/>
        </w:rPr>
        <w:t xml:space="preserve">. </w:t>
      </w:r>
      <w:r w:rsidR="00164BD2" w:rsidRPr="002270C4">
        <w:rPr>
          <w:rFonts w:cs="Times New Roman"/>
        </w:rPr>
        <w:t>M</w:t>
      </w:r>
      <w:r w:rsidR="00105097" w:rsidRPr="002270C4">
        <w:rPr>
          <w:rFonts w:cs="Times New Roman"/>
        </w:rPr>
        <w:t>ore recent otolith</w:t>
      </w:r>
      <w:r w:rsidR="00B40D52" w:rsidRPr="002270C4">
        <w:rPr>
          <w:rFonts w:cs="Times New Roman"/>
        </w:rPr>
        <w:t>-</w:t>
      </w:r>
      <w:r w:rsidR="00755955" w:rsidRPr="002270C4">
        <w:rPr>
          <w:rFonts w:cs="Times New Roman"/>
        </w:rPr>
        <w:t xml:space="preserve">based </w:t>
      </w:r>
      <w:r w:rsidR="001D60CE" w:rsidRPr="002270C4">
        <w:rPr>
          <w:rFonts w:cs="Times New Roman"/>
        </w:rPr>
        <w:t xml:space="preserve">maximum age estimates </w:t>
      </w:r>
      <w:r w:rsidR="000D3CED" w:rsidRPr="002270C4">
        <w:rPr>
          <w:rFonts w:cs="Times New Roman"/>
        </w:rPr>
        <w:t xml:space="preserve">for Lake Superior </w:t>
      </w:r>
      <w:proofErr w:type="spellStart"/>
      <w:r w:rsidR="000D3CED" w:rsidRPr="002270C4">
        <w:rPr>
          <w:rFonts w:cs="Times New Roman"/>
        </w:rPr>
        <w:t>K</w:t>
      </w:r>
      <w:r w:rsidR="00164BD2" w:rsidRPr="002270C4">
        <w:rPr>
          <w:rFonts w:cs="Times New Roman"/>
        </w:rPr>
        <w:t>iyi</w:t>
      </w:r>
      <w:proofErr w:type="spellEnd"/>
      <w:r w:rsidR="00164BD2" w:rsidRPr="002270C4">
        <w:rPr>
          <w:rFonts w:cs="Times New Roman"/>
        </w:rPr>
        <w:t xml:space="preserve"> </w:t>
      </w:r>
      <w:r w:rsidR="00755955" w:rsidRPr="002270C4">
        <w:rPr>
          <w:rFonts w:cs="Times New Roman"/>
        </w:rPr>
        <w:t xml:space="preserve">were </w:t>
      </w:r>
      <w:r w:rsidR="00164BD2" w:rsidRPr="002270C4">
        <w:rPr>
          <w:rFonts w:cs="Times New Roman"/>
        </w:rPr>
        <w:t xml:space="preserve">&gt;20 years </w:t>
      </w:r>
      <w:r w:rsidR="00755955" w:rsidRPr="002270C4">
        <w:rPr>
          <w:rFonts w:cs="Times New Roman"/>
        </w:rPr>
        <w:t>(</w:t>
      </w:r>
      <w:r w:rsidR="00164BD2" w:rsidRPr="002270C4">
        <w:rPr>
          <w:rFonts w:cs="Times New Roman"/>
        </w:rPr>
        <w:t>Gorman</w:t>
      </w:r>
      <w:r w:rsidR="00755955" w:rsidRPr="002270C4">
        <w:rPr>
          <w:rFonts w:cs="Times New Roman"/>
        </w:rPr>
        <w:t xml:space="preserve"> </w:t>
      </w:r>
      <w:r w:rsidR="00164BD2" w:rsidRPr="002270C4">
        <w:rPr>
          <w:rFonts w:cs="Times New Roman"/>
        </w:rPr>
        <w:t>2012</w:t>
      </w:r>
      <w:r w:rsidR="00755955" w:rsidRPr="002270C4">
        <w:rPr>
          <w:rFonts w:cs="Times New Roman"/>
        </w:rPr>
        <w:t>;</w:t>
      </w:r>
      <w:r w:rsidR="00164BD2" w:rsidRPr="002270C4">
        <w:rPr>
          <w:rFonts w:cs="Times New Roman"/>
        </w:rPr>
        <w:t xml:space="preserve"> Pratt </w:t>
      </w:r>
      <w:r w:rsidR="002270C4">
        <w:rPr>
          <w:rFonts w:cs="Times New Roman"/>
        </w:rPr>
        <w:t>and</w:t>
      </w:r>
      <w:r w:rsidR="00164BD2" w:rsidRPr="002270C4">
        <w:rPr>
          <w:rFonts w:cs="Times New Roman"/>
        </w:rPr>
        <w:t xml:space="preserve"> Chong</w:t>
      </w:r>
      <w:r w:rsidR="00755955" w:rsidRPr="002270C4">
        <w:rPr>
          <w:rFonts w:cs="Times New Roman"/>
        </w:rPr>
        <w:t xml:space="preserve"> </w:t>
      </w:r>
      <w:r w:rsidR="00164BD2" w:rsidRPr="002270C4">
        <w:rPr>
          <w:rFonts w:cs="Times New Roman"/>
        </w:rPr>
        <w:t>2012).</w:t>
      </w:r>
      <w:r w:rsidR="005C169A" w:rsidRPr="002270C4">
        <w:rPr>
          <w:rFonts w:cs="Times New Roman"/>
        </w:rPr>
        <w:t xml:space="preserve"> These results agree with </w:t>
      </w:r>
      <w:r w:rsidR="00EB0DE8" w:rsidRPr="002270C4">
        <w:rPr>
          <w:rFonts w:cs="Times New Roman"/>
        </w:rPr>
        <w:t xml:space="preserve">others who found </w:t>
      </w:r>
      <w:r w:rsidR="00E03E4B" w:rsidRPr="002270C4">
        <w:rPr>
          <w:rFonts w:cs="Times New Roman"/>
        </w:rPr>
        <w:t xml:space="preserve">that </w:t>
      </w:r>
      <w:r w:rsidR="00CE07F6" w:rsidRPr="002270C4">
        <w:rPr>
          <w:rFonts w:cs="Times New Roman"/>
        </w:rPr>
        <w:t xml:space="preserve">age </w:t>
      </w:r>
      <w:r w:rsidR="00EB0DE8" w:rsidRPr="002270C4">
        <w:rPr>
          <w:rFonts w:cs="Times New Roman"/>
        </w:rPr>
        <w:t>estimates</w:t>
      </w:r>
      <w:r w:rsidR="003353C7" w:rsidRPr="002270C4">
        <w:rPr>
          <w:rFonts w:cs="Times New Roman"/>
        </w:rPr>
        <w:t xml:space="preserve"> </w:t>
      </w:r>
      <w:r w:rsidR="00EB0DE8" w:rsidRPr="002270C4">
        <w:rPr>
          <w:rFonts w:cs="Times New Roman"/>
        </w:rPr>
        <w:t xml:space="preserve">derived from otoliths and fin </w:t>
      </w:r>
      <w:r w:rsidR="002F721E" w:rsidRPr="002270C4">
        <w:rPr>
          <w:rFonts w:cs="Times New Roman"/>
        </w:rPr>
        <w:t xml:space="preserve">spines or </w:t>
      </w:r>
      <w:r w:rsidR="00EB0DE8" w:rsidRPr="002270C4">
        <w:rPr>
          <w:rFonts w:cs="Times New Roman"/>
        </w:rPr>
        <w:t xml:space="preserve">rays typically exceed </w:t>
      </w:r>
      <w:r w:rsidR="0010731D" w:rsidRPr="002270C4">
        <w:rPr>
          <w:rFonts w:cs="Times New Roman"/>
        </w:rPr>
        <w:t xml:space="preserve">age estimates derived from </w:t>
      </w:r>
      <w:r w:rsidR="00EB0DE8" w:rsidRPr="002270C4">
        <w:rPr>
          <w:rFonts w:cs="Times New Roman"/>
        </w:rPr>
        <w:t>scale</w:t>
      </w:r>
      <w:r w:rsidR="0010731D" w:rsidRPr="002270C4">
        <w:rPr>
          <w:rFonts w:cs="Times New Roman"/>
        </w:rPr>
        <w:t>s</w:t>
      </w:r>
      <w:r w:rsidR="00EB0DE8" w:rsidRPr="002270C4">
        <w:rPr>
          <w:rFonts w:cs="Times New Roman"/>
        </w:rPr>
        <w:t xml:space="preserve"> (</w:t>
      </w:r>
      <w:proofErr w:type="spellStart"/>
      <w:r w:rsidR="003353C7" w:rsidRPr="002270C4">
        <w:rPr>
          <w:rFonts w:cs="Times New Roman"/>
        </w:rPr>
        <w:t>Maceina</w:t>
      </w:r>
      <w:proofErr w:type="spellEnd"/>
      <w:r w:rsidR="003353C7" w:rsidRPr="002270C4">
        <w:rPr>
          <w:rFonts w:cs="Times New Roman"/>
        </w:rPr>
        <w:t xml:space="preserve"> </w:t>
      </w:r>
      <w:r w:rsidR="00B537B4" w:rsidRPr="00492216">
        <w:rPr>
          <w:rFonts w:cs="Times New Roman"/>
        </w:rPr>
        <w:t>et al.</w:t>
      </w:r>
      <w:r w:rsidR="003353C7" w:rsidRPr="002270C4">
        <w:rPr>
          <w:rFonts w:cs="Times New Roman"/>
        </w:rPr>
        <w:t xml:space="preserve"> 2007; </w:t>
      </w:r>
      <w:r w:rsidR="00C46AEA" w:rsidRPr="002270C4">
        <w:t>Quist</w:t>
      </w:r>
      <w:r w:rsidR="002E1829">
        <w:t xml:space="preserve"> </w:t>
      </w:r>
      <w:r w:rsidR="002E1829" w:rsidRPr="00492216">
        <w:t>et al.</w:t>
      </w:r>
      <w:r w:rsidR="003353C7" w:rsidRPr="002270C4">
        <w:rPr>
          <w:rFonts w:cs="Times New Roman"/>
        </w:rPr>
        <w:t xml:space="preserve"> 2012).</w:t>
      </w:r>
      <w:r w:rsidR="00EB0DE8" w:rsidRPr="002270C4">
        <w:rPr>
          <w:rFonts w:cs="Times New Roman"/>
        </w:rPr>
        <w:t xml:space="preserve"> </w:t>
      </w:r>
      <w:r w:rsidR="00CE07F6" w:rsidRPr="002270C4">
        <w:rPr>
          <w:rFonts w:cs="Times New Roman"/>
        </w:rPr>
        <w:t>A comparison of scale and otolith</w:t>
      </w:r>
      <w:r w:rsidR="007B11DA" w:rsidRPr="002270C4">
        <w:rPr>
          <w:rFonts w:cs="Times New Roman"/>
        </w:rPr>
        <w:t>-</w:t>
      </w:r>
      <w:r w:rsidR="005C169A" w:rsidRPr="002270C4">
        <w:rPr>
          <w:rFonts w:cs="Times New Roman"/>
        </w:rPr>
        <w:t xml:space="preserve">derived </w:t>
      </w:r>
      <w:r w:rsidR="00CE07F6" w:rsidRPr="002270C4">
        <w:rPr>
          <w:rFonts w:cs="Times New Roman"/>
        </w:rPr>
        <w:t xml:space="preserve">ages </w:t>
      </w:r>
      <w:r w:rsidR="000D3CED" w:rsidRPr="002270C4">
        <w:rPr>
          <w:rFonts w:cs="Times New Roman"/>
        </w:rPr>
        <w:t xml:space="preserve">of </w:t>
      </w:r>
      <w:proofErr w:type="spellStart"/>
      <w:r w:rsidR="000D3CED" w:rsidRPr="002270C4">
        <w:rPr>
          <w:rFonts w:cs="Times New Roman"/>
        </w:rPr>
        <w:t>K</w:t>
      </w:r>
      <w:r w:rsidR="005C169A" w:rsidRPr="002270C4">
        <w:rPr>
          <w:rFonts w:cs="Times New Roman"/>
        </w:rPr>
        <w:t>iyi</w:t>
      </w:r>
      <w:proofErr w:type="spellEnd"/>
      <w:r w:rsidR="005C169A" w:rsidRPr="002270C4">
        <w:rPr>
          <w:rFonts w:cs="Times New Roman"/>
        </w:rPr>
        <w:t xml:space="preserve"> </w:t>
      </w:r>
      <w:r w:rsidR="00EB0DE8" w:rsidRPr="002270C4">
        <w:rPr>
          <w:rFonts w:cs="Times New Roman"/>
        </w:rPr>
        <w:t>ha</w:t>
      </w:r>
      <w:r w:rsidR="00CE07F6" w:rsidRPr="002270C4">
        <w:rPr>
          <w:rFonts w:cs="Times New Roman"/>
        </w:rPr>
        <w:t xml:space="preserve">s </w:t>
      </w:r>
      <w:r w:rsidR="00EB0DE8" w:rsidRPr="002270C4">
        <w:rPr>
          <w:rFonts w:cs="Times New Roman"/>
        </w:rPr>
        <w:t xml:space="preserve">not been </w:t>
      </w:r>
      <w:r w:rsidR="00CE07F6" w:rsidRPr="002270C4">
        <w:rPr>
          <w:rFonts w:cs="Times New Roman"/>
        </w:rPr>
        <w:t>conducted</w:t>
      </w:r>
      <w:r w:rsidR="007B11DA" w:rsidRPr="002270C4">
        <w:rPr>
          <w:rFonts w:cs="Times New Roman"/>
        </w:rPr>
        <w:t>,</w:t>
      </w:r>
      <w:r w:rsidR="005C169A" w:rsidRPr="002270C4">
        <w:rPr>
          <w:rFonts w:cs="Times New Roman"/>
        </w:rPr>
        <w:t xml:space="preserve"> nor ha</w:t>
      </w:r>
      <w:r w:rsidR="00F216AC" w:rsidRPr="002270C4">
        <w:rPr>
          <w:rFonts w:cs="Times New Roman"/>
        </w:rPr>
        <w:t xml:space="preserve">ve the ages of </w:t>
      </w:r>
      <w:proofErr w:type="spellStart"/>
      <w:r w:rsidR="005C169A" w:rsidRPr="002270C4">
        <w:rPr>
          <w:rFonts w:cs="Times New Roman"/>
        </w:rPr>
        <w:t>deepwater</w:t>
      </w:r>
      <w:proofErr w:type="spellEnd"/>
      <w:r w:rsidR="005C169A" w:rsidRPr="002270C4">
        <w:rPr>
          <w:rFonts w:cs="Times New Roman"/>
        </w:rPr>
        <w:t xml:space="preserve"> cisco</w:t>
      </w:r>
      <w:r w:rsidR="00F216AC" w:rsidRPr="002270C4">
        <w:rPr>
          <w:rFonts w:cs="Times New Roman"/>
        </w:rPr>
        <w:t xml:space="preserve">es been validated, </w:t>
      </w:r>
      <w:proofErr w:type="spellStart"/>
      <w:r w:rsidR="00F216AC" w:rsidRPr="002270C4">
        <w:rPr>
          <w:rFonts w:cs="Times New Roman"/>
          <w:i/>
        </w:rPr>
        <w:t>sensu</w:t>
      </w:r>
      <w:proofErr w:type="spellEnd"/>
      <w:r w:rsidR="00F216AC" w:rsidRPr="002270C4">
        <w:rPr>
          <w:rFonts w:cs="Times New Roman"/>
        </w:rPr>
        <w:t xml:space="preserve"> Beamish and McFarlane (1983).</w:t>
      </w:r>
    </w:p>
    <w:p w14:paraId="1F180B5C" w14:textId="235035B8" w:rsidR="005F1F4C" w:rsidRPr="002270C4" w:rsidRDefault="00AC2D38" w:rsidP="002270C4">
      <w:pPr>
        <w:spacing w:line="360" w:lineRule="auto"/>
        <w:rPr>
          <w:rFonts w:cs="Times New Roman"/>
        </w:rPr>
      </w:pPr>
      <w:r w:rsidRPr="002270C4">
        <w:rPr>
          <w:rFonts w:cs="Times New Roman"/>
        </w:rPr>
        <w:t xml:space="preserve">In the Laurentian Great Lakes, </w:t>
      </w:r>
      <w:r w:rsidR="00CE07F6" w:rsidRPr="002270C4">
        <w:rPr>
          <w:rFonts w:cs="Times New Roman"/>
        </w:rPr>
        <w:t>recruitment of</w:t>
      </w:r>
      <w:r w:rsidR="00E17950">
        <w:rPr>
          <w:rFonts w:cs="Times New Roman"/>
        </w:rPr>
        <w:t xml:space="preserve"> </w:t>
      </w:r>
      <w:r w:rsidR="00981794">
        <w:rPr>
          <w:rFonts w:cs="Times New Roman"/>
        </w:rPr>
        <w:t>C</w:t>
      </w:r>
      <w:r w:rsidR="00E17950">
        <w:rPr>
          <w:rFonts w:cs="Times New Roman"/>
        </w:rPr>
        <w:t xml:space="preserve">isco species </w:t>
      </w:r>
      <w:r w:rsidRPr="002270C4">
        <w:rPr>
          <w:rFonts w:cs="Times New Roman"/>
        </w:rPr>
        <w:t>was historically thought to be fairly regular (</w:t>
      </w:r>
      <w:ins w:id="29" w:author="Derek Ogle" w:date="2017-03-21T22:24:00Z">
        <w:r w:rsidR="00726427">
          <w:rPr>
            <w:rFonts w:cs="Times New Roman"/>
          </w:rPr>
          <w:t xml:space="preserve">i.e., recruitment was evident in most years; </w:t>
        </w:r>
      </w:ins>
      <w:r w:rsidRPr="002270C4">
        <w:rPr>
          <w:rFonts w:cs="Times New Roman"/>
        </w:rPr>
        <w:t xml:space="preserve">Dryer </w:t>
      </w:r>
      <w:r w:rsidR="002E1829">
        <w:rPr>
          <w:rFonts w:cs="Times New Roman"/>
        </w:rPr>
        <w:t>and</w:t>
      </w:r>
      <w:r w:rsidRPr="002270C4">
        <w:rPr>
          <w:rFonts w:cs="Times New Roman"/>
        </w:rPr>
        <w:t xml:space="preserve"> </w:t>
      </w:r>
      <w:proofErr w:type="spellStart"/>
      <w:r w:rsidRPr="002270C4">
        <w:rPr>
          <w:rFonts w:cs="Times New Roman"/>
        </w:rPr>
        <w:t>Beil</w:t>
      </w:r>
      <w:proofErr w:type="spellEnd"/>
      <w:r w:rsidRPr="002270C4">
        <w:rPr>
          <w:rFonts w:cs="Times New Roman"/>
        </w:rPr>
        <w:t xml:space="preserve"> 1964). This </w:t>
      </w:r>
      <w:r w:rsidR="00105097" w:rsidRPr="002270C4">
        <w:rPr>
          <w:rFonts w:cs="Times New Roman"/>
        </w:rPr>
        <w:t xml:space="preserve">view </w:t>
      </w:r>
      <w:r w:rsidRPr="002270C4">
        <w:rPr>
          <w:rFonts w:cs="Times New Roman"/>
        </w:rPr>
        <w:t xml:space="preserve">was based </w:t>
      </w:r>
      <w:r w:rsidR="00105097" w:rsidRPr="002270C4">
        <w:rPr>
          <w:rFonts w:cs="Times New Roman"/>
        </w:rPr>
        <w:t xml:space="preserve">on </w:t>
      </w:r>
      <w:r w:rsidRPr="002270C4">
        <w:rPr>
          <w:rFonts w:cs="Times New Roman"/>
        </w:rPr>
        <w:t xml:space="preserve">adult </w:t>
      </w:r>
      <w:r w:rsidR="000D3CED" w:rsidRPr="002270C4">
        <w:rPr>
          <w:rFonts w:cs="Times New Roman"/>
        </w:rPr>
        <w:t>C</w:t>
      </w:r>
      <w:r w:rsidR="001E7905" w:rsidRPr="002270C4">
        <w:rPr>
          <w:rFonts w:cs="Times New Roman"/>
        </w:rPr>
        <w:t xml:space="preserve">isco </w:t>
      </w:r>
      <w:r w:rsidR="00784DBE">
        <w:rPr>
          <w:rFonts w:cs="Times New Roman"/>
          <w:i/>
        </w:rPr>
        <w:t xml:space="preserve">C. </w:t>
      </w:r>
      <w:proofErr w:type="spellStart"/>
      <w:r w:rsidR="00784DBE">
        <w:rPr>
          <w:rFonts w:cs="Times New Roman"/>
          <w:i/>
        </w:rPr>
        <w:t>artedi</w:t>
      </w:r>
      <w:proofErr w:type="spellEnd"/>
      <w:r w:rsidR="001E7905" w:rsidRPr="002270C4">
        <w:rPr>
          <w:rFonts w:cs="Times New Roman"/>
          <w:i/>
        </w:rPr>
        <w:t xml:space="preserve"> </w:t>
      </w:r>
      <w:r w:rsidRPr="002270C4">
        <w:rPr>
          <w:rFonts w:cs="Times New Roman"/>
        </w:rPr>
        <w:t>collection</w:t>
      </w:r>
      <w:r w:rsidR="00105097" w:rsidRPr="002270C4">
        <w:rPr>
          <w:rFonts w:cs="Times New Roman"/>
        </w:rPr>
        <w:t>s from 1950-59 and scale</w:t>
      </w:r>
      <w:r w:rsidR="007B11DA" w:rsidRPr="002270C4">
        <w:rPr>
          <w:rFonts w:cs="Times New Roman"/>
        </w:rPr>
        <w:t>-derived</w:t>
      </w:r>
      <w:r w:rsidR="00105097" w:rsidRPr="002270C4">
        <w:rPr>
          <w:rFonts w:cs="Times New Roman"/>
        </w:rPr>
        <w:t xml:space="preserve"> </w:t>
      </w:r>
      <w:r w:rsidR="00F216AC" w:rsidRPr="002270C4">
        <w:rPr>
          <w:rFonts w:cs="Times New Roman"/>
        </w:rPr>
        <w:t>age estimates</w:t>
      </w:r>
      <w:r w:rsidR="00105097" w:rsidRPr="002270C4">
        <w:rPr>
          <w:rFonts w:cs="Times New Roman"/>
        </w:rPr>
        <w:t xml:space="preserve"> that showed little ann</w:t>
      </w:r>
      <w:r w:rsidR="00AF0312" w:rsidRPr="002270C4">
        <w:rPr>
          <w:rFonts w:cs="Times New Roman"/>
        </w:rPr>
        <w:t>ual variability in age-4 fish</w:t>
      </w:r>
      <w:r w:rsidR="00981794">
        <w:rPr>
          <w:rFonts w:cs="Times New Roman"/>
        </w:rPr>
        <w:t xml:space="preserve"> (Dryer and </w:t>
      </w:r>
      <w:proofErr w:type="spellStart"/>
      <w:r w:rsidR="00981794">
        <w:rPr>
          <w:rFonts w:cs="Times New Roman"/>
        </w:rPr>
        <w:t>Beil</w:t>
      </w:r>
      <w:proofErr w:type="spellEnd"/>
      <w:r w:rsidR="00981794">
        <w:rPr>
          <w:rFonts w:cs="Times New Roman"/>
        </w:rPr>
        <w:t xml:space="preserve"> 1964)</w:t>
      </w:r>
      <w:r w:rsidR="00AF0312" w:rsidRPr="002270C4">
        <w:rPr>
          <w:rFonts w:cs="Times New Roman"/>
        </w:rPr>
        <w:t xml:space="preserve">. </w:t>
      </w:r>
      <w:r w:rsidR="000D3CED" w:rsidRPr="002270C4">
        <w:rPr>
          <w:rFonts w:cs="Times New Roman"/>
        </w:rPr>
        <w:t>Later work evaluating age-1 C</w:t>
      </w:r>
      <w:r w:rsidR="002E1829">
        <w:rPr>
          <w:rFonts w:cs="Times New Roman"/>
        </w:rPr>
        <w:t>isco populations (Hoff</w:t>
      </w:r>
      <w:r w:rsidR="008201C1" w:rsidRPr="002270C4">
        <w:rPr>
          <w:rFonts w:cs="Times New Roman"/>
        </w:rPr>
        <w:t xml:space="preserve"> 2004; Stockwell </w:t>
      </w:r>
      <w:r w:rsidR="008201C1" w:rsidRPr="00492216">
        <w:rPr>
          <w:rFonts w:cs="Times New Roman"/>
        </w:rPr>
        <w:t>et al.</w:t>
      </w:r>
      <w:r w:rsidR="008201C1" w:rsidRPr="002270C4">
        <w:rPr>
          <w:rFonts w:cs="Times New Roman"/>
        </w:rPr>
        <w:t xml:space="preserve"> 2009; Myers </w:t>
      </w:r>
      <w:r w:rsidR="008201C1" w:rsidRPr="00492216">
        <w:rPr>
          <w:rFonts w:cs="Times New Roman"/>
        </w:rPr>
        <w:t>et al.</w:t>
      </w:r>
      <w:r w:rsidR="008201C1" w:rsidRPr="002270C4">
        <w:rPr>
          <w:rFonts w:cs="Times New Roman"/>
        </w:rPr>
        <w:t xml:space="preserve"> 2015) </w:t>
      </w:r>
      <w:r w:rsidR="00872D7C">
        <w:rPr>
          <w:rFonts w:cs="Times New Roman"/>
        </w:rPr>
        <w:t>found</w:t>
      </w:r>
      <w:r w:rsidR="008201C1" w:rsidRPr="002270C4">
        <w:rPr>
          <w:rFonts w:cs="Times New Roman"/>
        </w:rPr>
        <w:t xml:space="preserve"> high </w:t>
      </w:r>
      <w:proofErr w:type="spellStart"/>
      <w:r w:rsidR="008201C1" w:rsidRPr="002270C4">
        <w:rPr>
          <w:rFonts w:cs="Times New Roman"/>
        </w:rPr>
        <w:t>inter</w:t>
      </w:r>
      <w:del w:id="30" w:author="Derek Ogle" w:date="2017-03-23T12:52:00Z">
        <w:r w:rsidR="008201C1" w:rsidRPr="002270C4" w:rsidDel="00813042">
          <w:rPr>
            <w:rFonts w:cs="Times New Roman"/>
          </w:rPr>
          <w:delText>-</w:delText>
        </w:r>
      </w:del>
      <w:r w:rsidR="008201C1" w:rsidRPr="002270C4">
        <w:rPr>
          <w:rFonts w:cs="Times New Roman"/>
        </w:rPr>
        <w:t>ann</w:t>
      </w:r>
      <w:r w:rsidR="00BD4E43">
        <w:rPr>
          <w:rFonts w:cs="Times New Roman"/>
        </w:rPr>
        <w:t>ual</w:t>
      </w:r>
      <w:proofErr w:type="spellEnd"/>
      <w:r w:rsidR="00BD4E43">
        <w:rPr>
          <w:rFonts w:cs="Times New Roman"/>
        </w:rPr>
        <w:t xml:space="preserve"> </w:t>
      </w:r>
      <w:r w:rsidR="00BD4E43">
        <w:rPr>
          <w:rFonts w:cs="Times New Roman"/>
        </w:rPr>
        <w:lastRenderedPageBreak/>
        <w:t>variation in Lake Superior C</w:t>
      </w:r>
      <w:r w:rsidR="008201C1" w:rsidRPr="002270C4">
        <w:rPr>
          <w:rFonts w:cs="Times New Roman"/>
        </w:rPr>
        <w:t xml:space="preserve">isco recruitment. </w:t>
      </w:r>
      <w:r w:rsidR="00105097" w:rsidRPr="002270C4">
        <w:rPr>
          <w:rFonts w:cs="Times New Roman"/>
        </w:rPr>
        <w:t xml:space="preserve">Yule </w:t>
      </w:r>
      <w:r w:rsidR="00B537B4" w:rsidRPr="00492216">
        <w:rPr>
          <w:rFonts w:cs="Times New Roman"/>
        </w:rPr>
        <w:t>et al.</w:t>
      </w:r>
      <w:r w:rsidR="00105097" w:rsidRPr="002270C4">
        <w:rPr>
          <w:rFonts w:cs="Times New Roman"/>
        </w:rPr>
        <w:t xml:space="preserve"> (2008) showed how </w:t>
      </w:r>
      <w:r w:rsidR="004D6992" w:rsidRPr="002270C4">
        <w:rPr>
          <w:rFonts w:cs="Times New Roman"/>
        </w:rPr>
        <w:t>age underestimation</w:t>
      </w:r>
      <w:r w:rsidR="00CE07F6" w:rsidRPr="002270C4">
        <w:rPr>
          <w:rFonts w:cs="Times New Roman"/>
        </w:rPr>
        <w:t xml:space="preserve"> associated with scale</w:t>
      </w:r>
      <w:r w:rsidR="007B11DA" w:rsidRPr="002270C4">
        <w:rPr>
          <w:rFonts w:cs="Times New Roman"/>
        </w:rPr>
        <w:t>-</w:t>
      </w:r>
      <w:r w:rsidR="00CE07F6" w:rsidRPr="002270C4">
        <w:rPr>
          <w:rFonts w:cs="Times New Roman"/>
        </w:rPr>
        <w:t>derived ages c</w:t>
      </w:r>
      <w:r w:rsidR="008201C1" w:rsidRPr="002270C4">
        <w:rPr>
          <w:rFonts w:cs="Times New Roman"/>
        </w:rPr>
        <w:t xml:space="preserve">ould </w:t>
      </w:r>
      <w:r w:rsidR="00CE07F6" w:rsidRPr="002270C4">
        <w:rPr>
          <w:rFonts w:cs="Times New Roman"/>
        </w:rPr>
        <w:t>lead to</w:t>
      </w:r>
      <w:r w:rsidR="00AF0312" w:rsidRPr="002270C4">
        <w:rPr>
          <w:rFonts w:cs="Times New Roman"/>
        </w:rPr>
        <w:t xml:space="preserve"> a</w:t>
      </w:r>
      <w:r w:rsidR="00DA51C3" w:rsidRPr="002270C4">
        <w:rPr>
          <w:rFonts w:cs="Times New Roman"/>
        </w:rPr>
        <w:t>n</w:t>
      </w:r>
      <w:r w:rsidR="00AF0312" w:rsidRPr="002270C4">
        <w:rPr>
          <w:rFonts w:cs="Times New Roman"/>
        </w:rPr>
        <w:t xml:space="preserve"> </w:t>
      </w:r>
      <w:r w:rsidR="00CE07F6" w:rsidRPr="002270C4">
        <w:rPr>
          <w:rFonts w:cs="Times New Roman"/>
        </w:rPr>
        <w:t>inaccurate</w:t>
      </w:r>
      <w:r w:rsidR="00AF0312" w:rsidRPr="002270C4">
        <w:rPr>
          <w:rFonts w:cs="Times New Roman"/>
        </w:rPr>
        <w:t xml:space="preserve"> understanding of </w:t>
      </w:r>
      <w:r w:rsidR="00315C57">
        <w:rPr>
          <w:rFonts w:cs="Times New Roman"/>
        </w:rPr>
        <w:t>the regular</w:t>
      </w:r>
      <w:ins w:id="31" w:author="Derek Ogle" w:date="2017-03-21T22:19:00Z">
        <w:r w:rsidR="00A802C8">
          <w:rPr>
            <w:rFonts w:cs="Times New Roman"/>
          </w:rPr>
          <w:t xml:space="preserve"> production of strong</w:t>
        </w:r>
      </w:ins>
      <w:ins w:id="32" w:author="Derek Ogle" w:date="2017-03-21T22:18:00Z">
        <w:r w:rsidR="00A802C8">
          <w:rPr>
            <w:rFonts w:cs="Times New Roman"/>
          </w:rPr>
          <w:t xml:space="preserve"> year-classes of</w:t>
        </w:r>
      </w:ins>
      <w:del w:id="33" w:author="Derek Ogle" w:date="2017-03-21T22:18:00Z">
        <w:r w:rsidR="00315C57" w:rsidDel="00A802C8">
          <w:rPr>
            <w:rFonts w:cs="Times New Roman"/>
          </w:rPr>
          <w:delText>ity in</w:delText>
        </w:r>
      </w:del>
      <w:r w:rsidR="00315C57">
        <w:rPr>
          <w:rFonts w:cs="Times New Roman"/>
        </w:rPr>
        <w:t xml:space="preserve"> </w:t>
      </w:r>
      <w:r w:rsidR="003353C7" w:rsidRPr="002270C4">
        <w:rPr>
          <w:rFonts w:cs="Times New Roman"/>
        </w:rPr>
        <w:t xml:space="preserve">Lake Superior </w:t>
      </w:r>
      <w:r w:rsidR="00315C57">
        <w:rPr>
          <w:rFonts w:cs="Times New Roman"/>
        </w:rPr>
        <w:t>C</w:t>
      </w:r>
      <w:r w:rsidR="002D6A5E" w:rsidRPr="002270C4">
        <w:rPr>
          <w:rFonts w:cs="Times New Roman"/>
        </w:rPr>
        <w:t>isco</w:t>
      </w:r>
      <w:del w:id="34" w:author="Derek Ogle" w:date="2017-03-21T22:19:00Z">
        <w:r w:rsidR="006214ED" w:rsidDel="00A802C8">
          <w:rPr>
            <w:rFonts w:cs="Times New Roman"/>
          </w:rPr>
          <w:delText xml:space="preserve"> </w:delText>
        </w:r>
        <w:r w:rsidR="00315C57" w:rsidDel="00A802C8">
          <w:rPr>
            <w:rFonts w:cs="Times New Roman"/>
          </w:rPr>
          <w:delText>year-class strength</w:delText>
        </w:r>
      </w:del>
      <w:r w:rsidR="006214ED">
        <w:rPr>
          <w:rFonts w:cs="Times New Roman"/>
        </w:rPr>
        <w:t xml:space="preserve">. </w:t>
      </w:r>
      <w:proofErr w:type="spellStart"/>
      <w:r w:rsidR="00315C57">
        <w:rPr>
          <w:rFonts w:cs="Times New Roman"/>
        </w:rPr>
        <w:t>Inter</w:t>
      </w:r>
      <w:del w:id="35" w:author="Derek Ogle" w:date="2017-03-23T12:52:00Z">
        <w:r w:rsidR="00315C57" w:rsidDel="00813042">
          <w:rPr>
            <w:rFonts w:cs="Times New Roman"/>
          </w:rPr>
          <w:delText>-</w:delText>
        </w:r>
      </w:del>
      <w:r w:rsidR="00315C57">
        <w:rPr>
          <w:rFonts w:cs="Times New Roman"/>
        </w:rPr>
        <w:t>annual</w:t>
      </w:r>
      <w:proofErr w:type="spellEnd"/>
      <w:r w:rsidR="00315C57">
        <w:rPr>
          <w:rFonts w:cs="Times New Roman"/>
        </w:rPr>
        <w:t xml:space="preserve"> v</w:t>
      </w:r>
      <w:r w:rsidR="000D3CED" w:rsidRPr="002270C4">
        <w:rPr>
          <w:rFonts w:cs="Times New Roman"/>
        </w:rPr>
        <w:t xml:space="preserve">ariability in </w:t>
      </w:r>
      <w:proofErr w:type="spellStart"/>
      <w:r w:rsidR="000D3CED" w:rsidRPr="002270C4">
        <w:rPr>
          <w:rFonts w:cs="Times New Roman"/>
        </w:rPr>
        <w:t>K</w:t>
      </w:r>
      <w:r w:rsidR="004263BB" w:rsidRPr="002270C4">
        <w:rPr>
          <w:rFonts w:cs="Times New Roman"/>
        </w:rPr>
        <w:t>iyi</w:t>
      </w:r>
      <w:proofErr w:type="spellEnd"/>
      <w:r w:rsidR="004263BB" w:rsidRPr="002270C4">
        <w:rPr>
          <w:rFonts w:cs="Times New Roman"/>
        </w:rPr>
        <w:t xml:space="preserve"> </w:t>
      </w:r>
      <w:r w:rsidR="00315C57">
        <w:rPr>
          <w:rFonts w:cs="Times New Roman"/>
        </w:rPr>
        <w:t xml:space="preserve">year-class strength </w:t>
      </w:r>
      <w:r w:rsidR="004263BB" w:rsidRPr="002270C4">
        <w:rPr>
          <w:rFonts w:cs="Times New Roman"/>
        </w:rPr>
        <w:t>has not been evaluated.</w:t>
      </w:r>
    </w:p>
    <w:p w14:paraId="27EDA701" w14:textId="0301E276" w:rsidR="004727C3" w:rsidRPr="002270C4" w:rsidRDefault="008B6CF2" w:rsidP="002270C4">
      <w:pPr>
        <w:spacing w:line="360" w:lineRule="auto"/>
      </w:pPr>
      <w:r w:rsidRPr="002270C4">
        <w:rPr>
          <w:rFonts w:cs="Times New Roman"/>
        </w:rPr>
        <w:t>T</w:t>
      </w:r>
      <w:r w:rsidR="00F03E2E" w:rsidRPr="002270C4">
        <w:t xml:space="preserve">he purpose </w:t>
      </w:r>
      <w:r w:rsidR="00DD283E" w:rsidRPr="002270C4">
        <w:t xml:space="preserve">of this study </w:t>
      </w:r>
      <w:r w:rsidR="00F03E2E" w:rsidRPr="002270C4">
        <w:t>was</w:t>
      </w:r>
      <w:r w:rsidR="00DD283E" w:rsidRPr="002270C4">
        <w:t xml:space="preserve"> to </w:t>
      </w:r>
      <w:r w:rsidR="00DF1D83" w:rsidRPr="002270C4">
        <w:t xml:space="preserve">1) </w:t>
      </w:r>
      <w:r w:rsidR="009237D7" w:rsidRPr="002270C4">
        <w:t xml:space="preserve">compare </w:t>
      </w:r>
      <w:r w:rsidR="000D3CED" w:rsidRPr="002270C4">
        <w:t xml:space="preserve">Lake Superior </w:t>
      </w:r>
      <w:proofErr w:type="spellStart"/>
      <w:r w:rsidR="000D3CED" w:rsidRPr="002270C4">
        <w:t>K</w:t>
      </w:r>
      <w:r w:rsidR="005041D7" w:rsidRPr="002270C4">
        <w:t>iyi</w:t>
      </w:r>
      <w:proofErr w:type="spellEnd"/>
      <w:r w:rsidR="005041D7" w:rsidRPr="002270C4">
        <w:t xml:space="preserve"> </w:t>
      </w:r>
      <w:r w:rsidR="009237D7" w:rsidRPr="002270C4">
        <w:t>ages estimated from scales and otoliths</w:t>
      </w:r>
      <w:r w:rsidR="005041D7" w:rsidRPr="002270C4">
        <w:t>, 2</w:t>
      </w:r>
      <w:r w:rsidR="009237D7" w:rsidRPr="002270C4">
        <w:t xml:space="preserve">) </w:t>
      </w:r>
      <w:r w:rsidR="006010EE" w:rsidRPr="002270C4">
        <w:t xml:space="preserve">evaluate recruitment variability, and 3) </w:t>
      </w:r>
      <w:r w:rsidR="005041D7" w:rsidRPr="002270C4">
        <w:t xml:space="preserve">assess </w:t>
      </w:r>
      <w:r w:rsidR="002F721E" w:rsidRPr="002270C4">
        <w:t xml:space="preserve">the </w:t>
      </w:r>
      <w:r w:rsidR="009237D7" w:rsidRPr="002270C4">
        <w:t>valid</w:t>
      </w:r>
      <w:r w:rsidR="002F721E" w:rsidRPr="002270C4">
        <w:t>ity</w:t>
      </w:r>
      <w:r w:rsidR="009237D7" w:rsidRPr="002270C4">
        <w:t xml:space="preserve"> </w:t>
      </w:r>
      <w:r w:rsidR="005041D7" w:rsidRPr="002270C4">
        <w:t>of otolith</w:t>
      </w:r>
      <w:r w:rsidR="007B11DA" w:rsidRPr="002270C4">
        <w:t>-</w:t>
      </w:r>
      <w:r w:rsidR="005041D7" w:rsidRPr="002270C4">
        <w:t xml:space="preserve">derived </w:t>
      </w:r>
      <w:proofErr w:type="spellStart"/>
      <w:r w:rsidR="000D3CED" w:rsidRPr="002270C4">
        <w:t>K</w:t>
      </w:r>
      <w:r w:rsidR="009237D7" w:rsidRPr="002270C4">
        <w:t>iyi</w:t>
      </w:r>
      <w:proofErr w:type="spellEnd"/>
      <w:r w:rsidR="009237D7" w:rsidRPr="002270C4">
        <w:t xml:space="preserve"> ages by comparing </w:t>
      </w:r>
      <w:ins w:id="36" w:author="Derek Ogle" w:date="2017-03-23T12:14:00Z">
        <w:r w:rsidR="00274AF4">
          <w:t xml:space="preserve">the </w:t>
        </w:r>
      </w:ins>
      <w:del w:id="37" w:author="Derek Ogle" w:date="2017-03-23T12:13:00Z">
        <w:r w:rsidR="009237D7" w:rsidRPr="002270C4" w:rsidDel="00274AF4">
          <w:delText xml:space="preserve">age </w:delText>
        </w:r>
      </w:del>
      <w:r w:rsidR="009237D7" w:rsidRPr="002270C4">
        <w:t>distribution</w:t>
      </w:r>
      <w:del w:id="38" w:author="Derek Ogle" w:date="2017-03-23T12:14:00Z">
        <w:r w:rsidR="009237D7" w:rsidRPr="002270C4" w:rsidDel="00274AF4">
          <w:delText>s</w:delText>
        </w:r>
      </w:del>
      <w:ins w:id="39" w:author="Derek Ogle" w:date="2017-03-23T12:13:00Z">
        <w:r w:rsidR="00274AF4">
          <w:t xml:space="preserve"> of age estimates</w:t>
        </w:r>
      </w:ins>
      <w:r w:rsidR="009237D7" w:rsidRPr="002270C4">
        <w:t xml:space="preserve"> to strong year-classes identified from annual length frequency distributions</w:t>
      </w:r>
      <w:r w:rsidR="000D542A" w:rsidRPr="002270C4">
        <w:t>.</w:t>
      </w:r>
    </w:p>
    <w:p w14:paraId="7F7A270D" w14:textId="77777777" w:rsidR="007D1503" w:rsidRPr="002270C4" w:rsidRDefault="007D1503" w:rsidP="002270C4">
      <w:pPr>
        <w:spacing w:line="360" w:lineRule="auto"/>
        <w:ind w:firstLine="0"/>
        <w:rPr>
          <w:b/>
        </w:rPr>
      </w:pPr>
    </w:p>
    <w:p w14:paraId="41497E18" w14:textId="2BE36A5C" w:rsidR="004521C0" w:rsidRPr="002270C4" w:rsidRDefault="002270C4" w:rsidP="002270C4">
      <w:pPr>
        <w:spacing w:line="360" w:lineRule="auto"/>
        <w:ind w:firstLine="0"/>
      </w:pPr>
      <w:r w:rsidRPr="002270C4">
        <w:t>&lt;A&gt;</w:t>
      </w:r>
      <w:r w:rsidR="00DF31E9" w:rsidRPr="002270C4">
        <w:t>Methods</w:t>
      </w:r>
    </w:p>
    <w:p w14:paraId="1BDF25F2" w14:textId="42A27AFF" w:rsidR="004521C0" w:rsidRPr="002270C4" w:rsidRDefault="002270C4" w:rsidP="002270C4">
      <w:pPr>
        <w:spacing w:line="360" w:lineRule="auto"/>
        <w:ind w:firstLine="0"/>
        <w:rPr>
          <w:i/>
        </w:rPr>
      </w:pPr>
      <w:commentRangeStart w:id="40"/>
      <w:r>
        <w:rPr>
          <w:i/>
        </w:rPr>
        <w:t xml:space="preserve">Age analyses. – </w:t>
      </w:r>
      <w:commentRangeEnd w:id="40"/>
      <w:r w:rsidR="008534D8">
        <w:rPr>
          <w:rStyle w:val="CommentReference"/>
        </w:rPr>
        <w:commentReference w:id="40"/>
      </w:r>
    </w:p>
    <w:p w14:paraId="4195FA09" w14:textId="7413699C" w:rsidR="00E67836" w:rsidRPr="002270C4" w:rsidRDefault="007B11DA" w:rsidP="002270C4">
      <w:pPr>
        <w:spacing w:line="360" w:lineRule="auto"/>
        <w:rPr>
          <w:i/>
        </w:rPr>
      </w:pPr>
      <w:r w:rsidRPr="002270C4">
        <w:t>Fish c</w:t>
      </w:r>
      <w:r w:rsidR="008B6CF2" w:rsidRPr="002270C4">
        <w:t>ollections were made</w:t>
      </w:r>
      <w:r w:rsidR="00724B8C" w:rsidRPr="002270C4">
        <w:t xml:space="preserve"> at 102 locations</w:t>
      </w:r>
      <w:r w:rsidR="002C50E7" w:rsidRPr="002270C4">
        <w:t xml:space="preserve"> </w:t>
      </w:r>
      <w:r w:rsidR="008B6CF2" w:rsidRPr="002270C4">
        <w:t>throughout Lake Superior</w:t>
      </w:r>
      <w:r w:rsidR="00DE619B" w:rsidRPr="002270C4">
        <w:t xml:space="preserve"> (Figure 1)</w:t>
      </w:r>
      <w:r w:rsidR="006214ED">
        <w:t xml:space="preserve">. </w:t>
      </w:r>
      <w:r w:rsidR="002C50E7" w:rsidRPr="002270C4">
        <w:t xml:space="preserve">Collections </w:t>
      </w:r>
      <w:r w:rsidR="009812D0" w:rsidRPr="002270C4">
        <w:t>were made</w:t>
      </w:r>
      <w:r w:rsidR="008B6CF2" w:rsidRPr="002270C4">
        <w:t xml:space="preserve"> </w:t>
      </w:r>
      <w:r w:rsidR="00E53FFF" w:rsidRPr="002270C4">
        <w:t>during daylight</w:t>
      </w:r>
      <w:r w:rsidR="00724B8C" w:rsidRPr="002270C4">
        <w:t xml:space="preserve"> between 19 May and 20 July 2014</w:t>
      </w:r>
      <w:r w:rsidR="008B6CF2" w:rsidRPr="002270C4">
        <w:t xml:space="preserve"> with the </w:t>
      </w:r>
      <w:r w:rsidR="00360993" w:rsidRPr="002270C4">
        <w:t>U</w:t>
      </w:r>
      <w:r w:rsidR="006D4717" w:rsidRPr="002270C4">
        <w:t>. S</w:t>
      </w:r>
      <w:r w:rsidR="006214ED">
        <w:t xml:space="preserve">. </w:t>
      </w:r>
      <w:r w:rsidR="00360993" w:rsidRPr="002270C4">
        <w:t xml:space="preserve">Geological Survey Research Vessel </w:t>
      </w:r>
      <w:proofErr w:type="spellStart"/>
      <w:r w:rsidR="008B6CF2" w:rsidRPr="002270C4">
        <w:t>Kiyi</w:t>
      </w:r>
      <w:proofErr w:type="spellEnd"/>
      <w:r w:rsidR="008B6CF2" w:rsidRPr="002270C4">
        <w:t xml:space="preserve"> using a Yankee bottom trawl with either a chain or rubber disk foot rope towed at approximately 3.5 km/h. Both nets had an 11.9 m head rope, 15.5 m foot rope, and 2.2 m wing height with stretch mesh</w:t>
      </w:r>
      <w:ins w:id="41" w:author="Derek Ogle" w:date="2017-03-23T12:14:00Z">
        <w:r w:rsidR="007A445B">
          <w:t>es</w:t>
        </w:r>
      </w:ins>
      <w:r w:rsidR="008B6CF2" w:rsidRPr="002270C4">
        <w:t xml:space="preserve"> of 89 mm at the mouth, 64 mm for the trammel, and 13 mm at the cod-end. </w:t>
      </w:r>
      <w:r w:rsidR="004F3EA0" w:rsidRPr="002270C4">
        <w:t xml:space="preserve">Nearshore trawling in May and June was cross-contour with a mean beginning depth of 19 m (range: 11-40), ending depth of 61 m (range: 19-144), and distance covered of 1.7 km (range: 0.5-3.8). Offshore trawling in July followed a constant depth contour with a mean average depth of 191 m (range: 92-315) and distance covered of 1.4 km (range: 1.2-1.5). </w:t>
      </w:r>
      <w:r w:rsidR="008201C1" w:rsidRPr="002270C4">
        <w:t>Trawl distance was determined from the ship’s geographic positioning system.</w:t>
      </w:r>
      <w:ins w:id="42" w:author="Derek Ogle" w:date="2017-03-23T11:11:00Z">
        <w:r w:rsidR="005E4255">
          <w:t xml:space="preserve"> </w:t>
        </w:r>
        <w:proofErr w:type="spellStart"/>
        <w:r w:rsidR="005E4255">
          <w:t>Kiyi</w:t>
        </w:r>
        <w:proofErr w:type="spellEnd"/>
        <w:r w:rsidR="005E4255">
          <w:t xml:space="preserve"> were identified based on morphological characteristics, such as fin length and eye diameter</w:t>
        </w:r>
      </w:ins>
      <w:ins w:id="43" w:author="Derek Ogle" w:date="2017-03-23T11:25:00Z">
        <w:r w:rsidR="002F66BF">
          <w:t xml:space="preserve">, as described in </w:t>
        </w:r>
      </w:ins>
      <w:proofErr w:type="spellStart"/>
      <w:ins w:id="44" w:author="Derek Ogle" w:date="2017-03-23T11:11:00Z">
        <w:r w:rsidR="005E4255">
          <w:t>Koelz</w:t>
        </w:r>
        <w:proofErr w:type="spellEnd"/>
        <w:r w:rsidR="005E4255">
          <w:t xml:space="preserve"> </w:t>
        </w:r>
      </w:ins>
      <w:ins w:id="45" w:author="Derek Ogle" w:date="2017-03-23T11:25:00Z">
        <w:r w:rsidR="002F66BF">
          <w:t>(</w:t>
        </w:r>
      </w:ins>
      <w:ins w:id="46" w:author="Derek Ogle" w:date="2017-03-23T11:11:00Z">
        <w:r w:rsidR="005E4255">
          <w:t>1927</w:t>
        </w:r>
      </w:ins>
      <w:ins w:id="47" w:author="Derek Ogle" w:date="2017-03-23T11:25:00Z">
        <w:r w:rsidR="002F66BF">
          <w:t xml:space="preserve">) and </w:t>
        </w:r>
      </w:ins>
      <w:proofErr w:type="spellStart"/>
      <w:ins w:id="48" w:author="Derek Ogle" w:date="2017-03-23T11:11:00Z">
        <w:r w:rsidR="005E4255">
          <w:t>Eshenroeder</w:t>
        </w:r>
        <w:proofErr w:type="spellEnd"/>
        <w:r w:rsidR="005E4255">
          <w:t xml:space="preserve"> et al </w:t>
        </w:r>
      </w:ins>
      <w:ins w:id="49" w:author="Derek Ogle" w:date="2017-03-23T11:25:00Z">
        <w:r w:rsidR="002F66BF">
          <w:t>(</w:t>
        </w:r>
      </w:ins>
      <w:ins w:id="50" w:author="Derek Ogle" w:date="2017-03-23T11:11:00Z">
        <w:r w:rsidR="005E4255">
          <w:t>2016)</w:t>
        </w:r>
      </w:ins>
      <w:ins w:id="51" w:author="Derek Ogle" w:date="2017-03-23T11:13:00Z">
        <w:r w:rsidR="0058722E">
          <w:t>.</w:t>
        </w:r>
        <w:commentRangeStart w:id="52"/>
        <w:r w:rsidR="0058722E">
          <w:t xml:space="preserve"> In addition, </w:t>
        </w:r>
      </w:ins>
      <w:proofErr w:type="spellStart"/>
      <w:ins w:id="53" w:author="Derek Ogle" w:date="2017-03-23T11:19:00Z">
        <w:r w:rsidR="007D5FB0">
          <w:t>Kiyi</w:t>
        </w:r>
        <w:proofErr w:type="spellEnd"/>
        <w:r w:rsidR="007D5FB0">
          <w:t xml:space="preserve"> are primarily captured from depths &gt;XX m (CITATION).</w:t>
        </w:r>
      </w:ins>
      <w:ins w:id="54" w:author="Derek Ogle" w:date="2017-03-23T11:11:00Z">
        <w:r w:rsidR="005E4255">
          <w:t xml:space="preserve"> All </w:t>
        </w:r>
      </w:ins>
      <w:proofErr w:type="spellStart"/>
      <w:ins w:id="55" w:author="Derek Ogle" w:date="2017-03-23T11:19:00Z">
        <w:r w:rsidR="007D5FB0">
          <w:t>K</w:t>
        </w:r>
      </w:ins>
      <w:ins w:id="56" w:author="Derek Ogle" w:date="2017-03-23T11:11:00Z">
        <w:r w:rsidR="005E4255">
          <w:t>iyi</w:t>
        </w:r>
        <w:proofErr w:type="spellEnd"/>
        <w:r w:rsidR="005E4255">
          <w:t xml:space="preserve"> in </w:t>
        </w:r>
      </w:ins>
      <w:ins w:id="57" w:author="Derek Ogle" w:date="2017-03-23T11:19:00Z">
        <w:r w:rsidR="007D5FB0">
          <w:t>this</w:t>
        </w:r>
      </w:ins>
      <w:ins w:id="58" w:author="Derek Ogle" w:date="2017-03-23T11:11:00Z">
        <w:r w:rsidR="005E4255">
          <w:t xml:space="preserve"> study were collected from depths &gt;XX m.</w:t>
        </w:r>
      </w:ins>
      <w:commentRangeEnd w:id="52"/>
      <w:ins w:id="59" w:author="Derek Ogle" w:date="2017-03-23T11:23:00Z">
        <w:r w:rsidR="007D5FB0">
          <w:rPr>
            <w:rStyle w:val="CommentReference"/>
          </w:rPr>
          <w:commentReference w:id="52"/>
        </w:r>
      </w:ins>
      <w:r w:rsidR="008201C1" w:rsidRPr="002270C4">
        <w:t xml:space="preserve"> </w:t>
      </w:r>
      <w:r w:rsidR="000D3CED" w:rsidRPr="002270C4">
        <w:t xml:space="preserve">All </w:t>
      </w:r>
      <w:proofErr w:type="spellStart"/>
      <w:r w:rsidR="000D3CED" w:rsidRPr="002270C4">
        <w:t>K</w:t>
      </w:r>
      <w:r w:rsidR="00760B40" w:rsidRPr="002270C4">
        <w:t>iyi</w:t>
      </w:r>
      <w:proofErr w:type="spellEnd"/>
      <w:r w:rsidR="00760B40" w:rsidRPr="002270C4">
        <w:t xml:space="preserve"> collected were </w:t>
      </w:r>
      <w:r w:rsidR="009A712A" w:rsidRPr="002270C4">
        <w:t xml:space="preserve">counted, weighed in aggregate, and </w:t>
      </w:r>
      <w:r w:rsidR="00760B40" w:rsidRPr="002270C4">
        <w:t>frozen for later processing.</w:t>
      </w:r>
      <w:r w:rsidR="009A712A" w:rsidRPr="002270C4">
        <w:t xml:space="preserve"> </w:t>
      </w:r>
      <w:r w:rsidR="009A712A" w:rsidRPr="002270C4">
        <w:rPr>
          <w:rFonts w:eastAsia="Times New Roman" w:cs="Times New Roman"/>
          <w:color w:val="000000" w:themeColor="text1"/>
        </w:rPr>
        <w:t>Relative density (</w:t>
      </w:r>
      <w:r w:rsidR="005966C9">
        <w:rPr>
          <w:rFonts w:eastAsia="Times New Roman" w:cs="Times New Roman"/>
          <w:color w:val="000000" w:themeColor="text1"/>
        </w:rPr>
        <w:t>fish/ha)</w:t>
      </w:r>
      <w:r w:rsidR="009A712A" w:rsidRPr="002270C4">
        <w:rPr>
          <w:rFonts w:eastAsia="Times New Roman" w:cs="Times New Roman"/>
          <w:color w:val="000000" w:themeColor="text1"/>
        </w:rPr>
        <w:t xml:space="preserve"> and biomass (</w:t>
      </w:r>
      <w:r w:rsidR="005966C9">
        <w:rPr>
          <w:rFonts w:eastAsia="Times New Roman" w:cs="Times New Roman"/>
          <w:color w:val="000000" w:themeColor="text1"/>
        </w:rPr>
        <w:t>kg/ha)</w:t>
      </w:r>
      <w:r w:rsidR="009A712A" w:rsidRPr="002270C4">
        <w:rPr>
          <w:rFonts w:eastAsia="Times New Roman" w:cs="Times New Roman"/>
          <w:color w:val="000000" w:themeColor="text1"/>
        </w:rPr>
        <w:t xml:space="preserve"> were estimated by dividing collection counts an</w:t>
      </w:r>
      <w:r w:rsidR="008D3583" w:rsidRPr="002270C4">
        <w:rPr>
          <w:rFonts w:eastAsia="Times New Roman" w:cs="Times New Roman"/>
          <w:color w:val="000000" w:themeColor="text1"/>
        </w:rPr>
        <w:t xml:space="preserve">d aggregate weights by the area </w:t>
      </w:r>
      <w:r w:rsidR="009A712A" w:rsidRPr="002270C4">
        <w:rPr>
          <w:rFonts w:eastAsia="Times New Roman" w:cs="Times New Roman"/>
          <w:color w:val="000000" w:themeColor="text1"/>
        </w:rPr>
        <w:t>swept by each trawl tow.</w:t>
      </w:r>
    </w:p>
    <w:p w14:paraId="5F50B45E" w14:textId="675C0FB3" w:rsidR="000D542A" w:rsidRPr="002270C4" w:rsidRDefault="00670586" w:rsidP="002270C4">
      <w:pPr>
        <w:spacing w:line="360" w:lineRule="auto"/>
      </w:pPr>
      <w:r w:rsidRPr="002270C4">
        <w:t>Frozen fish were thawed at room temperature before total length</w:t>
      </w:r>
      <w:r w:rsidR="00A41272" w:rsidRPr="002270C4">
        <w:t xml:space="preserve"> to the nearest mm</w:t>
      </w:r>
      <w:r w:rsidRPr="002270C4">
        <w:t xml:space="preserve">, weight to the nearest gram, and sex (visually determined as female, male, or juvenile) were recorded. </w:t>
      </w:r>
      <w:del w:id="60" w:author="Derek Ogle" w:date="2017-03-23T12:17:00Z">
        <w:r w:rsidR="00A82507" w:rsidRPr="00A82507" w:rsidDel="007A445B">
          <w:delText>To get a</w:delText>
        </w:r>
      </w:del>
      <w:ins w:id="61" w:author="Derek Ogle" w:date="2017-03-23T12:17:00Z">
        <w:r w:rsidR="007A445B">
          <w:t>A</w:t>
        </w:r>
      </w:ins>
      <w:r w:rsidR="00A82507" w:rsidRPr="00A82507">
        <w:t xml:space="preserve"> </w:t>
      </w:r>
      <w:proofErr w:type="spellStart"/>
      <w:r w:rsidR="00A82507" w:rsidRPr="00A82507">
        <w:t>lakewide</w:t>
      </w:r>
      <w:proofErr w:type="spellEnd"/>
      <w:r w:rsidR="00A82507" w:rsidRPr="00A82507">
        <w:t xml:space="preserve"> representative sample</w:t>
      </w:r>
      <w:ins w:id="62" w:author="Derek Ogle" w:date="2017-03-21T19:33:00Z">
        <w:r w:rsidR="00CE3933">
          <w:t xml:space="preserve"> for estimating age</w:t>
        </w:r>
      </w:ins>
      <w:ins w:id="63" w:author="Derek Ogle" w:date="2017-03-23T12:17:00Z">
        <w:r w:rsidR="007A445B">
          <w:t xml:space="preserve"> was obtained by selecting</w:t>
        </w:r>
      </w:ins>
      <w:del w:id="64" w:author="Derek Ogle" w:date="2017-03-23T12:17:00Z">
        <w:r w:rsidR="00A82507" w:rsidRPr="00A82507" w:rsidDel="007A445B">
          <w:delText>,</w:delText>
        </w:r>
      </w:del>
      <w:r w:rsidR="00A82507" w:rsidRPr="00A82507">
        <w:t xml:space="preserve"> </w:t>
      </w:r>
      <w:del w:id="65" w:author="Derek Ogle" w:date="2017-03-21T19:32:00Z">
        <w:r w:rsidR="00A82507" w:rsidRPr="00A82507" w:rsidDel="00CE3933">
          <w:delText xml:space="preserve">a subsample of </w:delText>
        </w:r>
      </w:del>
      <w:r w:rsidR="00A82507" w:rsidRPr="00A82507">
        <w:t>10 individuals per 10 mm length bin</w:t>
      </w:r>
      <w:del w:id="66" w:author="Derek Ogle" w:date="2017-03-23T12:17:00Z">
        <w:r w:rsidR="00A82507" w:rsidRPr="00A82507" w:rsidDel="007A445B">
          <w:delText xml:space="preserve"> w</w:delText>
        </w:r>
      </w:del>
      <w:del w:id="67" w:author="Derek Ogle" w:date="2017-03-21T19:32:00Z">
        <w:r w:rsidR="00A82507" w:rsidRPr="00A82507" w:rsidDel="00CE3933">
          <w:delText>as</w:delText>
        </w:r>
      </w:del>
      <w:del w:id="68" w:author="Derek Ogle" w:date="2017-03-23T12:17:00Z">
        <w:r w:rsidR="00A82507" w:rsidRPr="00A82507" w:rsidDel="007A445B">
          <w:delText xml:space="preserve"> selected</w:delText>
        </w:r>
      </w:del>
      <w:r w:rsidR="00A82507" w:rsidRPr="00A82507">
        <w:t xml:space="preserve"> from</w:t>
      </w:r>
      <w:ins w:id="69" w:author="Derek Ogle" w:date="2017-03-21T19:32:00Z">
        <w:r w:rsidR="00CE3933">
          <w:t xml:space="preserve"> fish </w:t>
        </w:r>
      </w:ins>
      <w:ins w:id="70" w:author="Derek Ogle" w:date="2017-03-21T19:33:00Z">
        <w:r w:rsidR="00CE3933" w:rsidRPr="00CE3933">
          <w:rPr>
            <w:u w:val="single"/>
            <w:rPrChange w:id="71" w:author="Derek Ogle" w:date="2017-03-21T19:36:00Z">
              <w:rPr/>
            </w:rPrChange>
          </w:rPr>
          <w:t>&gt;</w:t>
        </w:r>
        <w:r w:rsidR="00CE3933">
          <w:t xml:space="preserve"> 160 mm </w:t>
        </w:r>
      </w:ins>
      <w:ins w:id="72" w:author="Derek Ogle" w:date="2017-03-21T19:32:00Z">
        <w:r w:rsidR="00CE3933">
          <w:t>collected in</w:t>
        </w:r>
      </w:ins>
      <w:r w:rsidR="00A82507" w:rsidRPr="00A82507">
        <w:t xml:space="preserve"> each of five regions (Figure 1)</w:t>
      </w:r>
      <w:del w:id="73" w:author="Derek Ogle" w:date="2017-03-21T19:33:00Z">
        <w:r w:rsidR="00A82507" w:rsidRPr="00A82507" w:rsidDel="00CE3933">
          <w:delText xml:space="preserve"> for fish &gt;160 mm as these fish were common</w:delText>
        </w:r>
      </w:del>
      <w:r w:rsidR="00A82507" w:rsidRPr="00A82507">
        <w:t xml:space="preserve">. </w:t>
      </w:r>
      <w:ins w:id="74" w:author="Derek Ogle" w:date="2017-03-21T19:33:00Z">
        <w:r w:rsidR="00CE3933">
          <w:t xml:space="preserve">All fish &lt;160 </w:t>
        </w:r>
        <w:r w:rsidR="00CE3933">
          <w:lastRenderedPageBreak/>
          <w:t xml:space="preserve">mm </w:t>
        </w:r>
      </w:ins>
      <w:ins w:id="75" w:author="Derek Ogle" w:date="2017-03-23T12:18:00Z">
        <w:r w:rsidR="007A445B">
          <w:t xml:space="preserve">were selected for estimating age </w:t>
        </w:r>
      </w:ins>
      <w:ins w:id="76" w:author="Derek Ogle" w:date="2017-03-21T19:33:00Z">
        <w:r w:rsidR="00CE3933">
          <w:t>b</w:t>
        </w:r>
      </w:ins>
      <w:del w:id="77" w:author="Derek Ogle" w:date="2017-03-21T19:33:00Z">
        <w:r w:rsidR="00A82507" w:rsidRPr="00A82507" w:rsidDel="00CE3933">
          <w:delText>B</w:delText>
        </w:r>
      </w:del>
      <w:r w:rsidR="00A82507" w:rsidRPr="00A82507">
        <w:t>ecause fish</w:t>
      </w:r>
      <w:ins w:id="78" w:author="Derek Ogle" w:date="2017-03-21T19:34:00Z">
        <w:r w:rsidR="00CE3933">
          <w:t xml:space="preserve"> of this size</w:t>
        </w:r>
      </w:ins>
      <w:del w:id="79" w:author="Derek Ogle" w:date="2017-03-21T19:34:00Z">
        <w:r w:rsidR="00A82507" w:rsidRPr="00A82507" w:rsidDel="00CE3933">
          <w:delText xml:space="preserve"> &lt;160 mm</w:delText>
        </w:r>
      </w:del>
      <w:r w:rsidR="00A82507" w:rsidRPr="00A82507">
        <w:t xml:space="preserve"> were rare</w:t>
      </w:r>
      <w:del w:id="80" w:author="Derek Ogle" w:date="2017-03-21T19:34:00Z">
        <w:r w:rsidR="00A82507" w:rsidRPr="00A82507" w:rsidDel="00CE3933">
          <w:delText>, all fish &lt;160 mm were aged</w:delText>
        </w:r>
      </w:del>
      <w:r w:rsidR="006214ED">
        <w:t xml:space="preserve">. </w:t>
      </w:r>
      <w:r w:rsidR="00993354" w:rsidRPr="002270C4">
        <w:t>Scales were removed from</w:t>
      </w:r>
      <w:ins w:id="81" w:author="Derek Ogle" w:date="2017-03-23T12:18:00Z">
        <w:r w:rsidR="007A445B" w:rsidRPr="002270C4">
          <w:t xml:space="preserve"> either side of the fish</w:t>
        </w:r>
      </w:ins>
      <w:r w:rsidR="00993354" w:rsidRPr="002270C4">
        <w:t xml:space="preserve"> directly above the lateral line as close to the anterior margin of the dorsal fin as possible </w:t>
      </w:r>
      <w:ins w:id="82" w:author="Derek Ogle" w:date="2017-03-21T19:59:00Z">
        <w:r w:rsidR="003E019B">
          <w:t>(</w:t>
        </w:r>
        <w:proofErr w:type="spellStart"/>
        <w:r w:rsidR="003E019B">
          <w:t>Hogman</w:t>
        </w:r>
        <w:proofErr w:type="spellEnd"/>
        <w:r w:rsidR="003E019B">
          <w:t xml:space="preserve"> 1968)</w:t>
        </w:r>
      </w:ins>
      <w:del w:id="83" w:author="Derek Ogle" w:date="2017-03-23T12:18:00Z">
        <w:r w:rsidR="00993354" w:rsidRPr="002270C4" w:rsidDel="007A445B">
          <w:delText>fro</w:delText>
        </w:r>
      </w:del>
      <w:del w:id="84" w:author="Derek Ogle" w:date="2017-03-23T12:19:00Z">
        <w:r w:rsidR="00993354" w:rsidRPr="002270C4" w:rsidDel="007A445B">
          <w:delText>m</w:delText>
        </w:r>
      </w:del>
      <w:del w:id="85" w:author="Derek Ogle" w:date="2017-03-23T12:18:00Z">
        <w:r w:rsidR="00993354" w:rsidRPr="002270C4" w:rsidDel="007A445B">
          <w:delText xml:space="preserve"> either side of the fish</w:delText>
        </w:r>
      </w:del>
      <w:r w:rsidR="00993354" w:rsidRPr="002270C4">
        <w:t>.</w:t>
      </w:r>
      <w:r w:rsidR="0046607F" w:rsidRPr="002270C4">
        <w:t xml:space="preserve"> </w:t>
      </w:r>
      <w:r w:rsidR="007E3312" w:rsidRPr="002270C4">
        <w:t>S</w:t>
      </w:r>
      <w:r w:rsidR="00B66320" w:rsidRPr="002270C4">
        <w:t xml:space="preserve">cales and </w:t>
      </w:r>
      <w:r w:rsidR="008B095B" w:rsidRPr="002270C4">
        <w:t>sagittal</w:t>
      </w:r>
      <w:r w:rsidR="00B66320" w:rsidRPr="002270C4">
        <w:t xml:space="preserve"> otoliths </w:t>
      </w:r>
      <w:r w:rsidR="00830E35" w:rsidRPr="002270C4">
        <w:t xml:space="preserve">were </w:t>
      </w:r>
      <w:r w:rsidR="00236A9A" w:rsidRPr="002270C4">
        <w:t xml:space="preserve">placed in </w:t>
      </w:r>
      <w:r w:rsidR="00B66320" w:rsidRPr="002270C4">
        <w:t>paper envelope</w:t>
      </w:r>
      <w:r w:rsidR="00236A9A" w:rsidRPr="002270C4">
        <w:t>s</w:t>
      </w:r>
      <w:r w:rsidR="00B66320" w:rsidRPr="002270C4">
        <w:t xml:space="preserve"> to air dry</w:t>
      </w:r>
      <w:r w:rsidR="00360993" w:rsidRPr="002270C4">
        <w:t>.</w:t>
      </w:r>
    </w:p>
    <w:p w14:paraId="0D51C2F0" w14:textId="59F9BF70" w:rsidR="008C0592" w:rsidRPr="002270C4" w:rsidRDefault="00360993" w:rsidP="002270C4">
      <w:pPr>
        <w:spacing w:line="360" w:lineRule="auto"/>
      </w:pPr>
      <w:r w:rsidRPr="002270C4">
        <w:t>O</w:t>
      </w:r>
      <w:r w:rsidR="00D96B54" w:rsidRPr="002270C4">
        <w:t>t</w:t>
      </w:r>
      <w:r w:rsidR="00830E35" w:rsidRPr="002270C4">
        <w:rPr>
          <w:rFonts w:cs="Times New Roman"/>
        </w:rPr>
        <w:t xml:space="preserve">oliths were embedded in clear epoxy (Buehler </w:t>
      </w:r>
      <w:proofErr w:type="spellStart"/>
      <w:r w:rsidR="00830E35" w:rsidRPr="002270C4">
        <w:rPr>
          <w:rFonts w:cs="Times New Roman"/>
        </w:rPr>
        <w:t>EpoKwick</w:t>
      </w:r>
      <w:proofErr w:type="spellEnd"/>
      <w:r w:rsidR="00830E35" w:rsidRPr="002270C4">
        <w:rPr>
          <w:rFonts w:cs="Times New Roman"/>
          <w:color w:val="000000"/>
        </w:rPr>
        <w:t>™</w:t>
      </w:r>
      <w:r w:rsidR="00830E35" w:rsidRPr="002270C4" w:rsidDel="000066B2">
        <w:rPr>
          <w:rFonts w:cs="Times New Roman"/>
        </w:rPr>
        <w:t xml:space="preserve"> </w:t>
      </w:r>
      <w:r w:rsidR="00830E35" w:rsidRPr="002270C4">
        <w:rPr>
          <w:rFonts w:cs="Times New Roman"/>
        </w:rPr>
        <w:t>Epoxy, 5:1 ratio</w:t>
      </w:r>
      <w:r w:rsidR="00236A9A" w:rsidRPr="002270C4">
        <w:rPr>
          <w:rFonts w:cs="Times New Roman"/>
        </w:rPr>
        <w:t xml:space="preserve"> of resin to h</w:t>
      </w:r>
      <w:r w:rsidR="00830E35" w:rsidRPr="002270C4">
        <w:rPr>
          <w:rFonts w:cs="Times New Roman"/>
        </w:rPr>
        <w:t>ardener) before a 0.</w:t>
      </w:r>
      <w:r w:rsidR="00BB5984" w:rsidRPr="002270C4">
        <w:rPr>
          <w:rFonts w:cs="Times New Roman"/>
        </w:rPr>
        <w:t>5-</w:t>
      </w:r>
      <w:r w:rsidR="00830E35" w:rsidRPr="002270C4">
        <w:rPr>
          <w:rFonts w:cs="Times New Roman"/>
        </w:rPr>
        <w:t xml:space="preserve">mm thick section through the nucleus along the </w:t>
      </w:r>
      <w:proofErr w:type="spellStart"/>
      <w:r w:rsidR="00830E35" w:rsidRPr="002270C4">
        <w:rPr>
          <w:rFonts w:cs="Times New Roman"/>
        </w:rPr>
        <w:t>dorsoventral</w:t>
      </w:r>
      <w:proofErr w:type="spellEnd"/>
      <w:r w:rsidR="00830E35" w:rsidRPr="002270C4">
        <w:rPr>
          <w:rFonts w:cs="Times New Roman"/>
        </w:rPr>
        <w:t xml:space="preserve"> plane was obtained with a Buehler </w:t>
      </w:r>
      <w:proofErr w:type="spellStart"/>
      <w:r w:rsidR="00830E35" w:rsidRPr="002270C4">
        <w:rPr>
          <w:rFonts w:cs="Times New Roman"/>
        </w:rPr>
        <w:t>IsoMet</w:t>
      </w:r>
      <w:proofErr w:type="spellEnd"/>
      <w:r w:rsidR="00830E35" w:rsidRPr="002270C4">
        <w:rPr>
          <w:rFonts w:cs="Times New Roman"/>
          <w:color w:val="000000"/>
        </w:rPr>
        <w:t>™</w:t>
      </w:r>
      <w:r w:rsidR="00830E35" w:rsidRPr="002270C4" w:rsidDel="00BE11EF">
        <w:rPr>
          <w:rFonts w:cs="Times New Roman"/>
        </w:rPr>
        <w:t xml:space="preserve"> </w:t>
      </w:r>
      <w:r w:rsidRPr="002270C4">
        <w:rPr>
          <w:rFonts w:cs="Times New Roman"/>
        </w:rPr>
        <w:t xml:space="preserve">Low Speed Saw. </w:t>
      </w:r>
      <w:r w:rsidR="00830E35" w:rsidRPr="002270C4">
        <w:rPr>
          <w:rFonts w:cs="Times New Roman"/>
        </w:rPr>
        <w:t xml:space="preserve">Otolith thin sections were lightly polished with </w:t>
      </w:r>
      <w:r w:rsidR="00BB5984" w:rsidRPr="002270C4">
        <w:rPr>
          <w:rFonts w:cs="Times New Roman"/>
        </w:rPr>
        <w:t>1000-</w:t>
      </w:r>
      <w:r w:rsidR="00830E35" w:rsidRPr="002270C4">
        <w:rPr>
          <w:rFonts w:cs="Times New Roman"/>
        </w:rPr>
        <w:t xml:space="preserve">grit sandpaper before viewing in mineral oil on a black background with </w:t>
      </w:r>
      <w:r w:rsidR="00830E35" w:rsidRPr="002270C4">
        <w:t>reflected light applied at approximately a</w:t>
      </w:r>
      <w:r w:rsidR="00B66320" w:rsidRPr="002270C4">
        <w:t xml:space="preserve"> 45 degree angle to the section</w:t>
      </w:r>
      <w:r w:rsidR="00830E35" w:rsidRPr="002270C4">
        <w:rPr>
          <w:rFonts w:cs="Times New Roman"/>
        </w:rPr>
        <w:t>.</w:t>
      </w:r>
      <w:r w:rsidRPr="002270C4">
        <w:rPr>
          <w:rFonts w:cs="Times New Roman"/>
        </w:rPr>
        <w:t xml:space="preserve"> </w:t>
      </w:r>
      <w:r w:rsidR="008C0592" w:rsidRPr="002270C4">
        <w:rPr>
          <w:rFonts w:cs="Times New Roman"/>
        </w:rPr>
        <w:t>A digital image of each thin section</w:t>
      </w:r>
      <w:ins w:id="86" w:author="Derek Ogle" w:date="2017-03-23T12:20:00Z">
        <w:r w:rsidR="00F24661">
          <w:rPr>
            <w:rFonts w:cs="Times New Roman"/>
          </w:rPr>
          <w:t xml:space="preserve"> (Figure 2)</w:t>
        </w:r>
      </w:ins>
      <w:del w:id="87" w:author="Derek Ogle" w:date="2017-03-21T20:15:00Z">
        <w:r w:rsidR="008C0592" w:rsidRPr="002270C4" w:rsidDel="0008233C">
          <w:rPr>
            <w:rFonts w:cs="Times New Roman"/>
          </w:rPr>
          <w:delText>, or images for some sections where all fields of the section were not clear on one image,</w:delText>
        </w:r>
      </w:del>
      <w:r w:rsidR="008C0592" w:rsidRPr="002270C4">
        <w:rPr>
          <w:rFonts w:cs="Times New Roman"/>
        </w:rPr>
        <w:t xml:space="preserve"> was captured with a Nikon DS-Fi2™ camera attached to a Nikon SMZ745T™ stereo microscope</w:t>
      </w:r>
      <w:ins w:id="88" w:author="Derek Ogle" w:date="2017-03-21T19:28:00Z">
        <w:r w:rsidR="006214ED">
          <w:rPr>
            <w:rFonts w:cs="Times New Roman"/>
          </w:rPr>
          <w:t xml:space="preserve">. </w:t>
        </w:r>
      </w:ins>
      <w:ins w:id="89" w:author="Vinson, Mark" w:date="2017-03-15T11:32:00Z">
        <w:r w:rsidR="00CA7CA8">
          <w:t xml:space="preserve">Multiple images were used </w:t>
        </w:r>
      </w:ins>
      <w:ins w:id="90" w:author="Derek Ogle" w:date="2017-03-21T20:17:00Z">
        <w:r w:rsidR="00F61DEC">
          <w:t>for some</w:t>
        </w:r>
      </w:ins>
      <w:ins w:id="91" w:author="Vinson, Mark" w:date="2017-03-15T11:32:00Z">
        <w:del w:id="92" w:author="Derek Ogle" w:date="2017-03-21T20:17:00Z">
          <w:r w:rsidR="00CA7CA8" w:rsidDel="00F61DEC">
            <w:delText>when the</w:delText>
          </w:r>
        </w:del>
        <w:r w:rsidR="00CA7CA8">
          <w:t xml:space="preserve"> otolith section</w:t>
        </w:r>
      </w:ins>
      <w:ins w:id="93" w:author="Derek Ogle" w:date="2017-03-21T20:18:00Z">
        <w:r w:rsidR="00F61DEC">
          <w:t>s</w:t>
        </w:r>
      </w:ins>
      <w:ins w:id="94" w:author="Vinson, Mark" w:date="2017-03-15T11:32:00Z">
        <w:r w:rsidR="00CA7CA8">
          <w:t xml:space="preserve"> </w:t>
        </w:r>
      </w:ins>
      <w:ins w:id="95" w:author="Derek Ogle" w:date="2017-03-21T20:17:00Z">
        <w:r w:rsidR="00F61DEC">
          <w:t>where</w:t>
        </w:r>
      </w:ins>
      <w:ins w:id="96" w:author="Derek Ogle" w:date="2017-03-21T20:19:00Z">
        <w:r w:rsidR="00F61DEC">
          <w:t xml:space="preserve"> </w:t>
        </w:r>
      </w:ins>
      <w:ins w:id="97" w:author="Derek Ogle" w:date="2017-03-21T20:20:00Z">
        <w:r w:rsidR="00F61DEC">
          <w:t xml:space="preserve">a single </w:t>
        </w:r>
      </w:ins>
      <w:ins w:id="98" w:author="Derek Ogle" w:date="2017-03-21T20:19:00Z">
        <w:r w:rsidR="00F61DEC">
          <w:t xml:space="preserve">image </w:t>
        </w:r>
      </w:ins>
      <w:ins w:id="99" w:author="Derek Ogle" w:date="2017-03-21T20:20:00Z">
        <w:r w:rsidR="00F61DEC">
          <w:t>that was clear and focused in all areas could not be obtained</w:t>
        </w:r>
      </w:ins>
      <w:ins w:id="100" w:author="Vinson, Mark" w:date="2017-03-15T11:32:00Z">
        <w:del w:id="101" w:author="Derek Ogle" w:date="2017-03-21T20:19:00Z">
          <w:r w:rsidR="00CA7CA8" w:rsidDel="00F61DEC">
            <w:delText>was unclear</w:delText>
          </w:r>
        </w:del>
        <w:del w:id="102" w:author="Derek Ogle" w:date="2017-03-21T20:15:00Z">
          <w:r w:rsidR="00CA7CA8" w:rsidDel="0008233C">
            <w:delText xml:space="preserve"> or cloudy</w:delText>
          </w:r>
        </w:del>
        <w:del w:id="103" w:author="Derek Ogle" w:date="2017-03-21T20:18:00Z">
          <w:r w:rsidR="00CA7CA8" w:rsidDel="00F61DEC">
            <w:delText xml:space="preserve"> and could not be cleaned up through polishing or image enhancement</w:delText>
          </w:r>
        </w:del>
        <w:r w:rsidR="00CA7CA8">
          <w:t xml:space="preserve">. </w:t>
        </w:r>
      </w:ins>
      <w:r w:rsidR="001D4AAE" w:rsidRPr="002270C4">
        <w:rPr>
          <w:rFonts w:cs="Times New Roman"/>
        </w:rPr>
        <w:t xml:space="preserve">Age estimates were also obtained from scales for fish collected from the eastern Michigan region. </w:t>
      </w:r>
      <w:r w:rsidR="000C759F" w:rsidRPr="002270C4">
        <w:rPr>
          <w:rFonts w:cs="Times New Roman"/>
        </w:rPr>
        <w:t>Age was</w:t>
      </w:r>
      <w:r w:rsidR="001D4AAE" w:rsidRPr="002270C4">
        <w:rPr>
          <w:rFonts w:cs="Times New Roman"/>
        </w:rPr>
        <w:t xml:space="preserve"> estimated from scales for a limited number of fish becau</w:t>
      </w:r>
      <w:r w:rsidR="008B1C0F" w:rsidRPr="002270C4">
        <w:rPr>
          <w:rFonts w:cs="Times New Roman"/>
        </w:rPr>
        <w:t xml:space="preserve">se a clear difference in age estimates </w:t>
      </w:r>
      <w:r w:rsidR="000C759F" w:rsidRPr="002270C4">
        <w:rPr>
          <w:rFonts w:cs="Times New Roman"/>
        </w:rPr>
        <w:t>between</w:t>
      </w:r>
      <w:r w:rsidR="008B1C0F" w:rsidRPr="002270C4">
        <w:rPr>
          <w:rFonts w:cs="Times New Roman"/>
        </w:rPr>
        <w:t xml:space="preserve"> scales and otoliths </w:t>
      </w:r>
      <w:r w:rsidR="000C759F" w:rsidRPr="002270C4">
        <w:rPr>
          <w:rFonts w:cs="Times New Roman"/>
        </w:rPr>
        <w:t>was expected</w:t>
      </w:r>
      <w:r w:rsidR="00C028B7" w:rsidRPr="002270C4">
        <w:rPr>
          <w:rFonts w:cs="Times New Roman"/>
        </w:rPr>
        <w:t>,</w:t>
      </w:r>
      <w:r w:rsidR="000C759F" w:rsidRPr="002270C4">
        <w:rPr>
          <w:rFonts w:cs="Times New Roman"/>
        </w:rPr>
        <w:t xml:space="preserve"> </w:t>
      </w:r>
      <w:r w:rsidR="008B1C0F" w:rsidRPr="002270C4">
        <w:rPr>
          <w:rFonts w:cs="Times New Roman"/>
        </w:rPr>
        <w:t xml:space="preserve">as </w:t>
      </w:r>
      <w:r w:rsidR="002B1B0A" w:rsidRPr="002270C4">
        <w:rPr>
          <w:rFonts w:cs="Times New Roman"/>
        </w:rPr>
        <w:t>shown for numerous other fish</w:t>
      </w:r>
      <w:r w:rsidR="008B1C0F" w:rsidRPr="002270C4">
        <w:rPr>
          <w:rFonts w:cs="Times New Roman"/>
        </w:rPr>
        <w:t xml:space="preserve"> including other </w:t>
      </w:r>
      <w:proofErr w:type="spellStart"/>
      <w:r w:rsidR="008B1C0F" w:rsidRPr="002270C4">
        <w:rPr>
          <w:rFonts w:cs="Times New Roman"/>
        </w:rPr>
        <w:t>coregonines</w:t>
      </w:r>
      <w:proofErr w:type="spellEnd"/>
      <w:r w:rsidR="008B1C0F" w:rsidRPr="002270C4">
        <w:rPr>
          <w:rFonts w:cs="Times New Roman"/>
        </w:rPr>
        <w:t xml:space="preserve"> </w:t>
      </w:r>
      <w:r w:rsidR="00412E1E" w:rsidRPr="002270C4">
        <w:t xml:space="preserve">(e.g., </w:t>
      </w:r>
      <w:proofErr w:type="spellStart"/>
      <w:r w:rsidR="00412E1E" w:rsidRPr="002270C4">
        <w:t>Maceina</w:t>
      </w:r>
      <w:proofErr w:type="spellEnd"/>
      <w:r w:rsidR="00412E1E" w:rsidRPr="002270C4">
        <w:t xml:space="preserve"> </w:t>
      </w:r>
      <w:r w:rsidR="00B537B4" w:rsidRPr="00492216">
        <w:t>et al.</w:t>
      </w:r>
      <w:r w:rsidR="00412E1E" w:rsidRPr="002270C4">
        <w:t xml:space="preserve"> 2007; </w:t>
      </w:r>
      <w:r w:rsidR="00FB4BF9" w:rsidRPr="002270C4">
        <w:t xml:space="preserve">Yule </w:t>
      </w:r>
      <w:r w:rsidR="00B537B4" w:rsidRPr="00492216">
        <w:t>et al.</w:t>
      </w:r>
      <w:r w:rsidR="00FB4BF9" w:rsidRPr="002270C4">
        <w:t xml:space="preserve"> 2008; </w:t>
      </w:r>
      <w:r w:rsidR="00412E1E" w:rsidRPr="002270C4">
        <w:t xml:space="preserve">Quist </w:t>
      </w:r>
      <w:r w:rsidR="00B537B4" w:rsidRPr="00492216">
        <w:t>et al.</w:t>
      </w:r>
      <w:r w:rsidR="00412E1E" w:rsidRPr="002270C4">
        <w:t xml:space="preserve"> 2012; </w:t>
      </w:r>
      <w:r w:rsidR="00C46AEA" w:rsidRPr="002270C4">
        <w:t>Stewart</w:t>
      </w:r>
      <w:r w:rsidR="002E1829">
        <w:t xml:space="preserve"> </w:t>
      </w:r>
      <w:r w:rsidR="002E1829" w:rsidRPr="00492216">
        <w:t>et al.</w:t>
      </w:r>
      <w:r w:rsidR="002E1829">
        <w:rPr>
          <w:i/>
        </w:rPr>
        <w:t xml:space="preserve"> </w:t>
      </w:r>
      <w:r w:rsidR="00412E1E" w:rsidRPr="002270C4">
        <w:t>2016)</w:t>
      </w:r>
      <w:r w:rsidR="00DF7F91" w:rsidRPr="002270C4">
        <w:t>. D</w:t>
      </w:r>
      <w:r w:rsidR="00412E1E" w:rsidRPr="002270C4">
        <w:t>igital images</w:t>
      </w:r>
      <w:r w:rsidR="00DF7F91" w:rsidRPr="002270C4">
        <w:t xml:space="preserve"> were captured </w:t>
      </w:r>
      <w:ins w:id="104" w:author="Derek Ogle" w:date="2017-03-23T12:21:00Z">
        <w:r w:rsidR="00F24661">
          <w:t>from</w:t>
        </w:r>
      </w:ins>
      <w:del w:id="105" w:author="Derek Ogle" w:date="2017-03-23T12:21:00Z">
        <w:r w:rsidR="00DF7F91" w:rsidRPr="002270C4" w:rsidDel="00F24661">
          <w:delText>for</w:delText>
        </w:r>
      </w:del>
      <w:r w:rsidR="00DF7F91" w:rsidRPr="002270C4">
        <w:t xml:space="preserve"> </w:t>
      </w:r>
      <w:r w:rsidR="00DF7F91" w:rsidRPr="002270C4">
        <w:rPr>
          <w:rFonts w:cs="Times New Roman"/>
        </w:rPr>
        <w:t xml:space="preserve">scales </w:t>
      </w:r>
      <w:r w:rsidR="00DF7F91" w:rsidRPr="002270C4">
        <w:t>pressed into 5-mm thick acetate slides with the same camera and microscope described for otoliths</w:t>
      </w:r>
      <w:r w:rsidR="008C0592" w:rsidRPr="002270C4">
        <w:t>.</w:t>
      </w:r>
    </w:p>
    <w:p w14:paraId="37624F6F" w14:textId="159C53CE" w:rsidR="008A3DBE" w:rsidRPr="002270C4" w:rsidRDefault="00B40337" w:rsidP="002270C4">
      <w:pPr>
        <w:spacing w:line="360" w:lineRule="auto"/>
        <w:rPr>
          <w:rFonts w:cs="Times New Roman"/>
        </w:rPr>
      </w:pPr>
      <w:r w:rsidRPr="002270C4">
        <w:rPr>
          <w:rFonts w:cs="Times New Roman"/>
        </w:rPr>
        <w:t>T</w:t>
      </w:r>
      <w:r w:rsidR="008C0592" w:rsidRPr="002270C4">
        <w:rPr>
          <w:rFonts w:cs="Times New Roman"/>
        </w:rPr>
        <w:t>wo readers</w:t>
      </w:r>
      <w:r w:rsidR="00C028B7" w:rsidRPr="002270C4">
        <w:rPr>
          <w:rFonts w:cs="Times New Roman"/>
        </w:rPr>
        <w:t>,</w:t>
      </w:r>
      <w:r w:rsidR="008C0592" w:rsidRPr="002270C4">
        <w:rPr>
          <w:rFonts w:cs="Times New Roman"/>
        </w:rPr>
        <w:t xml:space="preserve"> who were blind to any biological information related to the fish</w:t>
      </w:r>
      <w:r w:rsidR="00C028B7" w:rsidRPr="002270C4">
        <w:rPr>
          <w:rFonts w:cs="Times New Roman"/>
        </w:rPr>
        <w:t>,</w:t>
      </w:r>
      <w:r w:rsidR="008C0592" w:rsidRPr="002270C4">
        <w:rPr>
          <w:rFonts w:cs="Times New Roman"/>
        </w:rPr>
        <w:t xml:space="preserve"> identified </w:t>
      </w:r>
      <w:proofErr w:type="gramStart"/>
      <w:r w:rsidR="008C0592" w:rsidRPr="002270C4">
        <w:rPr>
          <w:rFonts w:cs="Times New Roman"/>
        </w:rPr>
        <w:t>annuli</w:t>
      </w:r>
      <w:proofErr w:type="gramEnd"/>
      <w:r w:rsidR="008C0592" w:rsidRPr="002270C4">
        <w:rPr>
          <w:rFonts w:cs="Times New Roman"/>
        </w:rPr>
        <w:t xml:space="preserve"> on otoliths from the digital images.</w:t>
      </w:r>
      <w:r w:rsidR="008C0592" w:rsidRPr="002270C4">
        <w:t xml:space="preserve"> The combination of a translucent band representing fast growth and an opaque band representing slow growth on the sectioned otolith was inte</w:t>
      </w:r>
      <w:r w:rsidR="00C823AD" w:rsidRPr="002270C4">
        <w:t>rpreted as one year of growth</w:t>
      </w:r>
      <w:ins w:id="106" w:author="Derek Ogle" w:date="2017-03-23T12:22:00Z">
        <w:r w:rsidR="00F24661">
          <w:t xml:space="preserve"> (Figure 2)</w:t>
        </w:r>
      </w:ins>
      <w:r w:rsidR="00C823AD" w:rsidRPr="002270C4">
        <w:t xml:space="preserve">. </w:t>
      </w:r>
      <w:r w:rsidR="00C028B7" w:rsidRPr="002270C4">
        <w:t>O</w:t>
      </w:r>
      <w:r w:rsidR="008C0592" w:rsidRPr="002270C4">
        <w:t>nly completed</w:t>
      </w:r>
      <w:r w:rsidR="009478DA" w:rsidRPr="002270C4">
        <w:t xml:space="preserve"> opaque</w:t>
      </w:r>
      <w:r w:rsidR="008C0592" w:rsidRPr="002270C4">
        <w:t xml:space="preserve"> bands</w:t>
      </w:r>
      <w:r w:rsidR="00C028B7" w:rsidRPr="002270C4">
        <w:t xml:space="preserve"> at the otolith margin</w:t>
      </w:r>
      <w:r w:rsidR="008C0592" w:rsidRPr="002270C4">
        <w:t xml:space="preserve"> were counted as </w:t>
      </w:r>
      <w:r w:rsidRPr="002270C4">
        <w:t xml:space="preserve">an </w:t>
      </w:r>
      <w:r w:rsidR="008C0592" w:rsidRPr="002270C4">
        <w:t>annul</w:t>
      </w:r>
      <w:r w:rsidRPr="002270C4">
        <w:t>us</w:t>
      </w:r>
      <w:r w:rsidR="008C0592" w:rsidRPr="002270C4">
        <w:t xml:space="preserve">, as partial growth </w:t>
      </w:r>
      <w:r w:rsidR="00D7648A" w:rsidRPr="002270C4">
        <w:t>from the capture</w:t>
      </w:r>
      <w:r w:rsidR="008C0592" w:rsidRPr="002270C4">
        <w:t xml:space="preserve"> year was present for some individuals.</w:t>
      </w:r>
      <w:r w:rsidR="00886E0B" w:rsidRPr="002270C4">
        <w:t xml:space="preserve"> </w:t>
      </w:r>
      <w:r w:rsidR="007E3312" w:rsidRPr="002270C4">
        <w:rPr>
          <w:rFonts w:cs="Times New Roman"/>
        </w:rPr>
        <w:t>After initial analys</w:t>
      </w:r>
      <w:r w:rsidR="00FB56F2" w:rsidRPr="002270C4">
        <w:rPr>
          <w:rFonts w:cs="Times New Roman"/>
        </w:rPr>
        <w:t>e</w:t>
      </w:r>
      <w:r w:rsidR="007E3312" w:rsidRPr="002270C4">
        <w:rPr>
          <w:rFonts w:cs="Times New Roman"/>
        </w:rPr>
        <w:t xml:space="preserve">s </w:t>
      </w:r>
      <w:r w:rsidR="00C028B7" w:rsidRPr="002270C4">
        <w:rPr>
          <w:rFonts w:cs="Times New Roman"/>
        </w:rPr>
        <w:t xml:space="preserve">that </w:t>
      </w:r>
      <w:r w:rsidR="007E3312" w:rsidRPr="002270C4">
        <w:rPr>
          <w:rFonts w:cs="Times New Roman"/>
        </w:rPr>
        <w:t>compar</w:t>
      </w:r>
      <w:r w:rsidR="00C028B7" w:rsidRPr="002270C4">
        <w:rPr>
          <w:rFonts w:cs="Times New Roman"/>
        </w:rPr>
        <w:t>ed</w:t>
      </w:r>
      <w:r w:rsidRPr="002270C4">
        <w:rPr>
          <w:rFonts w:cs="Times New Roman"/>
        </w:rPr>
        <w:t xml:space="preserve"> age estimates between</w:t>
      </w:r>
      <w:r w:rsidR="007E3312" w:rsidRPr="002270C4">
        <w:rPr>
          <w:rFonts w:cs="Times New Roman"/>
        </w:rPr>
        <w:t xml:space="preserve"> reader</w:t>
      </w:r>
      <w:r w:rsidRPr="002270C4">
        <w:rPr>
          <w:rFonts w:cs="Times New Roman"/>
        </w:rPr>
        <w:t>s (see below)</w:t>
      </w:r>
      <w:r w:rsidR="007E3312" w:rsidRPr="002270C4">
        <w:rPr>
          <w:rFonts w:cs="Times New Roman"/>
        </w:rPr>
        <w:t>, the two readers</w:t>
      </w:r>
      <w:r w:rsidR="005C268E" w:rsidRPr="002270C4">
        <w:rPr>
          <w:rFonts w:cs="Times New Roman"/>
        </w:rPr>
        <w:t xml:space="preserve"> </w:t>
      </w:r>
      <w:r w:rsidR="00B66320" w:rsidRPr="002270C4">
        <w:rPr>
          <w:rFonts w:cs="Times New Roman"/>
        </w:rPr>
        <w:t>further reviewed the otolith image</w:t>
      </w:r>
      <w:r w:rsidR="005C268E" w:rsidRPr="002270C4">
        <w:rPr>
          <w:rFonts w:cs="Times New Roman"/>
        </w:rPr>
        <w:t xml:space="preserve"> in an attempt to achieve a consensus age estimate for analyses that required </w:t>
      </w:r>
      <w:r w:rsidR="00B66320" w:rsidRPr="002270C4">
        <w:rPr>
          <w:rFonts w:cs="Times New Roman"/>
        </w:rPr>
        <w:t>a single</w:t>
      </w:r>
      <w:r w:rsidR="005C268E" w:rsidRPr="002270C4">
        <w:rPr>
          <w:rFonts w:cs="Times New Roman"/>
        </w:rPr>
        <w:t xml:space="preserve"> estimate</w:t>
      </w:r>
      <w:r w:rsidR="00C028B7" w:rsidRPr="002270C4">
        <w:rPr>
          <w:rFonts w:cs="Times New Roman"/>
        </w:rPr>
        <w:t xml:space="preserve"> of age</w:t>
      </w:r>
      <w:r w:rsidR="007E3312" w:rsidRPr="002270C4">
        <w:rPr>
          <w:rFonts w:cs="Times New Roman"/>
        </w:rPr>
        <w:t xml:space="preserve">. </w:t>
      </w:r>
      <w:r w:rsidRPr="002270C4">
        <w:rPr>
          <w:rFonts w:cs="Times New Roman"/>
        </w:rPr>
        <w:t>Fish for which a</w:t>
      </w:r>
      <w:r w:rsidR="007E3312" w:rsidRPr="002270C4">
        <w:rPr>
          <w:rFonts w:cs="Times New Roman"/>
        </w:rPr>
        <w:t xml:space="preserve"> consensus </w:t>
      </w:r>
      <w:r w:rsidRPr="002270C4">
        <w:rPr>
          <w:rFonts w:cs="Times New Roman"/>
        </w:rPr>
        <w:t xml:space="preserve">age estimate </w:t>
      </w:r>
      <w:r w:rsidR="007E3312" w:rsidRPr="002270C4">
        <w:rPr>
          <w:rFonts w:cs="Times New Roman"/>
        </w:rPr>
        <w:t>could not be achieved</w:t>
      </w:r>
      <w:r w:rsidRPr="002270C4">
        <w:rPr>
          <w:rFonts w:cs="Times New Roman"/>
        </w:rPr>
        <w:t xml:space="preserve"> were</w:t>
      </w:r>
      <w:r w:rsidR="007E3312" w:rsidRPr="002270C4">
        <w:rPr>
          <w:rFonts w:cs="Times New Roman"/>
        </w:rPr>
        <w:t xml:space="preserve"> removed from </w:t>
      </w:r>
      <w:r w:rsidR="00FB56F2" w:rsidRPr="002270C4">
        <w:rPr>
          <w:rFonts w:cs="Times New Roman"/>
        </w:rPr>
        <w:t>further analyses</w:t>
      </w:r>
      <w:r w:rsidR="007E3312" w:rsidRPr="002270C4">
        <w:rPr>
          <w:rFonts w:cs="Times New Roman"/>
        </w:rPr>
        <w:t>.</w:t>
      </w:r>
      <w:r w:rsidR="00C823AD" w:rsidRPr="002270C4">
        <w:rPr>
          <w:rFonts w:cs="Times New Roman"/>
        </w:rPr>
        <w:t xml:space="preserve"> </w:t>
      </w:r>
      <w:r w:rsidR="009208F1" w:rsidRPr="002270C4">
        <w:rPr>
          <w:rFonts w:cs="Times New Roman"/>
        </w:rPr>
        <w:t>O</w:t>
      </w:r>
      <w:r w:rsidR="007662B6" w:rsidRPr="002270C4">
        <w:t xml:space="preserve">ne reader, who </w:t>
      </w:r>
      <w:r w:rsidR="00A0421A">
        <w:t xml:space="preserve">like the two otolith readers, </w:t>
      </w:r>
      <w:r w:rsidR="007662B6" w:rsidRPr="002270C4">
        <w:t>was blind to biological information about the fish, identified annuli on scales</w:t>
      </w:r>
      <w:r w:rsidR="00C823AD" w:rsidRPr="002270C4">
        <w:rPr>
          <w:rFonts w:cs="Times New Roman"/>
        </w:rPr>
        <w:t xml:space="preserve"> using “cutting-over” and “compaction” characteristics evident in the </w:t>
      </w:r>
      <w:proofErr w:type="spellStart"/>
      <w:r w:rsidR="00C823AD" w:rsidRPr="002270C4">
        <w:rPr>
          <w:rFonts w:cs="Times New Roman"/>
        </w:rPr>
        <w:t>circuli</w:t>
      </w:r>
      <w:proofErr w:type="spellEnd"/>
      <w:r w:rsidR="00C823AD" w:rsidRPr="002270C4">
        <w:rPr>
          <w:rFonts w:cs="Times New Roman"/>
        </w:rPr>
        <w:t xml:space="preserve"> (Quist </w:t>
      </w:r>
      <w:r w:rsidR="00B537B4" w:rsidRPr="00492216">
        <w:rPr>
          <w:rFonts w:cs="Times New Roman"/>
        </w:rPr>
        <w:t>et al.</w:t>
      </w:r>
      <w:r w:rsidR="00A91AF3">
        <w:rPr>
          <w:rFonts w:cs="Times New Roman"/>
        </w:rPr>
        <w:t xml:space="preserve"> 2012).</w:t>
      </w:r>
    </w:p>
    <w:p w14:paraId="10C65208" w14:textId="5908C2BA" w:rsidR="00707F43" w:rsidRPr="002270C4" w:rsidRDefault="00707F43" w:rsidP="002270C4">
      <w:pPr>
        <w:spacing w:line="360" w:lineRule="auto"/>
        <w:rPr>
          <w:rFonts w:cs="Times New Roman"/>
        </w:rPr>
      </w:pPr>
      <w:r w:rsidRPr="002270C4">
        <w:rPr>
          <w:rFonts w:cs="Times New Roman"/>
        </w:rPr>
        <w:t>Bias in otolith</w:t>
      </w:r>
      <w:r w:rsidR="00D334A0" w:rsidRPr="002270C4">
        <w:rPr>
          <w:rFonts w:cs="Times New Roman"/>
        </w:rPr>
        <w:t>-derived</w:t>
      </w:r>
      <w:r w:rsidRPr="002270C4">
        <w:rPr>
          <w:rFonts w:cs="Times New Roman"/>
        </w:rPr>
        <w:t xml:space="preserve"> age</w:t>
      </w:r>
      <w:r w:rsidR="00D334A0" w:rsidRPr="002270C4">
        <w:rPr>
          <w:rFonts w:cs="Times New Roman"/>
        </w:rPr>
        <w:t xml:space="preserve"> estimate</w:t>
      </w:r>
      <w:r w:rsidRPr="002270C4">
        <w:rPr>
          <w:rFonts w:cs="Times New Roman"/>
        </w:rPr>
        <w:t>s between two readers (e.g., one reader consistently</w:t>
      </w:r>
      <w:r w:rsidR="00D334A0" w:rsidRPr="002270C4">
        <w:rPr>
          <w:rFonts w:cs="Times New Roman"/>
        </w:rPr>
        <w:t xml:space="preserve"> estimated</w:t>
      </w:r>
      <w:r w:rsidRPr="002270C4">
        <w:rPr>
          <w:rFonts w:cs="Times New Roman"/>
        </w:rPr>
        <w:t xml:space="preserve"> lower age</w:t>
      </w:r>
      <w:r w:rsidR="00D334A0" w:rsidRPr="002270C4">
        <w:rPr>
          <w:rFonts w:cs="Times New Roman"/>
        </w:rPr>
        <w:t>s</w:t>
      </w:r>
      <w:r w:rsidRPr="002270C4">
        <w:rPr>
          <w:rFonts w:cs="Times New Roman"/>
        </w:rPr>
        <w:t xml:space="preserve"> than the other reader) and between scale and otolith</w:t>
      </w:r>
      <w:r w:rsidR="00D334A0" w:rsidRPr="002270C4">
        <w:rPr>
          <w:rFonts w:cs="Times New Roman"/>
        </w:rPr>
        <w:t>-derived</w:t>
      </w:r>
      <w:r w:rsidRPr="002270C4">
        <w:rPr>
          <w:rFonts w:cs="Times New Roman"/>
        </w:rPr>
        <w:t xml:space="preserve"> age</w:t>
      </w:r>
      <w:r w:rsidR="00D334A0" w:rsidRPr="002270C4">
        <w:rPr>
          <w:rFonts w:cs="Times New Roman"/>
        </w:rPr>
        <w:t xml:space="preserve"> estimate</w:t>
      </w:r>
      <w:r w:rsidRPr="002270C4">
        <w:rPr>
          <w:rFonts w:cs="Times New Roman"/>
        </w:rPr>
        <w:t xml:space="preserve">s </w:t>
      </w:r>
      <w:r w:rsidRPr="002270C4">
        <w:rPr>
          <w:rFonts w:cs="Times New Roman"/>
        </w:rPr>
        <w:lastRenderedPageBreak/>
        <w:t xml:space="preserve">from the same reader were </w:t>
      </w:r>
      <w:r w:rsidR="00D334A0" w:rsidRPr="002270C4">
        <w:rPr>
          <w:rFonts w:cs="Times New Roman"/>
        </w:rPr>
        <w:t>assessed</w:t>
      </w:r>
      <w:r w:rsidRPr="002270C4">
        <w:rPr>
          <w:rFonts w:cs="Times New Roman"/>
        </w:rPr>
        <w:t xml:space="preserve"> with age-bias plots (</w:t>
      </w:r>
      <w:proofErr w:type="spellStart"/>
      <w:r w:rsidR="009C6AB2" w:rsidRPr="002270C4">
        <w:t>Campana</w:t>
      </w:r>
      <w:proofErr w:type="spellEnd"/>
      <w:r w:rsidR="002E1829">
        <w:t xml:space="preserve"> </w:t>
      </w:r>
      <w:r w:rsidR="002E1829" w:rsidRPr="00492216">
        <w:t>et al.</w:t>
      </w:r>
      <w:r w:rsidR="002E1829">
        <w:rPr>
          <w:i/>
        </w:rPr>
        <w:t xml:space="preserve"> </w:t>
      </w:r>
      <w:r w:rsidRPr="002270C4">
        <w:rPr>
          <w:rFonts w:cs="Times New Roman"/>
        </w:rPr>
        <w:t xml:space="preserve">1995) and the </w:t>
      </w:r>
      <w:r w:rsidR="00B4556B" w:rsidRPr="002270C4">
        <w:rPr>
          <w:rFonts w:cs="Times New Roman"/>
        </w:rPr>
        <w:t xml:space="preserve">Evans and </w:t>
      </w:r>
      <w:proofErr w:type="spellStart"/>
      <w:r w:rsidR="00B4556B" w:rsidRPr="002270C4">
        <w:rPr>
          <w:rFonts w:cs="Times New Roman"/>
        </w:rPr>
        <w:t>Hoenig</w:t>
      </w:r>
      <w:proofErr w:type="spellEnd"/>
      <w:r w:rsidR="00B4556B" w:rsidRPr="002270C4">
        <w:rPr>
          <w:rFonts w:cs="Times New Roman"/>
        </w:rPr>
        <w:t xml:space="preserve"> (1995) </w:t>
      </w:r>
      <w:r w:rsidRPr="002270C4">
        <w:rPr>
          <w:rFonts w:cs="Times New Roman"/>
        </w:rPr>
        <w:t>test</w:t>
      </w:r>
      <w:r w:rsidR="00D334A0" w:rsidRPr="002270C4">
        <w:rPr>
          <w:rFonts w:cs="Times New Roman"/>
        </w:rPr>
        <w:t xml:space="preserve"> </w:t>
      </w:r>
      <w:r w:rsidR="00B4556B" w:rsidRPr="002270C4">
        <w:rPr>
          <w:rFonts w:cs="Times New Roman"/>
        </w:rPr>
        <w:t>of</w:t>
      </w:r>
      <w:r w:rsidRPr="002270C4">
        <w:rPr>
          <w:rFonts w:cs="Times New Roman"/>
        </w:rPr>
        <w:t xml:space="preserve"> symmetry </w:t>
      </w:r>
      <w:r w:rsidR="00B4556B" w:rsidRPr="002270C4">
        <w:rPr>
          <w:rFonts w:cs="Times New Roman"/>
        </w:rPr>
        <w:t>for</w:t>
      </w:r>
      <w:r w:rsidRPr="002270C4">
        <w:rPr>
          <w:rFonts w:cs="Times New Roman"/>
        </w:rPr>
        <w:t xml:space="preserve"> the age-agreement table </w:t>
      </w:r>
      <w:r w:rsidR="00B4556B" w:rsidRPr="002270C4">
        <w:rPr>
          <w:rFonts w:cs="Times New Roman"/>
        </w:rPr>
        <w:t xml:space="preserve">(as </w:t>
      </w:r>
      <w:r w:rsidRPr="002270C4">
        <w:rPr>
          <w:rFonts w:cs="Times New Roman"/>
        </w:rPr>
        <w:t>suggested for use by McBride 2015</w:t>
      </w:r>
      <w:r w:rsidR="00B4556B" w:rsidRPr="002270C4">
        <w:rPr>
          <w:rFonts w:cs="Times New Roman"/>
        </w:rPr>
        <w:t>).</w:t>
      </w:r>
      <w:r w:rsidR="00BD0FDA" w:rsidRPr="002270C4">
        <w:rPr>
          <w:rFonts w:cs="Times New Roman"/>
        </w:rPr>
        <w:t xml:space="preserve"> </w:t>
      </w:r>
      <w:r w:rsidRPr="002270C4">
        <w:rPr>
          <w:rFonts w:cs="Times New Roman"/>
        </w:rPr>
        <w:t xml:space="preserve">If no </w:t>
      </w:r>
      <w:ins w:id="107" w:author="Derek Ogle" w:date="2017-03-22T09:20:00Z">
        <w:r w:rsidR="00347E54">
          <w:rPr>
            <w:rFonts w:cs="Times New Roman"/>
          </w:rPr>
          <w:t xml:space="preserve">statistically </w:t>
        </w:r>
      </w:ins>
      <w:r w:rsidRPr="002270C4">
        <w:rPr>
          <w:rFonts w:cs="Times New Roman"/>
        </w:rPr>
        <w:t>significant bias between readers was detected for otolith</w:t>
      </w:r>
      <w:r w:rsidR="00D334A0" w:rsidRPr="002270C4">
        <w:rPr>
          <w:rFonts w:cs="Times New Roman"/>
        </w:rPr>
        <w:t>-derived</w:t>
      </w:r>
      <w:r w:rsidRPr="002270C4">
        <w:rPr>
          <w:rFonts w:cs="Times New Roman"/>
        </w:rPr>
        <w:t xml:space="preserve"> age estimates, then precision between readers was summarized as the percentage of fish for which the ages differed by zero or by one or fewer years and the average </w:t>
      </w:r>
      <w:r w:rsidR="002E1829">
        <w:rPr>
          <w:rFonts w:cs="Times New Roman"/>
        </w:rPr>
        <w:t>coefficient of variation (Chang</w:t>
      </w:r>
      <w:r w:rsidRPr="002270C4">
        <w:rPr>
          <w:rFonts w:cs="Times New Roman"/>
        </w:rPr>
        <w:t xml:space="preserve"> 1982; Kimura </w:t>
      </w:r>
      <w:r w:rsidR="002E1829">
        <w:rPr>
          <w:rFonts w:cs="Times New Roman"/>
        </w:rPr>
        <w:t>and</w:t>
      </w:r>
      <w:r w:rsidRPr="002270C4">
        <w:rPr>
          <w:rFonts w:cs="Times New Roman"/>
        </w:rPr>
        <w:t xml:space="preserve"> Lyons 1991)</w:t>
      </w:r>
      <w:r w:rsidR="00B4556B" w:rsidRPr="002270C4">
        <w:rPr>
          <w:rFonts w:cs="Times New Roman"/>
        </w:rPr>
        <w:t>.</w:t>
      </w:r>
      <w:r w:rsidRPr="002270C4">
        <w:rPr>
          <w:rFonts w:cs="Times New Roman"/>
        </w:rPr>
        <w:t xml:space="preserve"> </w:t>
      </w:r>
      <w:r w:rsidR="00B4556B" w:rsidRPr="002270C4">
        <w:rPr>
          <w:rFonts w:cs="Times New Roman"/>
        </w:rPr>
        <w:t xml:space="preserve">Age bias and precision metrics were computed with the </w:t>
      </w:r>
      <w:proofErr w:type="spellStart"/>
      <w:r w:rsidR="00B4556B" w:rsidRPr="002270C4">
        <w:rPr>
          <w:rFonts w:cs="Times New Roman"/>
        </w:rPr>
        <w:t>ageBias</w:t>
      </w:r>
      <w:proofErr w:type="spellEnd"/>
      <w:r w:rsidR="00B4556B" w:rsidRPr="002270C4">
        <w:rPr>
          <w:rFonts w:cs="Times New Roman"/>
        </w:rPr>
        <w:t xml:space="preserve"> and </w:t>
      </w:r>
      <w:proofErr w:type="spellStart"/>
      <w:r w:rsidR="00B4556B" w:rsidRPr="002270C4">
        <w:rPr>
          <w:rFonts w:cs="Times New Roman"/>
        </w:rPr>
        <w:t>agePrecision</w:t>
      </w:r>
      <w:proofErr w:type="spellEnd"/>
      <w:r w:rsidR="00B4556B" w:rsidRPr="002270C4">
        <w:rPr>
          <w:rFonts w:cs="Times New Roman"/>
        </w:rPr>
        <w:t xml:space="preserve"> functions, respectively, from the FSA package v0.8.1</w:t>
      </w:r>
      <w:ins w:id="108" w:author="Derek Ogle" w:date="2017-03-23T12:24:00Z">
        <w:r w:rsidR="00F24661">
          <w:rPr>
            <w:rFonts w:cs="Times New Roman"/>
          </w:rPr>
          <w:t>2</w:t>
        </w:r>
      </w:ins>
      <w:del w:id="109" w:author="Derek Ogle" w:date="2017-03-23T12:24:00Z">
        <w:r w:rsidR="00B4556B" w:rsidRPr="002270C4" w:rsidDel="00F24661">
          <w:rPr>
            <w:rFonts w:cs="Times New Roman"/>
          </w:rPr>
          <w:delText>1</w:delText>
        </w:r>
      </w:del>
      <w:r w:rsidR="002E1829">
        <w:rPr>
          <w:rFonts w:cs="Times New Roman"/>
        </w:rPr>
        <w:t xml:space="preserve"> (Ogle</w:t>
      </w:r>
      <w:r w:rsidR="00B4556B" w:rsidRPr="002270C4">
        <w:rPr>
          <w:rFonts w:cs="Times New Roman"/>
        </w:rPr>
        <w:t xml:space="preserve"> 201</w:t>
      </w:r>
      <w:ins w:id="110" w:author="Derek Ogle" w:date="2017-03-23T12:24:00Z">
        <w:r w:rsidR="00F24661">
          <w:rPr>
            <w:rFonts w:cs="Times New Roman"/>
          </w:rPr>
          <w:t>7</w:t>
        </w:r>
      </w:ins>
      <w:del w:id="111" w:author="Derek Ogle" w:date="2017-03-23T12:24:00Z">
        <w:r w:rsidR="00B4556B" w:rsidRPr="002270C4" w:rsidDel="00F24661">
          <w:rPr>
            <w:rFonts w:cs="Times New Roman"/>
          </w:rPr>
          <w:delText>6</w:delText>
        </w:r>
      </w:del>
      <w:r w:rsidR="00B4556B" w:rsidRPr="002270C4">
        <w:rPr>
          <w:rFonts w:cs="Times New Roman"/>
        </w:rPr>
        <w:t>) in the R</w:t>
      </w:r>
      <w:r w:rsidR="00B4556B" w:rsidRPr="002270C4">
        <w:rPr>
          <w:rFonts w:cs="Times New Roman"/>
          <w:vertAlign w:val="superscript"/>
        </w:rPr>
        <w:t>TM</w:t>
      </w:r>
      <w:r w:rsidR="00B4556B" w:rsidRPr="002270C4">
        <w:rPr>
          <w:rFonts w:cs="Times New Roman"/>
        </w:rPr>
        <w:t xml:space="preserve"> statistical environment v3.3.</w:t>
      </w:r>
      <w:ins w:id="112" w:author="Derek Ogle" w:date="2017-03-23T12:24:00Z">
        <w:r w:rsidR="00F24661">
          <w:rPr>
            <w:rFonts w:cs="Times New Roman"/>
          </w:rPr>
          <w:t>3</w:t>
        </w:r>
      </w:ins>
      <w:del w:id="113" w:author="Derek Ogle" w:date="2017-03-23T12:24:00Z">
        <w:r w:rsidR="00B4556B" w:rsidRPr="002270C4" w:rsidDel="00F24661">
          <w:rPr>
            <w:rFonts w:cs="Times New Roman"/>
          </w:rPr>
          <w:delText>2</w:delText>
        </w:r>
      </w:del>
      <w:r w:rsidR="002E1829">
        <w:rPr>
          <w:rFonts w:cs="Times New Roman"/>
        </w:rPr>
        <w:t xml:space="preserve"> (R Development Core Team</w:t>
      </w:r>
      <w:r w:rsidR="00B4556B" w:rsidRPr="002270C4">
        <w:rPr>
          <w:rFonts w:cs="Times New Roman"/>
        </w:rPr>
        <w:t xml:space="preserve"> 201</w:t>
      </w:r>
      <w:ins w:id="114" w:author="Derek Ogle" w:date="2017-03-23T12:24:00Z">
        <w:r w:rsidR="00F24661">
          <w:rPr>
            <w:rFonts w:cs="Times New Roman"/>
          </w:rPr>
          <w:t>7</w:t>
        </w:r>
      </w:ins>
      <w:del w:id="115" w:author="Derek Ogle" w:date="2017-03-23T12:24:00Z">
        <w:r w:rsidR="00B4556B" w:rsidRPr="002270C4" w:rsidDel="00F24661">
          <w:rPr>
            <w:rFonts w:cs="Times New Roman"/>
          </w:rPr>
          <w:delText>6</w:delText>
        </w:r>
      </w:del>
      <w:r w:rsidR="00B4556B" w:rsidRPr="002270C4">
        <w:rPr>
          <w:rFonts w:cs="Times New Roman"/>
        </w:rPr>
        <w:t xml:space="preserve">). </w:t>
      </w:r>
      <w:r w:rsidRPr="002270C4">
        <w:rPr>
          <w:rFonts w:cs="Times New Roman"/>
        </w:rPr>
        <w:t xml:space="preserve">All </w:t>
      </w:r>
      <w:del w:id="116" w:author="Derek Ogle" w:date="2017-03-23T12:25:00Z">
        <w:r w:rsidRPr="002270C4" w:rsidDel="00072DD6">
          <w:rPr>
            <w:rFonts w:cs="Times New Roman"/>
          </w:rPr>
          <w:delText xml:space="preserve">statistical </w:delText>
        </w:r>
      </w:del>
      <w:r w:rsidRPr="002270C4">
        <w:rPr>
          <w:rFonts w:cs="Times New Roman"/>
        </w:rPr>
        <w:t xml:space="preserve">tests used α=0.05 to determine </w:t>
      </w:r>
      <w:ins w:id="117" w:author="Derek Ogle" w:date="2017-03-22T09:20:00Z">
        <w:r w:rsidR="00347E54">
          <w:rPr>
            <w:rFonts w:cs="Times New Roman"/>
          </w:rPr>
          <w:t xml:space="preserve">statistical </w:t>
        </w:r>
      </w:ins>
      <w:r w:rsidRPr="002270C4">
        <w:rPr>
          <w:rFonts w:cs="Times New Roman"/>
        </w:rPr>
        <w:t>significance.</w:t>
      </w:r>
    </w:p>
    <w:p w14:paraId="14CB2EC0" w14:textId="4B337E1E" w:rsidR="005D461C" w:rsidRPr="002270C4" w:rsidRDefault="005D461C" w:rsidP="002270C4">
      <w:pPr>
        <w:spacing w:line="360" w:lineRule="auto"/>
        <w:rPr>
          <w:rFonts w:cs="Times New Roman"/>
        </w:rPr>
      </w:pPr>
      <w:r w:rsidRPr="002270C4">
        <w:rPr>
          <w:rFonts w:cs="Times New Roman"/>
        </w:rPr>
        <w:t>An age-length key (</w:t>
      </w:r>
      <w:proofErr w:type="spellStart"/>
      <w:r w:rsidR="00A121AC" w:rsidRPr="002270C4">
        <w:rPr>
          <w:rFonts w:cs="Times New Roman"/>
        </w:rPr>
        <w:t>Fridriksson</w:t>
      </w:r>
      <w:proofErr w:type="spellEnd"/>
      <w:r w:rsidR="002E1829">
        <w:rPr>
          <w:rFonts w:cs="Times New Roman"/>
        </w:rPr>
        <w:t xml:space="preserve"> 1934; </w:t>
      </w:r>
      <w:proofErr w:type="spellStart"/>
      <w:r w:rsidR="002E1829">
        <w:rPr>
          <w:rFonts w:cs="Times New Roman"/>
        </w:rPr>
        <w:t>Ketchen</w:t>
      </w:r>
      <w:proofErr w:type="spellEnd"/>
      <w:r w:rsidR="00A121AC" w:rsidRPr="002270C4">
        <w:rPr>
          <w:rFonts w:cs="Times New Roman"/>
        </w:rPr>
        <w:t xml:space="preserve"> 1949</w:t>
      </w:r>
      <w:r w:rsidRPr="002270C4">
        <w:rPr>
          <w:rFonts w:cs="Times New Roman"/>
        </w:rPr>
        <w:t xml:space="preserve">) was constructed from consensus otolith-derived age estimates. The age-length key was then used </w:t>
      </w:r>
      <w:r w:rsidR="002E1829">
        <w:rPr>
          <w:rFonts w:cs="Times New Roman"/>
        </w:rPr>
        <w:t xml:space="preserve">to assign specific ages to all </w:t>
      </w:r>
      <w:proofErr w:type="spellStart"/>
      <w:r w:rsidR="002E1829">
        <w:rPr>
          <w:rFonts w:cs="Times New Roman"/>
        </w:rPr>
        <w:t>K</w:t>
      </w:r>
      <w:r w:rsidRPr="002270C4">
        <w:rPr>
          <w:rFonts w:cs="Times New Roman"/>
        </w:rPr>
        <w:t>iyi</w:t>
      </w:r>
      <w:proofErr w:type="spellEnd"/>
      <w:r w:rsidRPr="002270C4">
        <w:rPr>
          <w:rFonts w:cs="Times New Roman"/>
        </w:rPr>
        <w:t xml:space="preserve"> captured in 2014 using the method described by </w:t>
      </w:r>
      <w:proofErr w:type="spellStart"/>
      <w:r w:rsidRPr="002270C4">
        <w:rPr>
          <w:rFonts w:cs="Times New Roman"/>
        </w:rPr>
        <w:t>Isermann</w:t>
      </w:r>
      <w:proofErr w:type="spellEnd"/>
      <w:r w:rsidRPr="002270C4">
        <w:rPr>
          <w:rFonts w:cs="Times New Roman"/>
        </w:rPr>
        <w:t xml:space="preserve"> and Knight (2005) as implemented in the </w:t>
      </w:r>
      <w:proofErr w:type="spellStart"/>
      <w:r w:rsidRPr="002270C4">
        <w:rPr>
          <w:rFonts w:cs="Times New Roman"/>
        </w:rPr>
        <w:t>alkIndivAge</w:t>
      </w:r>
      <w:proofErr w:type="spellEnd"/>
      <w:r w:rsidRPr="002270C4">
        <w:rPr>
          <w:rFonts w:cs="Times New Roman"/>
        </w:rPr>
        <w:t xml:space="preserve"> function from the FSA package.</w:t>
      </w:r>
    </w:p>
    <w:p w14:paraId="5C79AB41" w14:textId="77777777" w:rsidR="005D461C" w:rsidRPr="002270C4" w:rsidRDefault="005D461C" w:rsidP="002270C4">
      <w:pPr>
        <w:spacing w:line="360" w:lineRule="auto"/>
        <w:rPr>
          <w:rFonts w:cs="Times New Roman"/>
        </w:rPr>
      </w:pPr>
    </w:p>
    <w:p w14:paraId="441C2B9A" w14:textId="35B2F320" w:rsidR="00D96B54" w:rsidRPr="002270C4" w:rsidRDefault="00B25BB1" w:rsidP="002270C4">
      <w:pPr>
        <w:spacing w:line="360" w:lineRule="auto"/>
        <w:ind w:firstLine="0"/>
        <w:rPr>
          <w:rFonts w:cs="Times New Roman"/>
          <w:i/>
        </w:rPr>
      </w:pPr>
      <w:r w:rsidRPr="002270C4">
        <w:rPr>
          <w:i/>
        </w:rPr>
        <w:t>Length frequency</w:t>
      </w:r>
      <w:r w:rsidR="007E4D53" w:rsidRPr="002270C4">
        <w:rPr>
          <w:i/>
        </w:rPr>
        <w:t xml:space="preserve"> year-class</w:t>
      </w:r>
      <w:r w:rsidR="008A3DBE" w:rsidRPr="002270C4">
        <w:rPr>
          <w:i/>
        </w:rPr>
        <w:t xml:space="preserve"> identification</w:t>
      </w:r>
      <w:r w:rsidR="002270C4">
        <w:rPr>
          <w:i/>
        </w:rPr>
        <w:t xml:space="preserve">. – </w:t>
      </w:r>
    </w:p>
    <w:p w14:paraId="468C47A2" w14:textId="3533EEE0" w:rsidR="00437918" w:rsidRPr="002270C4" w:rsidRDefault="0018783C" w:rsidP="002270C4">
      <w:pPr>
        <w:spacing w:line="360" w:lineRule="auto"/>
        <w:rPr>
          <w:rFonts w:cs="Times New Roman"/>
          <w:i/>
        </w:rPr>
      </w:pPr>
      <w:r w:rsidRPr="002270C4">
        <w:rPr>
          <w:rFonts w:cs="Times New Roman"/>
        </w:rPr>
        <w:t xml:space="preserve">Annual </w:t>
      </w:r>
      <w:proofErr w:type="spellStart"/>
      <w:r w:rsidRPr="002270C4">
        <w:rPr>
          <w:rFonts w:cs="Times New Roman"/>
        </w:rPr>
        <w:t>K</w:t>
      </w:r>
      <w:r w:rsidR="00AB37D0" w:rsidRPr="002270C4">
        <w:rPr>
          <w:rFonts w:cs="Times New Roman"/>
        </w:rPr>
        <w:t>iyi</w:t>
      </w:r>
      <w:proofErr w:type="spellEnd"/>
      <w:r w:rsidR="00AB37D0" w:rsidRPr="002270C4">
        <w:rPr>
          <w:rFonts w:cs="Times New Roman"/>
        </w:rPr>
        <w:t xml:space="preserve"> length frequency data </w:t>
      </w:r>
      <w:r w:rsidR="008A3DBE" w:rsidRPr="002270C4">
        <w:rPr>
          <w:rFonts w:cs="Times New Roman"/>
        </w:rPr>
        <w:t>from the same locations</w:t>
      </w:r>
      <w:r w:rsidR="004A216E" w:rsidRPr="002270C4">
        <w:rPr>
          <w:rFonts w:cs="Times New Roman"/>
        </w:rPr>
        <w:t xml:space="preserve"> and months and </w:t>
      </w:r>
      <w:r w:rsidR="00AB37D0" w:rsidRPr="002270C4">
        <w:rPr>
          <w:rFonts w:cs="Times New Roman"/>
        </w:rPr>
        <w:t xml:space="preserve">collected </w:t>
      </w:r>
      <w:r w:rsidR="004A216E" w:rsidRPr="002270C4">
        <w:rPr>
          <w:rFonts w:cs="Times New Roman"/>
        </w:rPr>
        <w:t xml:space="preserve">using the same methods </w:t>
      </w:r>
      <w:r w:rsidR="00437918" w:rsidRPr="002270C4">
        <w:rPr>
          <w:rFonts w:cs="Times New Roman"/>
        </w:rPr>
        <w:t xml:space="preserve">were available from </w:t>
      </w:r>
      <w:r w:rsidR="009812D0" w:rsidRPr="002270C4">
        <w:rPr>
          <w:rFonts w:cs="Times New Roman"/>
        </w:rPr>
        <w:t xml:space="preserve">nearshore sites from </w:t>
      </w:r>
      <w:r w:rsidR="00D7648A" w:rsidRPr="002270C4">
        <w:rPr>
          <w:rFonts w:cs="Times New Roman"/>
        </w:rPr>
        <w:t>200</w:t>
      </w:r>
      <w:r w:rsidR="00DD225F" w:rsidRPr="002270C4">
        <w:rPr>
          <w:rFonts w:cs="Times New Roman"/>
        </w:rPr>
        <w:t>3</w:t>
      </w:r>
      <w:r w:rsidR="007E3312" w:rsidRPr="002270C4">
        <w:rPr>
          <w:rFonts w:cs="Times New Roman"/>
        </w:rPr>
        <w:t>-201</w:t>
      </w:r>
      <w:r w:rsidR="00125F6A" w:rsidRPr="002270C4">
        <w:rPr>
          <w:rFonts w:cs="Times New Roman"/>
        </w:rPr>
        <w:t>4</w:t>
      </w:r>
      <w:r w:rsidR="009812D0" w:rsidRPr="002270C4">
        <w:rPr>
          <w:rFonts w:cs="Times New Roman"/>
        </w:rPr>
        <w:t xml:space="preserve"> and from offshore sites from 2011-2014</w:t>
      </w:r>
      <w:r w:rsidR="004A216E" w:rsidRPr="002270C4">
        <w:rPr>
          <w:rFonts w:cs="Times New Roman"/>
        </w:rPr>
        <w:t xml:space="preserve"> (</w:t>
      </w:r>
      <w:r w:rsidR="00C46AEA" w:rsidRPr="002270C4">
        <w:t>Vinson</w:t>
      </w:r>
      <w:r w:rsidR="002E1829">
        <w:t xml:space="preserve"> </w:t>
      </w:r>
      <w:r w:rsidR="002E1829" w:rsidRPr="00492216">
        <w:t>et al.</w:t>
      </w:r>
      <w:r w:rsidR="00C46AEA" w:rsidRPr="002270C4">
        <w:rPr>
          <w:rFonts w:cs="Times New Roman"/>
        </w:rPr>
        <w:t xml:space="preserve"> </w:t>
      </w:r>
      <w:r w:rsidR="004A216E" w:rsidRPr="002270C4">
        <w:rPr>
          <w:rFonts w:cs="Times New Roman"/>
        </w:rPr>
        <w:t>201</w:t>
      </w:r>
      <w:r w:rsidR="005B10C4" w:rsidRPr="002270C4">
        <w:rPr>
          <w:rFonts w:cs="Times New Roman"/>
        </w:rPr>
        <w:t>6</w:t>
      </w:r>
      <w:r w:rsidR="004A216E" w:rsidRPr="002270C4">
        <w:rPr>
          <w:rFonts w:cs="Times New Roman"/>
        </w:rPr>
        <w:t>)</w:t>
      </w:r>
      <w:r w:rsidR="00707F43" w:rsidRPr="002270C4">
        <w:rPr>
          <w:rFonts w:cs="Times New Roman"/>
        </w:rPr>
        <w:t xml:space="preserve">. </w:t>
      </w:r>
      <w:r w:rsidR="00437918" w:rsidRPr="002270C4">
        <w:rPr>
          <w:rFonts w:cs="Times New Roman"/>
        </w:rPr>
        <w:t xml:space="preserve">Length frequency distributions from these years were </w:t>
      </w:r>
      <w:r w:rsidR="00BD0FDA" w:rsidRPr="002270C4">
        <w:rPr>
          <w:rFonts w:cs="Times New Roman"/>
        </w:rPr>
        <w:t xml:space="preserve">visually </w:t>
      </w:r>
      <w:r w:rsidR="00437918" w:rsidRPr="002270C4">
        <w:rPr>
          <w:rFonts w:cs="Times New Roman"/>
        </w:rPr>
        <w:t>examined for evidence of strong year-classes</w:t>
      </w:r>
      <w:r w:rsidR="00236A9A" w:rsidRPr="002270C4">
        <w:rPr>
          <w:rFonts w:cs="Times New Roman"/>
        </w:rPr>
        <w:t xml:space="preserve"> (</w:t>
      </w:r>
      <w:r w:rsidR="00DC76F3" w:rsidRPr="002270C4">
        <w:rPr>
          <w:rFonts w:cs="Times New Roman"/>
        </w:rPr>
        <w:t>i.e., recruitment</w:t>
      </w:r>
      <w:r w:rsidR="00236A9A" w:rsidRPr="002270C4">
        <w:rPr>
          <w:rFonts w:cs="Times New Roman"/>
        </w:rPr>
        <w:t>)</w:t>
      </w:r>
      <w:r w:rsidR="00DC76F3" w:rsidRPr="002270C4">
        <w:rPr>
          <w:rFonts w:cs="Times New Roman"/>
        </w:rPr>
        <w:t xml:space="preserve"> which</w:t>
      </w:r>
      <w:r w:rsidR="00437918" w:rsidRPr="002270C4">
        <w:rPr>
          <w:rFonts w:cs="Times New Roman"/>
        </w:rPr>
        <w:t xml:space="preserve"> </w:t>
      </w:r>
      <w:r w:rsidR="00B66320" w:rsidRPr="002270C4">
        <w:rPr>
          <w:rFonts w:cs="Times New Roman"/>
        </w:rPr>
        <w:t>could</w:t>
      </w:r>
      <w:r w:rsidR="00437918" w:rsidRPr="002270C4">
        <w:rPr>
          <w:rFonts w:cs="Times New Roman"/>
        </w:rPr>
        <w:t xml:space="preserve"> be used to </w:t>
      </w:r>
      <w:r w:rsidR="00564C8A" w:rsidRPr="002270C4">
        <w:rPr>
          <w:rFonts w:cs="Times New Roman"/>
        </w:rPr>
        <w:t xml:space="preserve">assess the validity of the </w:t>
      </w:r>
      <w:r w:rsidR="00236A9A" w:rsidRPr="002270C4">
        <w:rPr>
          <w:rFonts w:cs="Times New Roman"/>
        </w:rPr>
        <w:t xml:space="preserve">estimated </w:t>
      </w:r>
      <w:r w:rsidR="00437918" w:rsidRPr="002270C4">
        <w:rPr>
          <w:rFonts w:cs="Times New Roman"/>
        </w:rPr>
        <w:t xml:space="preserve">ages </w:t>
      </w:r>
      <w:r w:rsidR="00236A9A" w:rsidRPr="002270C4">
        <w:rPr>
          <w:rFonts w:cs="Times New Roman"/>
        </w:rPr>
        <w:t xml:space="preserve">for </w:t>
      </w:r>
      <w:proofErr w:type="spellStart"/>
      <w:r w:rsidRPr="002270C4">
        <w:rPr>
          <w:rFonts w:cs="Times New Roman"/>
        </w:rPr>
        <w:t>K</w:t>
      </w:r>
      <w:r w:rsidR="00AA0F4F" w:rsidRPr="002270C4">
        <w:rPr>
          <w:rFonts w:cs="Times New Roman"/>
        </w:rPr>
        <w:t>iyi</w:t>
      </w:r>
      <w:proofErr w:type="spellEnd"/>
      <w:r w:rsidR="00236A9A" w:rsidRPr="002270C4">
        <w:rPr>
          <w:rFonts w:cs="Times New Roman"/>
        </w:rPr>
        <w:t xml:space="preserve"> captured </w:t>
      </w:r>
      <w:r w:rsidR="00437918" w:rsidRPr="002270C4">
        <w:rPr>
          <w:rFonts w:cs="Times New Roman"/>
        </w:rPr>
        <w:t>in</w:t>
      </w:r>
      <w:r w:rsidR="006253CA" w:rsidRPr="002270C4">
        <w:rPr>
          <w:rFonts w:cs="Times New Roman"/>
        </w:rPr>
        <w:t xml:space="preserve"> 2014</w:t>
      </w:r>
      <w:r w:rsidR="00437918" w:rsidRPr="002270C4">
        <w:rPr>
          <w:rFonts w:cs="Times New Roman"/>
        </w:rPr>
        <w:t>.</w:t>
      </w:r>
      <w:r w:rsidR="00B468C1" w:rsidRPr="002270C4">
        <w:rPr>
          <w:rFonts w:cs="Times New Roman"/>
        </w:rPr>
        <w:t xml:space="preserve"> </w:t>
      </w:r>
      <w:proofErr w:type="spellStart"/>
      <w:r w:rsidR="00B468C1" w:rsidRPr="002270C4">
        <w:t>Kiyi</w:t>
      </w:r>
      <w:proofErr w:type="spellEnd"/>
      <w:r w:rsidR="00B468C1" w:rsidRPr="002270C4">
        <w:t xml:space="preserve"> likely hatch at a size (10-12 mm) and time (spring) similar to </w:t>
      </w:r>
      <w:r w:rsidRPr="002270C4">
        <w:t>C</w:t>
      </w:r>
      <w:r w:rsidR="00B468C1" w:rsidRPr="002270C4">
        <w:t>isco (</w:t>
      </w:r>
      <w:proofErr w:type="spellStart"/>
      <w:r w:rsidR="00B468C1" w:rsidRPr="002270C4">
        <w:t>Oyadomari</w:t>
      </w:r>
      <w:proofErr w:type="spellEnd"/>
      <w:r w:rsidR="00B468C1" w:rsidRPr="002270C4">
        <w:t xml:space="preserve"> </w:t>
      </w:r>
      <w:r w:rsidR="002E1829">
        <w:t>and</w:t>
      </w:r>
      <w:r w:rsidR="00B468C1" w:rsidRPr="002270C4">
        <w:t xml:space="preserve"> Auer 2007</w:t>
      </w:r>
      <w:r w:rsidR="002E1829">
        <w:t>, 2008</w:t>
      </w:r>
      <w:r w:rsidR="00B468C1" w:rsidRPr="002270C4">
        <w:t>)</w:t>
      </w:r>
      <w:r w:rsidR="000D730D" w:rsidRPr="002270C4">
        <w:t xml:space="preserve"> and were likely not present </w:t>
      </w:r>
      <w:r w:rsidR="008120FB" w:rsidRPr="002270C4">
        <w:t xml:space="preserve">as age-0 fish </w:t>
      </w:r>
      <w:r w:rsidR="000D730D" w:rsidRPr="002270C4">
        <w:t xml:space="preserve">in these annual </w:t>
      </w:r>
      <w:r w:rsidR="00830A8E" w:rsidRPr="002270C4">
        <w:t>trawl</w:t>
      </w:r>
      <w:r w:rsidR="006E0153" w:rsidRPr="002270C4">
        <w:t xml:space="preserve"> </w:t>
      </w:r>
      <w:r w:rsidR="000D730D" w:rsidRPr="002270C4">
        <w:t>samples</w:t>
      </w:r>
      <w:r w:rsidR="00F31BE7" w:rsidRPr="002270C4">
        <w:t>. I</w:t>
      </w:r>
      <w:r w:rsidRPr="002270C4">
        <w:t xml:space="preserve">n Lake Michigan, </w:t>
      </w:r>
      <w:proofErr w:type="spellStart"/>
      <w:r w:rsidRPr="002270C4">
        <w:t>K</w:t>
      </w:r>
      <w:r w:rsidR="00B468C1" w:rsidRPr="002270C4">
        <w:t>iyi</w:t>
      </w:r>
      <w:proofErr w:type="spellEnd"/>
      <w:r w:rsidR="00B468C1" w:rsidRPr="002270C4">
        <w:t xml:space="preserve"> reached a mean standard length of approximately 100 mm the following spring at age-1</w:t>
      </w:r>
      <w:r w:rsidR="00F31BE7" w:rsidRPr="002270C4">
        <w:t xml:space="preserve"> (</w:t>
      </w:r>
      <w:proofErr w:type="spellStart"/>
      <w:r w:rsidR="00F31BE7" w:rsidRPr="002270C4">
        <w:t>Deason</w:t>
      </w:r>
      <w:proofErr w:type="spellEnd"/>
      <w:r w:rsidR="00F31BE7" w:rsidRPr="002270C4">
        <w:t xml:space="preserve"> </w:t>
      </w:r>
      <w:r w:rsidR="002E1829">
        <w:t>and</w:t>
      </w:r>
      <w:r w:rsidR="00F31BE7" w:rsidRPr="002270C4">
        <w:t xml:space="preserve"> </w:t>
      </w:r>
      <w:proofErr w:type="spellStart"/>
      <w:r w:rsidR="00F31BE7" w:rsidRPr="002270C4">
        <w:t>Hile</w:t>
      </w:r>
      <w:proofErr w:type="spellEnd"/>
      <w:r w:rsidR="00F31BE7" w:rsidRPr="002270C4">
        <w:t xml:space="preserve"> 1947)</w:t>
      </w:r>
      <w:r w:rsidR="00B468C1" w:rsidRPr="002270C4">
        <w:t>.</w:t>
      </w:r>
      <w:r w:rsidR="006C103C" w:rsidRPr="002270C4">
        <w:t xml:space="preserve"> </w:t>
      </w:r>
      <w:r w:rsidR="000D730D" w:rsidRPr="002270C4">
        <w:t xml:space="preserve">Thus, </w:t>
      </w:r>
      <w:r w:rsidR="00176634" w:rsidRPr="002270C4">
        <w:t xml:space="preserve">clusters of fish in </w:t>
      </w:r>
      <w:r w:rsidR="002535C1" w:rsidRPr="002270C4">
        <w:t>our</w:t>
      </w:r>
      <w:r w:rsidR="00176634" w:rsidRPr="002270C4">
        <w:t xml:space="preserve"> annual spring and summer collections with </w:t>
      </w:r>
      <w:r w:rsidR="00CE3EE3" w:rsidRPr="002270C4">
        <w:t>distinct modes less than 110</w:t>
      </w:r>
      <w:r w:rsidR="000D730D" w:rsidRPr="002270C4">
        <w:t xml:space="preserve"> mm total length </w:t>
      </w:r>
      <w:r w:rsidR="000C759F" w:rsidRPr="002270C4">
        <w:t xml:space="preserve">were identified </w:t>
      </w:r>
      <w:r w:rsidR="000D730D" w:rsidRPr="002270C4">
        <w:t>as age-1 fish</w:t>
      </w:r>
      <w:r w:rsidR="008120FB" w:rsidRPr="002270C4">
        <w:t>. The relative numbers of age-1 fish in these samples was used as an index for the strength of the</w:t>
      </w:r>
      <w:r w:rsidRPr="002270C4">
        <w:t xml:space="preserve"> previous year’s year-class of </w:t>
      </w:r>
      <w:proofErr w:type="spellStart"/>
      <w:r w:rsidRPr="002270C4">
        <w:t>K</w:t>
      </w:r>
      <w:r w:rsidR="008120FB" w:rsidRPr="002270C4">
        <w:t>iyi</w:t>
      </w:r>
      <w:proofErr w:type="spellEnd"/>
      <w:r w:rsidR="008120FB" w:rsidRPr="002270C4">
        <w:t>.</w:t>
      </w:r>
    </w:p>
    <w:p w14:paraId="55504036" w14:textId="77777777" w:rsidR="008C0592" w:rsidRPr="002270C4" w:rsidRDefault="008C0592" w:rsidP="002270C4">
      <w:pPr>
        <w:spacing w:line="360" w:lineRule="auto"/>
      </w:pPr>
    </w:p>
    <w:p w14:paraId="03AAE4F2" w14:textId="3DED69DB" w:rsidR="00D96B54" w:rsidRPr="002270C4" w:rsidRDefault="002270C4" w:rsidP="002270C4">
      <w:pPr>
        <w:spacing w:line="360" w:lineRule="auto"/>
        <w:ind w:firstLine="0"/>
      </w:pPr>
      <w:r w:rsidRPr="002270C4">
        <w:t>&lt;A&gt;</w:t>
      </w:r>
      <w:r w:rsidR="00EC4755" w:rsidRPr="002270C4">
        <w:t>Results</w:t>
      </w:r>
    </w:p>
    <w:p w14:paraId="52A493C5" w14:textId="49941F30" w:rsidR="00F86951" w:rsidRPr="002270C4" w:rsidRDefault="00F86951" w:rsidP="002270C4">
      <w:pPr>
        <w:spacing w:line="360" w:lineRule="auto"/>
      </w:pPr>
      <w:r w:rsidRPr="002270C4">
        <w:t xml:space="preserve">A total of 984 </w:t>
      </w:r>
      <w:proofErr w:type="spellStart"/>
      <w:r w:rsidR="0018783C" w:rsidRPr="002270C4">
        <w:t>K</w:t>
      </w:r>
      <w:r w:rsidR="00D457C9" w:rsidRPr="002270C4">
        <w:t>iyi</w:t>
      </w:r>
      <w:proofErr w:type="spellEnd"/>
      <w:r w:rsidRPr="002270C4">
        <w:t xml:space="preserve"> were collected at 24 of the 102 locations sampled in 2014 (Figure 1). </w:t>
      </w:r>
      <w:proofErr w:type="spellStart"/>
      <w:r w:rsidRPr="002270C4">
        <w:t>Kiyi</w:t>
      </w:r>
      <w:proofErr w:type="spellEnd"/>
      <w:r w:rsidRPr="002270C4">
        <w:t xml:space="preserve"> were found at </w:t>
      </w:r>
      <w:r w:rsidR="00DD13A0" w:rsidRPr="002270C4">
        <w:t xml:space="preserve">three </w:t>
      </w:r>
      <w:r w:rsidR="00B07E1B" w:rsidRPr="002270C4">
        <w:t xml:space="preserve">nearshore </w:t>
      </w:r>
      <w:r w:rsidR="00417E3E" w:rsidRPr="002270C4">
        <w:t>locations</w:t>
      </w:r>
      <w:r w:rsidR="00DD13A0" w:rsidRPr="002270C4">
        <w:t xml:space="preserve"> between 27 May 2014 and </w:t>
      </w:r>
      <w:r w:rsidRPr="002270C4">
        <w:t xml:space="preserve">5 June 2014, and at 21 </w:t>
      </w:r>
      <w:r w:rsidR="00B07E1B" w:rsidRPr="002270C4">
        <w:t xml:space="preserve">offshore </w:t>
      </w:r>
      <w:r w:rsidR="00417E3E" w:rsidRPr="002270C4">
        <w:t>locations</w:t>
      </w:r>
      <w:r w:rsidRPr="002270C4">
        <w:t xml:space="preserve"> between 7 July and 20 July 2014. Biomass and density </w:t>
      </w:r>
      <w:r w:rsidR="00AF58CB">
        <w:t xml:space="preserve">estimates from </w:t>
      </w:r>
      <w:r w:rsidR="00AF58CB">
        <w:lastRenderedPageBreak/>
        <w:t xml:space="preserve">individual trawl tows </w:t>
      </w:r>
      <w:r w:rsidRPr="002270C4">
        <w:t>ranged from 0-12</w:t>
      </w:r>
      <w:r w:rsidR="005966C9">
        <w:t xml:space="preserve"> kg/ha </w:t>
      </w:r>
      <w:r w:rsidRPr="002270C4">
        <w:t xml:space="preserve">and 0-253 </w:t>
      </w:r>
      <w:r w:rsidR="005966C9">
        <w:t>fish/ha,</w:t>
      </w:r>
      <w:r w:rsidRPr="002270C4">
        <w:t xml:space="preserve"> respectively.</w:t>
      </w:r>
      <w:r w:rsidR="00DD13A0" w:rsidRPr="002270C4">
        <w:t xml:space="preserve"> </w:t>
      </w:r>
      <w:r w:rsidR="00417E3E" w:rsidRPr="002270C4">
        <w:t>T</w:t>
      </w:r>
      <w:r w:rsidRPr="002270C4">
        <w:t>he minimum and maximum depths of capture</w:t>
      </w:r>
      <w:r w:rsidR="00417E3E" w:rsidRPr="002270C4">
        <w:t xml:space="preserve"> at 21 on-contour sampling locations</w:t>
      </w:r>
      <w:r w:rsidRPr="002270C4">
        <w:t xml:space="preserve"> were 132 and 256 m. Maximum </w:t>
      </w:r>
      <w:r w:rsidR="007E1CA6" w:rsidRPr="002270C4">
        <w:t>biomass (12</w:t>
      </w:r>
      <w:r w:rsidR="007E1CA6">
        <w:t xml:space="preserve"> kg/ha) and </w:t>
      </w:r>
      <w:r w:rsidRPr="002270C4">
        <w:t>density (253</w:t>
      </w:r>
      <w:r w:rsidR="005966C9">
        <w:t xml:space="preserve"> fish/ha)</w:t>
      </w:r>
      <w:r w:rsidRPr="002270C4">
        <w:t xml:space="preserve"> </w:t>
      </w:r>
      <w:r w:rsidR="00A40AE1" w:rsidRPr="002270C4">
        <w:t xml:space="preserve">were observed at 190 m. </w:t>
      </w:r>
      <w:proofErr w:type="spellStart"/>
      <w:r w:rsidR="00A40AE1" w:rsidRPr="002270C4">
        <w:t>Kiyi</w:t>
      </w:r>
      <w:proofErr w:type="spellEnd"/>
      <w:r w:rsidR="00A40AE1" w:rsidRPr="002270C4">
        <w:t xml:space="preserve"> </w:t>
      </w:r>
      <w:r w:rsidR="00417E3E" w:rsidRPr="002270C4">
        <w:t xml:space="preserve">total </w:t>
      </w:r>
      <w:r w:rsidR="00A40AE1" w:rsidRPr="002270C4">
        <w:t>length</w:t>
      </w:r>
      <w:r w:rsidR="00417E3E" w:rsidRPr="002270C4">
        <w:t>s</w:t>
      </w:r>
      <w:r w:rsidR="00A40AE1" w:rsidRPr="002270C4">
        <w:t xml:space="preserve"> ranged from 1</w:t>
      </w:r>
      <w:r w:rsidRPr="002270C4">
        <w:t>08</w:t>
      </w:r>
      <w:r w:rsidR="00A40AE1" w:rsidRPr="002270C4">
        <w:t>-</w:t>
      </w:r>
      <w:r w:rsidRPr="002270C4">
        <w:t>266 mm with a</w:t>
      </w:r>
      <w:r w:rsidR="00CD736D" w:rsidRPr="002270C4">
        <w:t xml:space="preserve"> mean (SD) </w:t>
      </w:r>
      <w:r w:rsidR="00DD13A0" w:rsidRPr="002270C4">
        <w:t>of 197 (19.3) mm</w:t>
      </w:r>
      <w:r w:rsidR="00096A82" w:rsidRPr="002270C4">
        <w:t>.</w:t>
      </w:r>
    </w:p>
    <w:p w14:paraId="16A64A2B" w14:textId="77777777" w:rsidR="006D07D4" w:rsidRPr="002270C4" w:rsidRDefault="006D07D4" w:rsidP="002270C4">
      <w:pPr>
        <w:spacing w:line="360" w:lineRule="auto"/>
        <w:ind w:firstLine="0"/>
        <w:rPr>
          <w:i/>
        </w:rPr>
      </w:pPr>
    </w:p>
    <w:p w14:paraId="39A8F9E0" w14:textId="6C21FF91" w:rsidR="006D07D4" w:rsidRPr="002270C4" w:rsidRDefault="002270C4" w:rsidP="002270C4">
      <w:pPr>
        <w:spacing w:line="360" w:lineRule="auto"/>
        <w:ind w:firstLine="0"/>
      </w:pPr>
      <w:r w:rsidRPr="002270C4">
        <w:t>&lt;B&gt;</w:t>
      </w:r>
      <w:r w:rsidR="006D07D4" w:rsidRPr="002270C4">
        <w:t>Age analyses</w:t>
      </w:r>
    </w:p>
    <w:p w14:paraId="6A5ACBC9" w14:textId="35302AC9" w:rsidR="009A712A" w:rsidRPr="002270C4" w:rsidRDefault="00F86951" w:rsidP="002270C4">
      <w:pPr>
        <w:pStyle w:val="BodyText"/>
        <w:spacing w:after="0" w:line="360" w:lineRule="auto"/>
      </w:pPr>
      <w:r w:rsidRPr="002270C4">
        <w:t xml:space="preserve">Ages </w:t>
      </w:r>
      <w:r w:rsidR="00EB09B5" w:rsidRPr="002270C4">
        <w:t xml:space="preserve">in 2014 </w:t>
      </w:r>
      <w:r w:rsidRPr="002270C4">
        <w:t>were estimated from 288 th</w:t>
      </w:r>
      <w:r w:rsidR="00973BE2" w:rsidRPr="002270C4">
        <w:t>in-sectioned otoliths. Of these</w:t>
      </w:r>
      <w:r w:rsidRPr="002270C4">
        <w:t xml:space="preserve">, 22 (7.6%) </w:t>
      </w:r>
      <w:r w:rsidR="00973BE2" w:rsidRPr="002270C4">
        <w:t xml:space="preserve">otoliths </w:t>
      </w:r>
      <w:r w:rsidR="00EF3F43" w:rsidRPr="002270C4">
        <w:t xml:space="preserve">were </w:t>
      </w:r>
      <w:r w:rsidRPr="002270C4">
        <w:t xml:space="preserve">deemed unreadable (cracked or cloudy image) and were removed from further consideration. </w:t>
      </w:r>
      <w:r w:rsidR="00972629" w:rsidRPr="002270C4">
        <w:t xml:space="preserve">There was no </w:t>
      </w:r>
      <w:ins w:id="118" w:author="Derek Ogle" w:date="2017-03-22T09:20:00Z">
        <w:r w:rsidR="00347E54">
          <w:t xml:space="preserve">statistically </w:t>
        </w:r>
      </w:ins>
      <w:r w:rsidR="00972629" w:rsidRPr="002270C4">
        <w:t xml:space="preserve">significant systematic bias </w:t>
      </w:r>
      <w:ins w:id="119" w:author="Derek Ogle" w:date="2017-03-23T12:38:00Z">
        <w:r w:rsidR="008534D8">
          <w:t>in</w:t>
        </w:r>
      </w:ins>
      <w:del w:id="120" w:author="Derek Ogle" w:date="2017-03-23T12:38:00Z">
        <w:r w:rsidR="00972629" w:rsidRPr="002270C4" w:rsidDel="008534D8">
          <w:delText>between</w:delText>
        </w:r>
      </w:del>
      <w:r w:rsidR="00972629" w:rsidRPr="002270C4">
        <w:t xml:space="preserve"> o</w:t>
      </w:r>
      <w:r w:rsidR="00691447" w:rsidRPr="002270C4">
        <w:t>tolith-derived a</w:t>
      </w:r>
      <w:r w:rsidRPr="002270C4">
        <w:t xml:space="preserve">ge </w:t>
      </w:r>
      <w:r w:rsidR="00973BE2" w:rsidRPr="002270C4">
        <w:t>estimat</w:t>
      </w:r>
      <w:r w:rsidR="00691447" w:rsidRPr="002270C4">
        <w:t>e</w:t>
      </w:r>
      <w:r w:rsidR="00973BE2" w:rsidRPr="002270C4">
        <w:t>s</w:t>
      </w:r>
      <w:r w:rsidRPr="002270C4">
        <w:t xml:space="preserve"> </w:t>
      </w:r>
      <w:ins w:id="121" w:author="Derek Ogle" w:date="2017-03-23T12:38:00Z">
        <w:r w:rsidR="008534D8">
          <w:t>between</w:t>
        </w:r>
      </w:ins>
      <w:del w:id="122" w:author="Derek Ogle" w:date="2017-03-23T12:38:00Z">
        <w:r w:rsidRPr="002270C4" w:rsidDel="008534D8">
          <w:delText>from</w:delText>
        </w:r>
      </w:del>
      <w:r w:rsidRPr="002270C4">
        <w:t xml:space="preserve"> the two readers</w:t>
      </w:r>
      <w:r w:rsidR="00972629" w:rsidRPr="002270C4">
        <w:t xml:space="preserve"> (</w:t>
      </w:r>
      <w:r w:rsidR="00492216">
        <w:rPr>
          <w:i/>
        </w:rPr>
        <w:t>P</w:t>
      </w:r>
      <w:r w:rsidR="008E4317" w:rsidRPr="002270C4">
        <w:t xml:space="preserve"> = 0.445; </w:t>
      </w:r>
      <w:r w:rsidR="00972629" w:rsidRPr="002270C4">
        <w:t xml:space="preserve">Figure </w:t>
      </w:r>
      <w:ins w:id="123" w:author="Derek Ogle" w:date="2017-03-21T21:35:00Z">
        <w:r w:rsidR="0008337A">
          <w:t>3</w:t>
        </w:r>
      </w:ins>
      <w:del w:id="124" w:author="Derek Ogle" w:date="2017-03-21T21:35:00Z">
        <w:r w:rsidR="00972629" w:rsidRPr="002270C4" w:rsidDel="0008337A">
          <w:delText>2</w:delText>
        </w:r>
      </w:del>
      <w:r w:rsidR="00972629" w:rsidRPr="002270C4">
        <w:t>)</w:t>
      </w:r>
      <w:r w:rsidR="008E4317" w:rsidRPr="002270C4">
        <w:t>, though the mean estimated age for the second reader was slightly greater when the first reader estimated</w:t>
      </w:r>
      <w:r w:rsidR="00492216">
        <w:t xml:space="preserve"> an age of 5 (95% CI: 5.1-5.4; </w:t>
      </w:r>
      <w:r w:rsidR="00492216">
        <w:rPr>
          <w:i/>
        </w:rPr>
        <w:t>P</w:t>
      </w:r>
      <w:r w:rsidR="008E4317" w:rsidRPr="002270C4">
        <w:t xml:space="preserve"> &lt; 0.001) and slightly lower when the first reader estimated an</w:t>
      </w:r>
      <w:r w:rsidR="00492216">
        <w:t xml:space="preserve"> age of 12 (95% CI: 11.1-11.8; </w:t>
      </w:r>
      <w:r w:rsidR="00492216">
        <w:rPr>
          <w:i/>
        </w:rPr>
        <w:t>P</w:t>
      </w:r>
      <w:r w:rsidR="008E4317" w:rsidRPr="002270C4">
        <w:t xml:space="preserve"> = 0.031)</w:t>
      </w:r>
      <w:r w:rsidR="00972629" w:rsidRPr="002270C4">
        <w:t>.</w:t>
      </w:r>
      <w:r w:rsidRPr="002270C4">
        <w:t xml:space="preserve"> </w:t>
      </w:r>
      <w:r w:rsidR="00972629" w:rsidRPr="002270C4">
        <w:t xml:space="preserve">Otolith-derived age estimates from the two readers </w:t>
      </w:r>
      <w:r w:rsidR="006F5BDF" w:rsidRPr="002270C4">
        <w:t>agreed perfectly</w:t>
      </w:r>
      <w:r w:rsidRPr="002270C4">
        <w:t xml:space="preserve"> for 72.6%</w:t>
      </w:r>
      <w:r w:rsidR="00AE2811" w:rsidRPr="002270C4">
        <w:t xml:space="preserve"> </w:t>
      </w:r>
      <w:r w:rsidRPr="002270C4">
        <w:t>of the</w:t>
      </w:r>
      <w:r w:rsidR="00972629" w:rsidRPr="002270C4">
        <w:t xml:space="preserve"> fish,</w:t>
      </w:r>
      <w:r w:rsidR="00F961C6" w:rsidRPr="002270C4">
        <w:t xml:space="preserve"> </w:t>
      </w:r>
      <w:r w:rsidRPr="002270C4">
        <w:t xml:space="preserve">agreed within one year for 97.0% of the </w:t>
      </w:r>
      <w:r w:rsidR="00972629" w:rsidRPr="002270C4">
        <w:t>fish, and had an</w:t>
      </w:r>
      <w:r w:rsidRPr="002270C4">
        <w:t xml:space="preserve"> </w:t>
      </w:r>
      <w:r w:rsidR="00564C8A" w:rsidRPr="002270C4">
        <w:rPr>
          <w:rFonts w:cs="Times New Roman"/>
        </w:rPr>
        <w:t>average coefficient of variation</w:t>
      </w:r>
      <w:r w:rsidR="00564C8A" w:rsidRPr="002270C4">
        <w:t xml:space="preserve"> </w:t>
      </w:r>
      <w:r w:rsidR="00972629" w:rsidRPr="002270C4">
        <w:t>of</w:t>
      </w:r>
      <w:r w:rsidRPr="002270C4">
        <w:t xml:space="preserve"> 2.8</w:t>
      </w:r>
      <w:r w:rsidR="008E4317" w:rsidRPr="002270C4">
        <w:t>.</w:t>
      </w:r>
      <w:r w:rsidRPr="002270C4">
        <w:t xml:space="preserve"> Mean scale</w:t>
      </w:r>
      <w:r w:rsidR="00940B52" w:rsidRPr="002270C4">
        <w:t>-derived</w:t>
      </w:r>
      <w:r w:rsidRPr="002270C4">
        <w:t xml:space="preserve"> age</w:t>
      </w:r>
      <w:r w:rsidR="00940B52" w:rsidRPr="002270C4">
        <w:t xml:space="preserve"> estimates</w:t>
      </w:r>
      <w:r w:rsidRPr="002270C4">
        <w:t xml:space="preserve"> </w:t>
      </w:r>
      <w:r w:rsidR="00AB37D0" w:rsidRPr="002270C4">
        <w:t xml:space="preserve">were </w:t>
      </w:r>
      <w:r w:rsidRPr="002270C4">
        <w:t>less than the otolith</w:t>
      </w:r>
      <w:r w:rsidR="00940B52" w:rsidRPr="002270C4">
        <w:t>-derived</w:t>
      </w:r>
      <w:r w:rsidRPr="002270C4">
        <w:t xml:space="preserve"> age</w:t>
      </w:r>
      <w:r w:rsidR="00940B52" w:rsidRPr="002270C4">
        <w:t xml:space="preserve"> estimate</w:t>
      </w:r>
      <w:r w:rsidR="00AB37D0" w:rsidRPr="002270C4">
        <w:t xml:space="preserve"> for the same fish</w:t>
      </w:r>
      <w:r w:rsidR="00492216">
        <w:t xml:space="preserve"> (</w:t>
      </w:r>
      <w:r w:rsidR="00492216">
        <w:rPr>
          <w:i/>
        </w:rPr>
        <w:t>P</w:t>
      </w:r>
      <w:r w:rsidR="00897D52" w:rsidRPr="002270C4">
        <w:t xml:space="preserve"> &lt; 0.039)</w:t>
      </w:r>
      <w:r w:rsidR="005A1CBC" w:rsidRPr="002270C4">
        <w:t>,</w:t>
      </w:r>
      <w:r w:rsidR="00940B52" w:rsidRPr="002270C4">
        <w:t xml:space="preserve"> except for age</w:t>
      </w:r>
      <w:r w:rsidR="005A1CBC" w:rsidRPr="002270C4">
        <w:t>-</w:t>
      </w:r>
      <w:r w:rsidR="00940B52" w:rsidRPr="002270C4">
        <w:t>4 (</w:t>
      </w:r>
      <w:r w:rsidR="00236F9D" w:rsidRPr="002270C4">
        <w:t xml:space="preserve">Figure </w:t>
      </w:r>
      <w:ins w:id="125" w:author="Derek Ogle" w:date="2017-03-21T21:35:00Z">
        <w:r w:rsidR="0008337A">
          <w:t>4</w:t>
        </w:r>
      </w:ins>
      <w:del w:id="126" w:author="Derek Ogle" w:date="2017-03-21T21:35:00Z">
        <w:r w:rsidR="00236F9D" w:rsidRPr="002270C4" w:rsidDel="0008337A">
          <w:delText>3</w:delText>
        </w:r>
      </w:del>
      <w:r w:rsidRPr="002270C4">
        <w:t>).</w:t>
      </w:r>
    </w:p>
    <w:p w14:paraId="2798FE22" w14:textId="4005F175" w:rsidR="00F86951" w:rsidRPr="002270C4" w:rsidRDefault="00F86951" w:rsidP="002270C4">
      <w:pPr>
        <w:pStyle w:val="BodyText"/>
        <w:spacing w:after="0" w:line="360" w:lineRule="auto"/>
      </w:pPr>
      <w:r w:rsidRPr="002270C4">
        <w:t xml:space="preserve">The maximum </w:t>
      </w:r>
      <w:r w:rsidR="00FF272E" w:rsidRPr="002270C4">
        <w:t xml:space="preserve">estimated </w:t>
      </w:r>
      <w:r w:rsidRPr="002270C4">
        <w:t xml:space="preserve">age was </w:t>
      </w:r>
      <w:r w:rsidR="009A712A" w:rsidRPr="002270C4">
        <w:rPr>
          <w:rFonts w:cs="Times New Roman"/>
        </w:rPr>
        <w:t xml:space="preserve">20 for females and 12 for males </w:t>
      </w:r>
      <w:r w:rsidR="00FF272E" w:rsidRPr="002270C4">
        <w:rPr>
          <w:rFonts w:cs="Times New Roman"/>
        </w:rPr>
        <w:t>from</w:t>
      </w:r>
      <w:r w:rsidR="009A712A" w:rsidRPr="002270C4">
        <w:t xml:space="preserve"> otoliths and 8 for </w:t>
      </w:r>
      <w:r w:rsidR="00F961C6" w:rsidRPr="002270C4">
        <w:t>females</w:t>
      </w:r>
      <w:r w:rsidR="009A712A" w:rsidRPr="002270C4">
        <w:t xml:space="preserve"> and </w:t>
      </w:r>
      <w:r w:rsidR="00FF272E" w:rsidRPr="002270C4">
        <w:t>7</w:t>
      </w:r>
      <w:r w:rsidR="009A712A" w:rsidRPr="002270C4">
        <w:t xml:space="preserve"> for </w:t>
      </w:r>
      <w:r w:rsidR="00F961C6" w:rsidRPr="002270C4">
        <w:t>males</w:t>
      </w:r>
      <w:r w:rsidR="009A712A" w:rsidRPr="002270C4">
        <w:t xml:space="preserve"> </w:t>
      </w:r>
      <w:r w:rsidR="00FF272E" w:rsidRPr="002270C4">
        <w:t>from</w:t>
      </w:r>
      <w:r w:rsidR="009A712A" w:rsidRPr="002270C4">
        <w:t xml:space="preserve"> scales. </w:t>
      </w:r>
      <w:r w:rsidR="00AF58CB" w:rsidRPr="00AF58CB">
        <w:t xml:space="preserve">The minimum </w:t>
      </w:r>
      <w:r w:rsidR="00AF58CB">
        <w:t xml:space="preserve">estimated </w:t>
      </w:r>
      <w:r w:rsidR="00AF58CB" w:rsidRPr="00AF58CB">
        <w:t>age was 4 f</w:t>
      </w:r>
      <w:r w:rsidR="00AF58CB">
        <w:t>rom</w:t>
      </w:r>
      <w:r w:rsidR="00AF58CB" w:rsidRPr="00AF58CB">
        <w:t xml:space="preserve"> </w:t>
      </w:r>
      <w:ins w:id="127" w:author="Derek Ogle" w:date="2017-03-22T13:47:00Z">
        <w:r w:rsidR="00D5657C">
          <w:t xml:space="preserve">both </w:t>
        </w:r>
      </w:ins>
      <w:r w:rsidR="00AF58CB" w:rsidRPr="00AF58CB">
        <w:t>otolith</w:t>
      </w:r>
      <w:bookmarkStart w:id="128" w:name="_GoBack"/>
      <w:bookmarkEnd w:id="128"/>
      <w:r w:rsidR="00AF58CB" w:rsidRPr="00AF58CB">
        <w:t>s</w:t>
      </w:r>
      <w:r w:rsidR="001D062C">
        <w:t xml:space="preserve"> and </w:t>
      </w:r>
      <w:del w:id="129" w:author="Derek Ogle" w:date="2017-03-22T13:47:00Z">
        <w:r w:rsidR="00AF58CB" w:rsidDel="00D5657C">
          <w:delText xml:space="preserve">from </w:delText>
        </w:r>
      </w:del>
      <w:r w:rsidR="00AF58CB">
        <w:t>scales</w:t>
      </w:r>
      <w:r w:rsidR="00AF58CB" w:rsidRPr="00AF58CB">
        <w:t>.</w:t>
      </w:r>
      <w:r w:rsidR="00AF58CB">
        <w:t xml:space="preserve"> </w:t>
      </w:r>
      <w:r w:rsidR="00880A81" w:rsidRPr="002270C4">
        <w:t xml:space="preserve">The distribution of </w:t>
      </w:r>
      <w:r w:rsidR="00770383" w:rsidRPr="002270C4">
        <w:t>otolith</w:t>
      </w:r>
      <w:r w:rsidR="00880A81" w:rsidRPr="002270C4">
        <w:t>-derived</w:t>
      </w:r>
      <w:r w:rsidR="00770383" w:rsidRPr="002270C4">
        <w:t xml:space="preserve"> age</w:t>
      </w:r>
      <w:r w:rsidR="00880A81" w:rsidRPr="002270C4">
        <w:t xml:space="preserve"> estimates for</w:t>
      </w:r>
      <w:r w:rsidR="0018783C" w:rsidRPr="002270C4">
        <w:t xml:space="preserve"> </w:t>
      </w:r>
      <w:proofErr w:type="spellStart"/>
      <w:r w:rsidR="0018783C" w:rsidRPr="002270C4">
        <w:t>K</w:t>
      </w:r>
      <w:r w:rsidR="00770383" w:rsidRPr="002270C4">
        <w:t>iyi</w:t>
      </w:r>
      <w:proofErr w:type="spellEnd"/>
      <w:r w:rsidR="00770383" w:rsidRPr="002270C4">
        <w:t xml:space="preserve"> captured in 2014 show</w:t>
      </w:r>
      <w:r w:rsidR="00D05CD6" w:rsidRPr="002270C4">
        <w:t>ed</w:t>
      </w:r>
      <w:r w:rsidR="00770383" w:rsidRPr="002270C4">
        <w:t xml:space="preserve"> distinct modes at age 11</w:t>
      </w:r>
      <w:r w:rsidR="00880A81" w:rsidRPr="002270C4">
        <w:t xml:space="preserve"> and </w:t>
      </w:r>
      <w:r w:rsidR="00770383" w:rsidRPr="002270C4">
        <w:t>ages 5</w:t>
      </w:r>
      <w:r w:rsidR="003A30BE" w:rsidRPr="002270C4">
        <w:t xml:space="preserve"> or</w:t>
      </w:r>
      <w:r w:rsidR="00770383" w:rsidRPr="002270C4">
        <w:t xml:space="preserve"> 6 (</w:t>
      </w:r>
      <w:r w:rsidR="00EF3F43" w:rsidRPr="002270C4">
        <w:t xml:space="preserve">Figure </w:t>
      </w:r>
      <w:ins w:id="130" w:author="Derek Ogle" w:date="2017-03-21T21:35:00Z">
        <w:r w:rsidR="0008337A">
          <w:t>5</w:t>
        </w:r>
      </w:ins>
      <w:del w:id="131" w:author="Derek Ogle" w:date="2017-03-21T21:35:00Z">
        <w:r w:rsidR="00EF3F43" w:rsidRPr="002270C4" w:rsidDel="0008337A">
          <w:delText>4</w:delText>
        </w:r>
      </w:del>
      <w:r w:rsidR="00EF3F43" w:rsidRPr="002270C4">
        <w:t>)</w:t>
      </w:r>
      <w:r w:rsidR="00880A81" w:rsidRPr="002270C4">
        <w:t xml:space="preserve">, which </w:t>
      </w:r>
      <w:r w:rsidR="00D05CD6" w:rsidRPr="002270C4">
        <w:t>correspond to the 2003, 200</w:t>
      </w:r>
      <w:r w:rsidR="00880A81" w:rsidRPr="002270C4">
        <w:t>8</w:t>
      </w:r>
      <w:r w:rsidR="00D05CD6" w:rsidRPr="002270C4">
        <w:t>, and 2009</w:t>
      </w:r>
      <w:r w:rsidR="007E4D53" w:rsidRPr="002270C4">
        <w:t xml:space="preserve"> year-class</w:t>
      </w:r>
      <w:r w:rsidR="00D05CD6" w:rsidRPr="002270C4">
        <w:t>es.</w:t>
      </w:r>
    </w:p>
    <w:p w14:paraId="599C6EC5" w14:textId="77777777" w:rsidR="00096A82" w:rsidRPr="002270C4" w:rsidRDefault="00096A82" w:rsidP="002270C4">
      <w:pPr>
        <w:pStyle w:val="BodyText"/>
        <w:spacing w:after="0" w:line="360" w:lineRule="auto"/>
      </w:pPr>
    </w:p>
    <w:p w14:paraId="5CFBB9EE" w14:textId="71BA4D88" w:rsidR="00B25BB1" w:rsidRPr="002270C4" w:rsidRDefault="002270C4" w:rsidP="002270C4">
      <w:pPr>
        <w:spacing w:line="360" w:lineRule="auto"/>
        <w:ind w:firstLine="0"/>
        <w:rPr>
          <w:rFonts w:cs="Times New Roman"/>
        </w:rPr>
      </w:pPr>
      <w:r w:rsidRPr="002270C4">
        <w:t>&lt;B&gt;</w:t>
      </w:r>
      <w:r w:rsidR="00B25BB1" w:rsidRPr="002270C4">
        <w:t>Length frequency</w:t>
      </w:r>
      <w:r w:rsidR="007E4D53" w:rsidRPr="002270C4">
        <w:t xml:space="preserve"> year-class</w:t>
      </w:r>
      <w:r w:rsidR="00B25BB1" w:rsidRPr="002270C4">
        <w:t xml:space="preserve"> identification</w:t>
      </w:r>
    </w:p>
    <w:p w14:paraId="7D82C21E" w14:textId="60A5E6AC" w:rsidR="00E22F6C" w:rsidRPr="002270C4" w:rsidRDefault="00096A82" w:rsidP="002270C4">
      <w:pPr>
        <w:spacing w:line="360" w:lineRule="auto"/>
        <w:rPr>
          <w:rFonts w:cs="Times New Roman"/>
          <w:i/>
        </w:rPr>
      </w:pPr>
      <w:r w:rsidRPr="002270C4">
        <w:t xml:space="preserve">Examination of </w:t>
      </w:r>
      <w:proofErr w:type="spellStart"/>
      <w:r w:rsidR="0018783C" w:rsidRPr="002270C4">
        <w:t>K</w:t>
      </w:r>
      <w:r w:rsidR="001744E6" w:rsidRPr="002270C4">
        <w:t>iyi</w:t>
      </w:r>
      <w:proofErr w:type="spellEnd"/>
      <w:r w:rsidR="001744E6" w:rsidRPr="002270C4">
        <w:t xml:space="preserve"> </w:t>
      </w:r>
      <w:r w:rsidR="006430D4" w:rsidRPr="002270C4">
        <w:t>length frequency distribution</w:t>
      </w:r>
      <w:r w:rsidRPr="002270C4">
        <w:t xml:space="preserve">s from </w:t>
      </w:r>
      <w:r w:rsidR="001744E6" w:rsidRPr="002270C4">
        <w:t>fish</w:t>
      </w:r>
      <w:r w:rsidRPr="002270C4">
        <w:t xml:space="preserve"> captured </w:t>
      </w:r>
      <w:r w:rsidR="005C3DD9" w:rsidRPr="002270C4">
        <w:t>from</w:t>
      </w:r>
      <w:r w:rsidR="001744E6" w:rsidRPr="002270C4">
        <w:t xml:space="preserve"> 2003</w:t>
      </w:r>
      <w:r w:rsidR="005C3DD9" w:rsidRPr="002270C4">
        <w:t>-201</w:t>
      </w:r>
      <w:r w:rsidR="00125F6A" w:rsidRPr="002270C4">
        <w:t>4</w:t>
      </w:r>
      <w:r w:rsidR="001744E6" w:rsidRPr="002270C4">
        <w:t xml:space="preserve"> </w:t>
      </w:r>
      <w:r w:rsidR="005C3DD9" w:rsidRPr="002270C4">
        <w:t xml:space="preserve">showed that </w:t>
      </w:r>
      <w:r w:rsidR="000B0812" w:rsidRPr="002270C4">
        <w:t xml:space="preserve">clusters of </w:t>
      </w:r>
      <w:r w:rsidR="005C3DD9" w:rsidRPr="002270C4">
        <w:t>fish</w:t>
      </w:r>
      <w:r w:rsidR="000B0812" w:rsidRPr="002270C4">
        <w:t xml:space="preserve"> with a mode</w:t>
      </w:r>
      <w:r w:rsidR="005C3DD9" w:rsidRPr="002270C4">
        <w:t xml:space="preserve"> &lt;1</w:t>
      </w:r>
      <w:r w:rsidR="000B0812" w:rsidRPr="002270C4">
        <w:t>10</w:t>
      </w:r>
      <w:r w:rsidR="005C3DD9" w:rsidRPr="002270C4">
        <w:t xml:space="preserve"> mm were present in </w:t>
      </w:r>
      <w:r w:rsidR="00D05CD6" w:rsidRPr="002270C4">
        <w:t xml:space="preserve">high numbers in </w:t>
      </w:r>
      <w:r w:rsidR="005C3DD9" w:rsidRPr="002270C4">
        <w:t>2004, 2006, and</w:t>
      </w:r>
      <w:r w:rsidR="00D05CD6" w:rsidRPr="002270C4">
        <w:t xml:space="preserve"> 2010</w:t>
      </w:r>
      <w:r w:rsidR="00434E19" w:rsidRPr="002270C4">
        <w:t xml:space="preserve"> and were not detected or at very</w:t>
      </w:r>
      <w:r w:rsidR="00D05CD6" w:rsidRPr="002270C4">
        <w:t xml:space="preserve"> low numbers in </w:t>
      </w:r>
      <w:r w:rsidR="00434E19" w:rsidRPr="002270C4">
        <w:t>all other</w:t>
      </w:r>
      <w:r w:rsidR="00D05CD6" w:rsidRPr="002270C4">
        <w:t xml:space="preserve"> years </w:t>
      </w:r>
      <w:r w:rsidR="00236F9D" w:rsidRPr="002270C4">
        <w:t xml:space="preserve">(Figure </w:t>
      </w:r>
      <w:ins w:id="132" w:author="Derek Ogle" w:date="2017-03-21T21:35:00Z">
        <w:r w:rsidR="0008337A">
          <w:t>6</w:t>
        </w:r>
      </w:ins>
      <w:del w:id="133" w:author="Derek Ogle" w:date="2017-03-21T21:35:00Z">
        <w:r w:rsidR="0031664F" w:rsidRPr="002270C4" w:rsidDel="0008337A">
          <w:delText>5</w:delText>
        </w:r>
      </w:del>
      <w:r w:rsidR="00236F9D" w:rsidRPr="002270C4">
        <w:t>)</w:t>
      </w:r>
      <w:r w:rsidR="00FB04BA" w:rsidRPr="002270C4">
        <w:t>.</w:t>
      </w:r>
      <w:r w:rsidR="00434E19" w:rsidRPr="002270C4">
        <w:t xml:space="preserve"> The fish in these clusters correspond to the 2003, 2005 and 2009</w:t>
      </w:r>
      <w:r w:rsidR="007E4D53" w:rsidRPr="002270C4">
        <w:t xml:space="preserve"> year-class</w:t>
      </w:r>
      <w:r w:rsidR="00434E19" w:rsidRPr="002270C4">
        <w:t>es, respectively. The cluster o</w:t>
      </w:r>
      <w:r w:rsidR="0018783C" w:rsidRPr="002270C4">
        <w:t xml:space="preserve">f </w:t>
      </w:r>
      <w:proofErr w:type="spellStart"/>
      <w:r w:rsidR="0018783C" w:rsidRPr="002270C4">
        <w:t>K</w:t>
      </w:r>
      <w:r w:rsidR="00434E19" w:rsidRPr="002270C4">
        <w:t>iyi</w:t>
      </w:r>
      <w:proofErr w:type="spellEnd"/>
      <w:r w:rsidR="00434E19" w:rsidRPr="002270C4">
        <w:t xml:space="preserve"> in the 2003</w:t>
      </w:r>
      <w:r w:rsidR="007E4D53" w:rsidRPr="002270C4">
        <w:t xml:space="preserve"> year-class</w:t>
      </w:r>
      <w:r w:rsidR="00434E19" w:rsidRPr="002270C4">
        <w:t xml:space="preserve"> was distinct in </w:t>
      </w:r>
      <w:r w:rsidR="00830A8E" w:rsidRPr="002270C4">
        <w:t>subsequent</w:t>
      </w:r>
      <w:r w:rsidR="006430D4" w:rsidRPr="002270C4">
        <w:t xml:space="preserve"> year</w:t>
      </w:r>
      <w:r w:rsidR="00434E19" w:rsidRPr="002270C4">
        <w:t>s until at least</w:t>
      </w:r>
      <w:r w:rsidR="0018783C" w:rsidRPr="002270C4">
        <w:t xml:space="preserve"> 2006. In 2007, the cluster of </w:t>
      </w:r>
      <w:proofErr w:type="spellStart"/>
      <w:r w:rsidR="0018783C" w:rsidRPr="002270C4">
        <w:t>K</w:t>
      </w:r>
      <w:r w:rsidR="00434E19" w:rsidRPr="002270C4">
        <w:t>iyi</w:t>
      </w:r>
      <w:proofErr w:type="spellEnd"/>
      <w:r w:rsidR="00434E19" w:rsidRPr="002270C4">
        <w:t xml:space="preserve"> from the 2005</w:t>
      </w:r>
      <w:r w:rsidR="007E4D53" w:rsidRPr="002270C4">
        <w:t xml:space="preserve"> year-class</w:t>
      </w:r>
      <w:r w:rsidR="00434E19" w:rsidRPr="002270C4">
        <w:t xml:space="preserve"> were either not evident or had grown enoug</w:t>
      </w:r>
      <w:r w:rsidR="0018783C" w:rsidRPr="002270C4">
        <w:t xml:space="preserve">h to be indistinguishable from </w:t>
      </w:r>
      <w:proofErr w:type="spellStart"/>
      <w:r w:rsidR="0018783C" w:rsidRPr="002270C4">
        <w:t>K</w:t>
      </w:r>
      <w:r w:rsidR="00434E19" w:rsidRPr="002270C4">
        <w:t>iyi</w:t>
      </w:r>
      <w:proofErr w:type="spellEnd"/>
      <w:r w:rsidR="00434E19" w:rsidRPr="002270C4">
        <w:t xml:space="preserve"> of the 2003</w:t>
      </w:r>
      <w:r w:rsidR="007E4D53" w:rsidRPr="002270C4">
        <w:t xml:space="preserve"> year-class</w:t>
      </w:r>
      <w:r w:rsidR="00434E19" w:rsidRPr="002270C4">
        <w:t xml:space="preserve">. </w:t>
      </w:r>
      <w:proofErr w:type="spellStart"/>
      <w:r w:rsidR="00434E19" w:rsidRPr="002270C4">
        <w:t>Kiyi</w:t>
      </w:r>
      <w:proofErr w:type="spellEnd"/>
      <w:r w:rsidR="00434E19" w:rsidRPr="002270C4">
        <w:t xml:space="preserve"> from the 2009</w:t>
      </w:r>
      <w:r w:rsidR="007E4D53" w:rsidRPr="002270C4">
        <w:t xml:space="preserve"> year-class</w:t>
      </w:r>
      <w:r w:rsidR="00434E19" w:rsidRPr="002270C4">
        <w:t xml:space="preserve"> were </w:t>
      </w:r>
      <w:r w:rsidR="00DC2FDA" w:rsidRPr="002270C4">
        <w:t xml:space="preserve">still distinct in 2010 but were either not evident or had grown enough to be indistinguishable from </w:t>
      </w:r>
      <w:r w:rsidR="00DC2FDA" w:rsidRPr="002270C4">
        <w:lastRenderedPageBreak/>
        <w:t xml:space="preserve">older fish by 2013. Only one distinct mode was evident in the length frequency </w:t>
      </w:r>
      <w:r w:rsidR="006430D4" w:rsidRPr="002270C4">
        <w:t xml:space="preserve">distribution </w:t>
      </w:r>
      <w:r w:rsidR="00DC2FDA" w:rsidRPr="002270C4">
        <w:t>from 2014.</w:t>
      </w:r>
    </w:p>
    <w:p w14:paraId="025B9A10" w14:textId="77777777" w:rsidR="00FB04BA" w:rsidRPr="002270C4" w:rsidRDefault="00FB04BA" w:rsidP="002270C4">
      <w:pPr>
        <w:spacing w:line="360" w:lineRule="auto"/>
      </w:pPr>
    </w:p>
    <w:p w14:paraId="2BAE6F9B" w14:textId="20DA2C79" w:rsidR="00B25BB1" w:rsidRPr="002270C4" w:rsidRDefault="002270C4" w:rsidP="002270C4">
      <w:pPr>
        <w:spacing w:line="360" w:lineRule="auto"/>
        <w:ind w:firstLine="0"/>
      </w:pPr>
      <w:r w:rsidRPr="002270C4">
        <w:t>&lt;A&gt;</w:t>
      </w:r>
      <w:r w:rsidR="007D1503" w:rsidRPr="002270C4">
        <w:t>Discussion</w:t>
      </w:r>
    </w:p>
    <w:p w14:paraId="55F4F04E" w14:textId="6FE3BB87" w:rsidR="00D26970" w:rsidRPr="002270C4" w:rsidRDefault="00155240" w:rsidP="002270C4">
      <w:pPr>
        <w:spacing w:line="360" w:lineRule="auto"/>
        <w:rPr>
          <w:b/>
        </w:rPr>
      </w:pPr>
      <w:r w:rsidRPr="002270C4">
        <w:t xml:space="preserve">Precision between readers for thin-sectioned otoliths was very good as the </w:t>
      </w:r>
      <w:r w:rsidR="00564C8A" w:rsidRPr="002270C4">
        <w:rPr>
          <w:rFonts w:cs="Times New Roman"/>
        </w:rPr>
        <w:t>average coefficient of variation</w:t>
      </w:r>
      <w:r w:rsidR="00564C8A" w:rsidRPr="002270C4">
        <w:t xml:space="preserve"> </w:t>
      </w:r>
      <w:r w:rsidRPr="002270C4">
        <w:t>(2.8) was less than 5</w:t>
      </w:r>
      <w:r w:rsidR="00897D52" w:rsidRPr="002270C4">
        <w:t>, which</w:t>
      </w:r>
      <w:r w:rsidRPr="002270C4">
        <w:t xml:space="preserve"> </w:t>
      </w:r>
      <w:proofErr w:type="spellStart"/>
      <w:r w:rsidRPr="002270C4">
        <w:t>Campana</w:t>
      </w:r>
      <w:proofErr w:type="spellEnd"/>
      <w:r w:rsidRPr="002270C4">
        <w:t xml:space="preserve"> (2001) </w:t>
      </w:r>
      <w:r w:rsidR="00897D52" w:rsidRPr="002270C4">
        <w:t xml:space="preserve">suggested </w:t>
      </w:r>
      <w:r w:rsidR="00FB04BA" w:rsidRPr="002270C4">
        <w:t>represent</w:t>
      </w:r>
      <w:r w:rsidR="00897D52" w:rsidRPr="002270C4">
        <w:t>ed</w:t>
      </w:r>
      <w:r w:rsidR="00FB04BA" w:rsidRPr="002270C4">
        <w:t xml:space="preserve"> “high precision.” </w:t>
      </w:r>
      <w:r w:rsidRPr="002270C4">
        <w:t xml:space="preserve">This result was somewhat surprising because both readers expressed difficulty interpreting putative annuli near the center of otoliths when few annuli were present (i.e., relatively young fish) and </w:t>
      </w:r>
      <w:r w:rsidR="00FB04BA" w:rsidRPr="002270C4">
        <w:t>at the margin on all otoliths</w:t>
      </w:r>
      <w:ins w:id="134" w:author="Derek Ogle" w:date="2017-03-23T12:44:00Z">
        <w:r w:rsidR="00EC0B40">
          <w:t xml:space="preserve"> (Figure 2)</w:t>
        </w:r>
      </w:ins>
      <w:r w:rsidR="00FB04BA" w:rsidRPr="002270C4">
        <w:t xml:space="preserve">. </w:t>
      </w:r>
      <w:r w:rsidRPr="002270C4">
        <w:t>Due to the sporadic production of</w:t>
      </w:r>
      <w:r w:rsidR="007E4D53" w:rsidRPr="002270C4">
        <w:t xml:space="preserve"> year-class</w:t>
      </w:r>
      <w:r w:rsidRPr="002270C4">
        <w:t xml:space="preserve">es, </w:t>
      </w:r>
      <w:r w:rsidR="0093255C" w:rsidRPr="002270C4">
        <w:t>no fish with an otolit</w:t>
      </w:r>
      <w:r w:rsidR="006430D4" w:rsidRPr="002270C4">
        <w:t>h-derived age less than four were</w:t>
      </w:r>
      <w:r w:rsidR="0093255C" w:rsidRPr="002270C4">
        <w:t xml:space="preserve"> collected in 2014</w:t>
      </w:r>
      <w:r w:rsidRPr="002270C4">
        <w:t xml:space="preserve">. Without these </w:t>
      </w:r>
      <w:r w:rsidR="0093255C" w:rsidRPr="002270C4">
        <w:t xml:space="preserve">young </w:t>
      </w:r>
      <w:r w:rsidRPr="002270C4">
        <w:t>fish, a</w:t>
      </w:r>
      <w:r w:rsidR="00D83152" w:rsidRPr="002270C4">
        <w:t>n</w:t>
      </w:r>
      <w:r w:rsidRPr="002270C4">
        <w:t xml:space="preserve"> understanding </w:t>
      </w:r>
      <w:r w:rsidR="00D83152" w:rsidRPr="002270C4">
        <w:t>of</w:t>
      </w:r>
      <w:r w:rsidRPr="002270C4">
        <w:t xml:space="preserve"> the appea</w:t>
      </w:r>
      <w:r w:rsidR="00FB04BA" w:rsidRPr="002270C4">
        <w:t>rance of the first few annuli</w:t>
      </w:r>
      <w:r w:rsidR="000C759F" w:rsidRPr="002270C4">
        <w:t xml:space="preserve"> could not be developed</w:t>
      </w:r>
      <w:r w:rsidR="00FB04BA" w:rsidRPr="002270C4">
        <w:t xml:space="preserve">. </w:t>
      </w:r>
      <w:r w:rsidRPr="002270C4">
        <w:t>Interpretation of the otolith margin is notoriously</w:t>
      </w:r>
      <w:r w:rsidR="002E1829">
        <w:t xml:space="preserve"> difficult (</w:t>
      </w:r>
      <w:proofErr w:type="spellStart"/>
      <w:r w:rsidR="002E1829">
        <w:t>Campana</w:t>
      </w:r>
      <w:proofErr w:type="spellEnd"/>
      <w:r w:rsidRPr="002270C4">
        <w:t xml:space="preserve"> 2001)</w:t>
      </w:r>
      <w:r w:rsidR="00D83152" w:rsidRPr="002270C4">
        <w:t xml:space="preserve"> and a</w:t>
      </w:r>
      <w:r w:rsidR="00F01AE7" w:rsidRPr="002270C4">
        <w:t xml:space="preserve"> better understanding of the otolith margin </w:t>
      </w:r>
      <w:r w:rsidR="0093255C" w:rsidRPr="002270C4">
        <w:t xml:space="preserve">also </w:t>
      </w:r>
      <w:r w:rsidR="00F01AE7" w:rsidRPr="002270C4">
        <w:t>could not be developed</w:t>
      </w:r>
      <w:r w:rsidRPr="002270C4">
        <w:t xml:space="preserve"> because our samples were restricted to two days in early June and a few days in mid</w:t>
      </w:r>
      <w:r w:rsidR="00D83152" w:rsidRPr="002270C4">
        <w:t>-</w:t>
      </w:r>
      <w:r w:rsidRPr="002270C4">
        <w:t xml:space="preserve">July, </w:t>
      </w:r>
      <w:r w:rsidR="00F01AE7" w:rsidRPr="002270C4">
        <w:t>rather than</w:t>
      </w:r>
      <w:r w:rsidRPr="002270C4">
        <w:t xml:space="preserve"> throughout the </w:t>
      </w:r>
      <w:r w:rsidR="00FB04BA" w:rsidRPr="002270C4">
        <w:t xml:space="preserve">May </w:t>
      </w:r>
      <w:del w:id="135" w:author="Derek Ogle" w:date="2017-03-23T12:45:00Z">
        <w:r w:rsidR="00FB04BA" w:rsidRPr="002270C4" w:rsidDel="00EC0B40">
          <w:delText xml:space="preserve">through </w:delText>
        </w:r>
      </w:del>
      <w:ins w:id="136" w:author="Derek Ogle" w:date="2017-03-23T12:45:00Z">
        <w:r w:rsidR="00EC0B40">
          <w:t>to</w:t>
        </w:r>
        <w:r w:rsidR="00EC0B40" w:rsidRPr="002270C4">
          <w:t xml:space="preserve"> </w:t>
        </w:r>
      </w:ins>
      <w:r w:rsidR="00FB04BA" w:rsidRPr="002270C4">
        <w:t xml:space="preserve">September </w:t>
      </w:r>
      <w:r w:rsidRPr="002270C4">
        <w:t>growing season</w:t>
      </w:r>
      <w:r w:rsidR="00FB04BA" w:rsidRPr="002270C4">
        <w:t xml:space="preserve">. </w:t>
      </w:r>
      <w:r w:rsidRPr="002270C4">
        <w:t>However, length frequency distributi</w:t>
      </w:r>
      <w:r w:rsidR="0018783C" w:rsidRPr="002270C4">
        <w:t xml:space="preserve">ons for three other years when </w:t>
      </w:r>
      <w:proofErr w:type="spellStart"/>
      <w:r w:rsidR="0018783C" w:rsidRPr="002270C4">
        <w:t>K</w:t>
      </w:r>
      <w:r w:rsidRPr="002270C4">
        <w:t>iyi</w:t>
      </w:r>
      <w:proofErr w:type="spellEnd"/>
      <w:r w:rsidRPr="002270C4">
        <w:t xml:space="preserve"> were sampled in several months suggested that substantial growth in length of Lake Superior</w:t>
      </w:r>
      <w:r w:rsidR="0018783C" w:rsidRPr="002270C4">
        <w:t xml:space="preserve"> </w:t>
      </w:r>
      <w:proofErr w:type="spellStart"/>
      <w:r w:rsidR="0018783C" w:rsidRPr="002270C4">
        <w:t>K</w:t>
      </w:r>
      <w:r w:rsidR="00D83152" w:rsidRPr="002270C4">
        <w:t>iyi</w:t>
      </w:r>
      <w:proofErr w:type="spellEnd"/>
      <w:r w:rsidRPr="002270C4">
        <w:t xml:space="preserve"> was not evi</w:t>
      </w:r>
      <w:r w:rsidR="00FB04BA" w:rsidRPr="002270C4">
        <w:t xml:space="preserve">dent until at least late July. </w:t>
      </w:r>
      <w:r w:rsidRPr="002270C4">
        <w:t xml:space="preserve">This suggests that little current season’s growth </w:t>
      </w:r>
      <w:r w:rsidR="00F01AE7" w:rsidRPr="002270C4">
        <w:t xml:space="preserve">should have been observed </w:t>
      </w:r>
      <w:r w:rsidRPr="002270C4">
        <w:t>on the otolith thin sections in our sample. However, 21% and 36% of the otoliths were categorized by reader 1 and reader 2, respectively, as having evidence for growth in the current season.</w:t>
      </w:r>
    </w:p>
    <w:p w14:paraId="14DD53A3" w14:textId="527315B4" w:rsidR="00F3415A" w:rsidRPr="002270C4" w:rsidRDefault="007018DB" w:rsidP="002270C4">
      <w:pPr>
        <w:spacing w:line="360" w:lineRule="auto"/>
      </w:pPr>
      <w:proofErr w:type="spellStart"/>
      <w:r w:rsidRPr="002270C4">
        <w:t>Kiyi</w:t>
      </w:r>
      <w:proofErr w:type="spellEnd"/>
      <w:r w:rsidRPr="002270C4">
        <w:t xml:space="preserve"> ages estimated from otoliths were consistently greater than ages e</w:t>
      </w:r>
      <w:r w:rsidR="00FB04BA" w:rsidRPr="002270C4">
        <w:t xml:space="preserve">stimated from scales. </w:t>
      </w:r>
      <w:r w:rsidRPr="002270C4">
        <w:t>This is consistent with prev</w:t>
      </w:r>
      <w:r w:rsidR="0018783C" w:rsidRPr="002270C4">
        <w:t>ious results for Lake Superior C</w:t>
      </w:r>
      <w:r w:rsidRPr="002270C4">
        <w:t xml:space="preserve">isco (Yule </w:t>
      </w:r>
      <w:r w:rsidR="00B537B4" w:rsidRPr="00492216">
        <w:t>et al.</w:t>
      </w:r>
      <w:r w:rsidRPr="002270C4">
        <w:t xml:space="preserve"> 2008) and </w:t>
      </w:r>
      <w:del w:id="137" w:author="Derek Ogle" w:date="2017-03-23T12:46:00Z">
        <w:r w:rsidR="00FB04BA" w:rsidRPr="002270C4" w:rsidDel="00EC0B40">
          <w:delText xml:space="preserve">Lake Superior </w:delText>
        </w:r>
      </w:del>
      <w:r w:rsidR="0018783C" w:rsidRPr="002270C4">
        <w:t xml:space="preserve">Pygmy Whitefish </w:t>
      </w:r>
      <w:proofErr w:type="spellStart"/>
      <w:r w:rsidRPr="002270C4">
        <w:rPr>
          <w:i/>
        </w:rPr>
        <w:t>Prosopium</w:t>
      </w:r>
      <w:proofErr w:type="spellEnd"/>
      <w:r w:rsidRPr="002270C4">
        <w:rPr>
          <w:i/>
        </w:rPr>
        <w:t xml:space="preserve"> </w:t>
      </w:r>
      <w:proofErr w:type="spellStart"/>
      <w:r w:rsidRPr="002270C4">
        <w:rPr>
          <w:i/>
        </w:rPr>
        <w:t>coulteri</w:t>
      </w:r>
      <w:proofErr w:type="spellEnd"/>
      <w:r w:rsidR="0018783C" w:rsidRPr="002270C4">
        <w:t xml:space="preserve"> (</w:t>
      </w:r>
      <w:r w:rsidRPr="002270C4">
        <w:rPr>
          <w:rFonts w:cs="Times New Roman"/>
        </w:rPr>
        <w:t xml:space="preserve">Stewart </w:t>
      </w:r>
      <w:r w:rsidR="00B537B4" w:rsidRPr="00492216">
        <w:rPr>
          <w:rFonts w:cs="Times New Roman"/>
        </w:rPr>
        <w:t>et al.</w:t>
      </w:r>
      <w:r w:rsidRPr="002270C4">
        <w:rPr>
          <w:rFonts w:cs="Times New Roman"/>
        </w:rPr>
        <w:t xml:space="preserve"> 2016)</w:t>
      </w:r>
      <w:r w:rsidRPr="002270C4">
        <w:t>, Canadia</w:t>
      </w:r>
      <w:r w:rsidR="0018783C" w:rsidRPr="002270C4">
        <w:t xml:space="preserve">n Lake Whitefish </w:t>
      </w:r>
      <w:proofErr w:type="spellStart"/>
      <w:r w:rsidRPr="002270C4">
        <w:rPr>
          <w:i/>
        </w:rPr>
        <w:t>C</w:t>
      </w:r>
      <w:r w:rsidR="00A4477A" w:rsidRPr="002270C4">
        <w:rPr>
          <w:i/>
        </w:rPr>
        <w:t>oregonus</w:t>
      </w:r>
      <w:proofErr w:type="spellEnd"/>
      <w:r w:rsidRPr="002270C4">
        <w:rPr>
          <w:i/>
        </w:rPr>
        <w:t xml:space="preserve"> </w:t>
      </w:r>
      <w:proofErr w:type="spellStart"/>
      <w:r w:rsidRPr="002270C4">
        <w:rPr>
          <w:i/>
        </w:rPr>
        <w:t>clupeaformis</w:t>
      </w:r>
      <w:proofErr w:type="spellEnd"/>
      <w:r w:rsidR="0018783C" w:rsidRPr="002270C4">
        <w:t xml:space="preserve"> (</w:t>
      </w:r>
      <w:r w:rsidRPr="002270C4">
        <w:t xml:space="preserve">Mills </w:t>
      </w:r>
      <w:r w:rsidR="002E1829">
        <w:t>and Beamish</w:t>
      </w:r>
      <w:r w:rsidRPr="002270C4">
        <w:t xml:space="preserve"> 1980</w:t>
      </w:r>
      <w:r w:rsidR="001D60CE" w:rsidRPr="002270C4">
        <w:t xml:space="preserve">; Barnes </w:t>
      </w:r>
      <w:r w:rsidR="002E1829">
        <w:t>and Power</w:t>
      </w:r>
      <w:r w:rsidR="001D60CE" w:rsidRPr="002270C4">
        <w:t xml:space="preserve"> 1984</w:t>
      </w:r>
      <w:r w:rsidRPr="002270C4">
        <w:t>)</w:t>
      </w:r>
      <w:r w:rsidR="0018783C" w:rsidRPr="002270C4">
        <w:t xml:space="preserve"> and Round W</w:t>
      </w:r>
      <w:r w:rsidR="00C24DC4" w:rsidRPr="002270C4">
        <w:t>hitefish</w:t>
      </w:r>
      <w:r w:rsidR="00C24DC4" w:rsidRPr="002270C4">
        <w:rPr>
          <w:rFonts w:cs="Times New Roman"/>
          <w:i/>
        </w:rPr>
        <w:t xml:space="preserve"> </w:t>
      </w:r>
      <w:proofErr w:type="spellStart"/>
      <w:r w:rsidR="00C24DC4" w:rsidRPr="002270C4">
        <w:rPr>
          <w:rFonts w:cs="Times New Roman"/>
          <w:i/>
        </w:rPr>
        <w:t>Prosopium</w:t>
      </w:r>
      <w:proofErr w:type="spellEnd"/>
      <w:r w:rsidR="00C24DC4" w:rsidRPr="002270C4">
        <w:rPr>
          <w:rFonts w:cs="Times New Roman"/>
          <w:i/>
        </w:rPr>
        <w:t xml:space="preserve"> </w:t>
      </w:r>
      <w:proofErr w:type="spellStart"/>
      <w:r w:rsidR="00C24DC4" w:rsidRPr="002270C4">
        <w:rPr>
          <w:rFonts w:cs="Times New Roman"/>
          <w:i/>
        </w:rPr>
        <w:t>cylindraceum</w:t>
      </w:r>
      <w:proofErr w:type="spellEnd"/>
      <w:r w:rsidR="00C24DC4" w:rsidRPr="002270C4">
        <w:rPr>
          <w:rFonts w:cs="Times New Roman"/>
        </w:rPr>
        <w:t xml:space="preserve"> </w:t>
      </w:r>
      <w:r w:rsidR="0018783C" w:rsidRPr="002270C4">
        <w:rPr>
          <w:rFonts w:cs="Times New Roman"/>
        </w:rPr>
        <w:t>(</w:t>
      </w:r>
      <w:r w:rsidR="00C24DC4" w:rsidRPr="002270C4">
        <w:rPr>
          <w:rFonts w:cs="Times New Roman"/>
        </w:rPr>
        <w:t>Jessop 1972)</w:t>
      </w:r>
      <w:r w:rsidRPr="002270C4">
        <w:t>,</w:t>
      </w:r>
      <w:r w:rsidRPr="002270C4">
        <w:rPr>
          <w:rFonts w:cs="Times New Roman"/>
        </w:rPr>
        <w:t xml:space="preserve"> </w:t>
      </w:r>
      <w:r w:rsidR="0018783C" w:rsidRPr="002270C4">
        <w:rPr>
          <w:rFonts w:cs="Times New Roman"/>
        </w:rPr>
        <w:t xml:space="preserve">European </w:t>
      </w:r>
      <w:proofErr w:type="spellStart"/>
      <w:r w:rsidR="0018783C" w:rsidRPr="002270C4">
        <w:rPr>
          <w:rFonts w:cs="Times New Roman"/>
        </w:rPr>
        <w:t>Vendace</w:t>
      </w:r>
      <w:proofErr w:type="spellEnd"/>
      <w:r w:rsidR="0018783C" w:rsidRPr="002270C4">
        <w:rPr>
          <w:rFonts w:cs="Times New Roman"/>
        </w:rPr>
        <w:t xml:space="preserve"> </w:t>
      </w:r>
      <w:proofErr w:type="spellStart"/>
      <w:r w:rsidR="00C24DC4" w:rsidRPr="002270C4">
        <w:rPr>
          <w:rFonts w:cs="Times New Roman"/>
          <w:i/>
        </w:rPr>
        <w:t>C</w:t>
      </w:r>
      <w:r w:rsidR="00440CEF" w:rsidRPr="002270C4">
        <w:rPr>
          <w:rFonts w:cs="Times New Roman"/>
          <w:i/>
        </w:rPr>
        <w:t>oregonus</w:t>
      </w:r>
      <w:proofErr w:type="spellEnd"/>
      <w:r w:rsidR="00C24DC4" w:rsidRPr="002270C4">
        <w:rPr>
          <w:rFonts w:cs="Times New Roman"/>
          <w:i/>
        </w:rPr>
        <w:t xml:space="preserve"> </w:t>
      </w:r>
      <w:proofErr w:type="spellStart"/>
      <w:r w:rsidR="003016C3" w:rsidRPr="002270C4">
        <w:rPr>
          <w:rFonts w:cs="Times New Roman"/>
          <w:i/>
        </w:rPr>
        <w:t>a</w:t>
      </w:r>
      <w:r w:rsidR="00C24DC4" w:rsidRPr="002270C4">
        <w:rPr>
          <w:rFonts w:cs="Times New Roman"/>
          <w:i/>
        </w:rPr>
        <w:t>lbula</w:t>
      </w:r>
      <w:proofErr w:type="spellEnd"/>
      <w:r w:rsidR="0018783C" w:rsidRPr="002270C4">
        <w:rPr>
          <w:rFonts w:cs="Times New Roman"/>
        </w:rPr>
        <w:t xml:space="preserve"> (</w:t>
      </w:r>
      <w:proofErr w:type="spellStart"/>
      <w:r w:rsidR="00C24DC4" w:rsidRPr="002270C4">
        <w:rPr>
          <w:rFonts w:cs="Times New Roman"/>
        </w:rPr>
        <w:t>Aass</w:t>
      </w:r>
      <w:proofErr w:type="spellEnd"/>
      <w:r w:rsidR="00C24DC4" w:rsidRPr="002270C4">
        <w:rPr>
          <w:rFonts w:cs="Times New Roman"/>
        </w:rPr>
        <w:t xml:space="preserve"> 1972), </w:t>
      </w:r>
      <w:r w:rsidRPr="002270C4">
        <w:rPr>
          <w:rFonts w:cs="Times New Roman"/>
        </w:rPr>
        <w:t>as well as for many other fish (</w:t>
      </w:r>
      <w:proofErr w:type="spellStart"/>
      <w:r w:rsidRPr="002270C4">
        <w:rPr>
          <w:rFonts w:cs="Times New Roman"/>
        </w:rPr>
        <w:t>Maceina</w:t>
      </w:r>
      <w:proofErr w:type="spellEnd"/>
      <w:r w:rsidRPr="002270C4">
        <w:rPr>
          <w:rFonts w:cs="Times New Roman"/>
        </w:rPr>
        <w:t xml:space="preserve"> </w:t>
      </w:r>
      <w:r w:rsidR="00B537B4" w:rsidRPr="00492216">
        <w:rPr>
          <w:rFonts w:cs="Times New Roman"/>
        </w:rPr>
        <w:t>et al.</w:t>
      </w:r>
      <w:r w:rsidRPr="002270C4">
        <w:rPr>
          <w:rFonts w:cs="Times New Roman"/>
        </w:rPr>
        <w:t xml:space="preserve"> 2007; Quist </w:t>
      </w:r>
      <w:r w:rsidR="00B537B4" w:rsidRPr="002270C4">
        <w:rPr>
          <w:rFonts w:cs="Times New Roman"/>
          <w:i/>
        </w:rPr>
        <w:t>et al.</w:t>
      </w:r>
      <w:r w:rsidRPr="002270C4">
        <w:rPr>
          <w:rFonts w:cs="Times New Roman"/>
        </w:rPr>
        <w:t xml:space="preserve"> 2012). </w:t>
      </w:r>
      <w:r w:rsidR="004E127E" w:rsidRPr="002270C4">
        <w:rPr>
          <w:rFonts w:cs="Times New Roman"/>
        </w:rPr>
        <w:t>Our maximum</w:t>
      </w:r>
      <w:r w:rsidR="005B1FE0" w:rsidRPr="002270C4">
        <w:rPr>
          <w:rFonts w:cs="Times New Roman"/>
        </w:rPr>
        <w:t xml:space="preserve"> otolith-derived</w:t>
      </w:r>
      <w:r w:rsidR="004E127E" w:rsidRPr="002270C4">
        <w:rPr>
          <w:rFonts w:cs="Times New Roman"/>
        </w:rPr>
        <w:t xml:space="preserve"> age</w:t>
      </w:r>
      <w:r w:rsidR="005B1FE0" w:rsidRPr="002270C4">
        <w:rPr>
          <w:rFonts w:cs="Times New Roman"/>
        </w:rPr>
        <w:t xml:space="preserve"> estimate</w:t>
      </w:r>
      <w:r w:rsidR="004E127E" w:rsidRPr="002270C4">
        <w:rPr>
          <w:rFonts w:cs="Times New Roman"/>
        </w:rPr>
        <w:t xml:space="preserve">s </w:t>
      </w:r>
      <w:r w:rsidRPr="002270C4">
        <w:rPr>
          <w:rFonts w:cs="Times New Roman"/>
        </w:rPr>
        <w:t xml:space="preserve">of 20 for females and 12 for males </w:t>
      </w:r>
      <w:r w:rsidR="009673C2" w:rsidRPr="002270C4">
        <w:rPr>
          <w:rFonts w:cs="Times New Roman"/>
        </w:rPr>
        <w:t>is</w:t>
      </w:r>
      <w:r w:rsidR="004E127E" w:rsidRPr="002270C4">
        <w:rPr>
          <w:rFonts w:cs="Times New Roman"/>
        </w:rPr>
        <w:t xml:space="preserve"> similar to </w:t>
      </w:r>
      <w:r w:rsidR="00FB72E7" w:rsidRPr="002270C4">
        <w:rPr>
          <w:rFonts w:cs="Times New Roman"/>
        </w:rPr>
        <w:t xml:space="preserve">Pratt and Chong (2012) </w:t>
      </w:r>
      <w:r w:rsidR="004E127E" w:rsidRPr="002270C4">
        <w:rPr>
          <w:rFonts w:cs="Times New Roman"/>
        </w:rPr>
        <w:t xml:space="preserve">who </w:t>
      </w:r>
      <w:r w:rsidR="00FB72E7" w:rsidRPr="002270C4">
        <w:rPr>
          <w:rFonts w:cs="Times New Roman"/>
        </w:rPr>
        <w:t>o</w:t>
      </w:r>
      <w:r w:rsidRPr="002270C4">
        <w:t xml:space="preserve">bserved </w:t>
      </w:r>
      <w:r w:rsidR="00FB72E7" w:rsidRPr="002270C4">
        <w:t xml:space="preserve">maximum </w:t>
      </w:r>
      <w:r w:rsidR="005B1FE0" w:rsidRPr="002270C4">
        <w:t xml:space="preserve">otolith-derived </w:t>
      </w:r>
      <w:r w:rsidR="00FB72E7" w:rsidRPr="002270C4">
        <w:t>a</w:t>
      </w:r>
      <w:r w:rsidRPr="002270C4">
        <w:t>ge</w:t>
      </w:r>
      <w:r w:rsidR="005B1FE0" w:rsidRPr="002270C4">
        <w:t xml:space="preserve"> estimate</w:t>
      </w:r>
      <w:r w:rsidR="00FB72E7" w:rsidRPr="002270C4">
        <w:t>s of 22 for females and 16 for males</w:t>
      </w:r>
      <w:r w:rsidR="0018783C" w:rsidRPr="002270C4">
        <w:t xml:space="preserve"> from </w:t>
      </w:r>
      <w:proofErr w:type="spellStart"/>
      <w:r w:rsidR="0018783C" w:rsidRPr="002270C4">
        <w:t>K</w:t>
      </w:r>
      <w:r w:rsidRPr="002270C4">
        <w:t>iyi</w:t>
      </w:r>
      <w:proofErr w:type="spellEnd"/>
      <w:r w:rsidRPr="002270C4">
        <w:t xml:space="preserve"> collected in Canadian waters of Lake Superior</w:t>
      </w:r>
      <w:r w:rsidR="004E127E" w:rsidRPr="002270C4">
        <w:t xml:space="preserve"> and Gorman (2012) who reported </w:t>
      </w:r>
      <w:r w:rsidR="00CF49AF" w:rsidRPr="002270C4">
        <w:t xml:space="preserve">Lake Superior </w:t>
      </w:r>
      <w:proofErr w:type="spellStart"/>
      <w:r w:rsidR="0018783C" w:rsidRPr="002270C4">
        <w:t>K</w:t>
      </w:r>
      <w:r w:rsidR="004E127E" w:rsidRPr="002270C4">
        <w:t>iyi</w:t>
      </w:r>
      <w:proofErr w:type="spellEnd"/>
      <w:r w:rsidR="004E127E" w:rsidRPr="002270C4">
        <w:t xml:space="preserve"> life spans as &gt;20 years. These ages are similar to th</w:t>
      </w:r>
      <w:r w:rsidR="00CF49AF" w:rsidRPr="002270C4">
        <w:t>e maximum otolith</w:t>
      </w:r>
      <w:r w:rsidR="005B1FE0" w:rsidRPr="002270C4">
        <w:t>-</w:t>
      </w:r>
      <w:r w:rsidR="00CF49AF" w:rsidRPr="002270C4">
        <w:t>derived age</w:t>
      </w:r>
      <w:r w:rsidR="005B1FE0" w:rsidRPr="002270C4">
        <w:t xml:space="preserve"> estimate</w:t>
      </w:r>
      <w:r w:rsidR="00CF49AF" w:rsidRPr="002270C4">
        <w:t xml:space="preserve">s </w:t>
      </w:r>
      <w:r w:rsidR="0018783C" w:rsidRPr="002270C4">
        <w:t>for Lake Superior C</w:t>
      </w:r>
      <w:r w:rsidR="004E127E" w:rsidRPr="002270C4">
        <w:t>isco</w:t>
      </w:r>
      <w:r w:rsidR="005B1FE0" w:rsidRPr="002270C4">
        <w:t xml:space="preserve"> (</w:t>
      </w:r>
      <w:r w:rsidRPr="002270C4">
        <w:t>21 for female and 17 for male</w:t>
      </w:r>
      <w:r w:rsidR="005B1FE0" w:rsidRPr="002270C4">
        <w:t>;</w:t>
      </w:r>
      <w:r w:rsidR="004E127E" w:rsidRPr="002270C4">
        <w:t xml:space="preserve"> Yule </w:t>
      </w:r>
      <w:r w:rsidR="00B537B4" w:rsidRPr="00492216">
        <w:t>et al.</w:t>
      </w:r>
      <w:r w:rsidR="004E127E" w:rsidRPr="002270C4">
        <w:t xml:space="preserve"> 2008).</w:t>
      </w:r>
    </w:p>
    <w:p w14:paraId="30B3BB9A" w14:textId="3292B9F7" w:rsidR="00D26970" w:rsidRPr="002270C4" w:rsidRDefault="00753C7C" w:rsidP="002270C4">
      <w:pPr>
        <w:spacing w:line="360" w:lineRule="auto"/>
      </w:pPr>
      <w:r>
        <w:lastRenderedPageBreak/>
        <w:t>Distinct modes in length frequency distributions from 2003-2014 provided evidence for strong year classes and partially validate our otolith-derived age estimates.</w:t>
      </w:r>
      <w:r w:rsidR="003A30BE" w:rsidRPr="002270C4">
        <w:t xml:space="preserve"> The mode of age-11 fish in 2014 corresponds well with the 2003 year-class and the mode of age-5 and 6 fish in 2014 corresponds, with some ageing error (see below), to the 2009 year-class present in the length frequency distributions. However, a mode of age-9 fish that would correspond to the 2005 year-class present in the length frequency distributions was not observed in 2014. This lack of age-9 fish in our 2014 age analysis could be attributed to the apparent smaller size of that year-class as compared to the 2003 and 2009 year-classes. Thus, with the exception of age-9 fish, our otolith-derived age estimates from 2014 were generally within one year of ages corresponding to strong year-classes</w:t>
      </w:r>
      <w:r w:rsidR="0018783C" w:rsidRPr="002270C4">
        <w:t xml:space="preserve"> of </w:t>
      </w:r>
      <w:proofErr w:type="spellStart"/>
      <w:r w:rsidR="0018783C" w:rsidRPr="002270C4">
        <w:t>K</w:t>
      </w:r>
      <w:r w:rsidR="003A30BE" w:rsidRPr="002270C4">
        <w:t>iyi</w:t>
      </w:r>
      <w:proofErr w:type="spellEnd"/>
      <w:r w:rsidR="003A30BE" w:rsidRPr="002270C4">
        <w:t>.</w:t>
      </w:r>
    </w:p>
    <w:p w14:paraId="7E1510A5" w14:textId="78EB4640" w:rsidR="00E31C7E" w:rsidRPr="002270C4" w:rsidRDefault="00AE664A" w:rsidP="002270C4">
      <w:pPr>
        <w:spacing w:line="360" w:lineRule="auto"/>
      </w:pPr>
      <w:r w:rsidRPr="002270C4">
        <w:t xml:space="preserve">From these findings, it appears </w:t>
      </w:r>
      <w:proofErr w:type="spellStart"/>
      <w:r w:rsidR="0018783C" w:rsidRPr="002270C4">
        <w:t>K</w:t>
      </w:r>
      <w:r w:rsidR="00BE5D47" w:rsidRPr="002270C4">
        <w:t>iyi</w:t>
      </w:r>
      <w:proofErr w:type="spellEnd"/>
      <w:r w:rsidR="00BE5D47" w:rsidRPr="002270C4">
        <w:t xml:space="preserve"> age m</w:t>
      </w:r>
      <w:r w:rsidRPr="002270C4">
        <w:t>ay be reliably estimated to within one year by examinati</w:t>
      </w:r>
      <w:r w:rsidR="00BE5D47" w:rsidRPr="002270C4">
        <w:t xml:space="preserve">on of thin-sectioned otoliths. </w:t>
      </w:r>
      <w:r w:rsidR="005422AE" w:rsidRPr="002270C4">
        <w:t>Ageing error may be reduced with a</w:t>
      </w:r>
      <w:r w:rsidRPr="002270C4">
        <w:t xml:space="preserve"> better understanding of the characteristics of the first few annuli and the a</w:t>
      </w:r>
      <w:r w:rsidR="005422AE" w:rsidRPr="002270C4">
        <w:t>ppearance of the otolith margin</w:t>
      </w:r>
      <w:r w:rsidR="00BE5D47" w:rsidRPr="002270C4">
        <w:t xml:space="preserve">. </w:t>
      </w:r>
      <w:r w:rsidR="00F01AE7" w:rsidRPr="002270C4">
        <w:t xml:space="preserve">It is </w:t>
      </w:r>
      <w:r w:rsidR="005422AE" w:rsidRPr="002270C4">
        <w:t>recommend</w:t>
      </w:r>
      <w:r w:rsidR="00F01AE7" w:rsidRPr="002270C4">
        <w:t>ed that</w:t>
      </w:r>
      <w:r w:rsidR="005422AE" w:rsidRPr="002270C4">
        <w:t xml:space="preserve"> otoliths </w:t>
      </w:r>
      <w:r w:rsidR="00F01AE7" w:rsidRPr="002270C4">
        <w:t xml:space="preserve">be collected </w:t>
      </w:r>
      <w:r w:rsidR="005422AE" w:rsidRPr="002270C4">
        <w:t xml:space="preserve">from small (young) </w:t>
      </w:r>
      <w:proofErr w:type="spellStart"/>
      <w:r w:rsidR="0018783C" w:rsidRPr="002270C4">
        <w:t>K</w:t>
      </w:r>
      <w:r w:rsidR="00AA0F4F" w:rsidRPr="002270C4">
        <w:t>iyi</w:t>
      </w:r>
      <w:proofErr w:type="spellEnd"/>
      <w:r w:rsidR="005422AE" w:rsidRPr="002270C4">
        <w:t xml:space="preserve"> </w:t>
      </w:r>
      <w:r w:rsidRPr="002270C4">
        <w:t xml:space="preserve">in years when they are present and </w:t>
      </w:r>
      <w:r w:rsidR="005422AE" w:rsidRPr="002270C4">
        <w:t xml:space="preserve">from </w:t>
      </w:r>
      <w:proofErr w:type="spellStart"/>
      <w:r w:rsidR="0018783C" w:rsidRPr="002270C4">
        <w:t>K</w:t>
      </w:r>
      <w:r w:rsidR="00AA0F4F" w:rsidRPr="002270C4">
        <w:t>iyi</w:t>
      </w:r>
      <w:proofErr w:type="spellEnd"/>
      <w:r w:rsidR="005422AE" w:rsidRPr="002270C4">
        <w:t xml:space="preserve"> </w:t>
      </w:r>
      <w:r w:rsidR="007018DB" w:rsidRPr="002270C4">
        <w:t>collected</w:t>
      </w:r>
      <w:r w:rsidR="005422AE" w:rsidRPr="002270C4">
        <w:t xml:space="preserve"> </w:t>
      </w:r>
      <w:r w:rsidRPr="002270C4">
        <w:t xml:space="preserve">throughout the open-water growing season when feasible. Continued annual collections of length frequency data, along with otoliths from these fish, will allow </w:t>
      </w:r>
      <w:r w:rsidR="009673C2" w:rsidRPr="002270C4">
        <w:t xml:space="preserve">for </w:t>
      </w:r>
      <w:r w:rsidRPr="002270C4">
        <w:t>further validat</w:t>
      </w:r>
      <w:r w:rsidR="0018783C" w:rsidRPr="002270C4">
        <w:t xml:space="preserve">ion of </w:t>
      </w:r>
      <w:proofErr w:type="spellStart"/>
      <w:r w:rsidR="0018783C" w:rsidRPr="002270C4">
        <w:t>K</w:t>
      </w:r>
      <w:r w:rsidR="009673C2" w:rsidRPr="002270C4">
        <w:t>iyi</w:t>
      </w:r>
      <w:proofErr w:type="spellEnd"/>
      <w:r w:rsidRPr="002270C4">
        <w:t xml:space="preserve"> age estimates from otoliths.</w:t>
      </w:r>
      <w:r w:rsidR="005422AE" w:rsidRPr="002270C4">
        <w:t xml:space="preserve"> Because otoliths appear to provide an accurate estimate of age</w:t>
      </w:r>
      <w:ins w:id="138" w:author="Derek Ogle" w:date="2017-03-23T12:49:00Z">
        <w:r w:rsidR="00813042">
          <w:t>,</w:t>
        </w:r>
      </w:ins>
      <w:r w:rsidR="005422AE" w:rsidRPr="002270C4">
        <w:t xml:space="preserve"> and age estimates from scales were less than that from otoliths for all otolith</w:t>
      </w:r>
      <w:r w:rsidR="001946FB" w:rsidRPr="002270C4">
        <w:t>-derived</w:t>
      </w:r>
      <w:r w:rsidR="005422AE" w:rsidRPr="002270C4">
        <w:t xml:space="preserve"> ages, </w:t>
      </w:r>
      <w:r w:rsidRPr="002270C4">
        <w:t xml:space="preserve">scales </w:t>
      </w:r>
      <w:r w:rsidR="00F01AE7" w:rsidRPr="002270C4">
        <w:t xml:space="preserve">should </w:t>
      </w:r>
      <w:r w:rsidRPr="002270C4">
        <w:t>no</w:t>
      </w:r>
      <w:r w:rsidR="005422AE" w:rsidRPr="002270C4">
        <w:t xml:space="preserve"> longer</w:t>
      </w:r>
      <w:r w:rsidRPr="002270C4">
        <w:t xml:space="preserve"> be used to estimate the age of </w:t>
      </w:r>
      <w:proofErr w:type="spellStart"/>
      <w:r w:rsidR="0018783C" w:rsidRPr="002270C4">
        <w:t>K</w:t>
      </w:r>
      <w:r w:rsidR="00AA0F4F" w:rsidRPr="002270C4">
        <w:t>iyi</w:t>
      </w:r>
      <w:proofErr w:type="spellEnd"/>
      <w:r w:rsidRPr="002270C4">
        <w:t>.</w:t>
      </w:r>
    </w:p>
    <w:p w14:paraId="604E2BDF" w14:textId="2BCFD83F" w:rsidR="00274145" w:rsidRPr="002270C4" w:rsidRDefault="008203FC" w:rsidP="002270C4">
      <w:pPr>
        <w:spacing w:line="360" w:lineRule="auto"/>
      </w:pPr>
      <w:r w:rsidRPr="002270C4">
        <w:t>The annual length freque</w:t>
      </w:r>
      <w:r w:rsidR="0018783C" w:rsidRPr="002270C4">
        <w:t xml:space="preserve">ncy distributions suggest that </w:t>
      </w:r>
      <w:proofErr w:type="spellStart"/>
      <w:r w:rsidR="0018783C" w:rsidRPr="002270C4">
        <w:t>K</w:t>
      </w:r>
      <w:r w:rsidRPr="002270C4">
        <w:t>iyi</w:t>
      </w:r>
      <w:proofErr w:type="spellEnd"/>
      <w:r w:rsidRPr="002270C4">
        <w:t xml:space="preserve"> experience high </w:t>
      </w:r>
      <w:proofErr w:type="spellStart"/>
      <w:r w:rsidRPr="002270C4">
        <w:t>interannual</w:t>
      </w:r>
      <w:proofErr w:type="spellEnd"/>
      <w:r w:rsidRPr="002270C4">
        <w:t xml:space="preserve"> variability in recruitment</w:t>
      </w:r>
      <w:r w:rsidR="002C5BEA" w:rsidRPr="002270C4">
        <w:t xml:space="preserve">. Only </w:t>
      </w:r>
      <w:r w:rsidR="00125F6A" w:rsidRPr="002270C4">
        <w:t>three</w:t>
      </w:r>
      <w:r w:rsidRPr="002270C4">
        <w:t xml:space="preserve"> strong year-classes </w:t>
      </w:r>
      <w:r w:rsidR="002C5BEA" w:rsidRPr="002270C4">
        <w:t xml:space="preserve">were observed </w:t>
      </w:r>
      <w:r w:rsidR="00D87E4C" w:rsidRPr="002270C4">
        <w:t xml:space="preserve">at age-1 </w:t>
      </w:r>
      <w:r w:rsidRPr="002270C4">
        <w:t>from 200</w:t>
      </w:r>
      <w:r w:rsidR="002C5BEA" w:rsidRPr="002270C4">
        <w:t>3</w:t>
      </w:r>
      <w:r w:rsidRPr="002270C4">
        <w:t>-</w:t>
      </w:r>
      <w:r w:rsidR="002C5BEA" w:rsidRPr="002270C4">
        <w:t>201</w:t>
      </w:r>
      <w:r w:rsidR="00125F6A" w:rsidRPr="002270C4">
        <w:t>4</w:t>
      </w:r>
      <w:r w:rsidR="002C5BEA" w:rsidRPr="002270C4">
        <w:t xml:space="preserve">. </w:t>
      </w:r>
      <w:r w:rsidRPr="002270C4">
        <w:rPr>
          <w:rFonts w:cs="Times New Roman"/>
        </w:rPr>
        <w:t xml:space="preserve">Variable recruitment has been observed in other </w:t>
      </w:r>
      <w:proofErr w:type="spellStart"/>
      <w:r w:rsidRPr="002270C4">
        <w:rPr>
          <w:rFonts w:cs="Times New Roman"/>
          <w:i/>
        </w:rPr>
        <w:t>Coregonus</w:t>
      </w:r>
      <w:proofErr w:type="spellEnd"/>
      <w:r w:rsidR="0047774D" w:rsidRPr="002270C4">
        <w:rPr>
          <w:rFonts w:cs="Times New Roman"/>
        </w:rPr>
        <w:t xml:space="preserve"> spp.</w:t>
      </w:r>
      <w:r w:rsidRPr="002270C4">
        <w:rPr>
          <w:rFonts w:cs="Times New Roman"/>
        </w:rPr>
        <w:t xml:space="preserve"> (e.g., </w:t>
      </w:r>
      <w:r w:rsidRPr="002270C4">
        <w:rPr>
          <w:rFonts w:cs="Times New Roman"/>
          <w:i/>
        </w:rPr>
        <w:t xml:space="preserve">C. </w:t>
      </w:r>
      <w:proofErr w:type="spellStart"/>
      <w:r w:rsidRPr="002270C4">
        <w:rPr>
          <w:rFonts w:cs="Times New Roman"/>
          <w:i/>
        </w:rPr>
        <w:t>albula</w:t>
      </w:r>
      <w:proofErr w:type="spellEnd"/>
      <w:r w:rsidRPr="002270C4">
        <w:rPr>
          <w:rFonts w:cs="Times New Roman"/>
        </w:rPr>
        <w:t xml:space="preserve">, </w:t>
      </w:r>
      <w:proofErr w:type="spellStart"/>
      <w:r w:rsidRPr="002270C4">
        <w:rPr>
          <w:rFonts w:cs="Times New Roman"/>
        </w:rPr>
        <w:t>Axenrot</w:t>
      </w:r>
      <w:proofErr w:type="spellEnd"/>
      <w:r w:rsidRPr="002270C4">
        <w:rPr>
          <w:rFonts w:cs="Times New Roman"/>
        </w:rPr>
        <w:t xml:space="preserve"> </w:t>
      </w:r>
      <w:r w:rsidR="009C6AB2" w:rsidRPr="002270C4">
        <w:rPr>
          <w:rFonts w:cs="Times New Roman"/>
        </w:rPr>
        <w:t>&amp;</w:t>
      </w:r>
      <w:r w:rsidRPr="002270C4">
        <w:rPr>
          <w:rFonts w:cs="Times New Roman"/>
        </w:rPr>
        <w:t xml:space="preserve"> </w:t>
      </w:r>
      <w:proofErr w:type="spellStart"/>
      <w:r w:rsidRPr="002270C4">
        <w:rPr>
          <w:rFonts w:cs="Times New Roman"/>
        </w:rPr>
        <w:t>Degerman</w:t>
      </w:r>
      <w:proofErr w:type="spellEnd"/>
      <w:r w:rsidR="009C6AB2" w:rsidRPr="002270C4">
        <w:rPr>
          <w:rFonts w:cs="Times New Roman"/>
        </w:rPr>
        <w:t xml:space="preserve"> 2015</w:t>
      </w:r>
      <w:r w:rsidRPr="002270C4">
        <w:rPr>
          <w:rFonts w:cs="Times New Roman"/>
        </w:rPr>
        <w:t xml:space="preserve">; </w:t>
      </w:r>
      <w:r w:rsidRPr="002270C4">
        <w:rPr>
          <w:rFonts w:cs="Times New Roman"/>
          <w:i/>
        </w:rPr>
        <w:t xml:space="preserve">C. </w:t>
      </w:r>
      <w:proofErr w:type="spellStart"/>
      <w:r w:rsidRPr="002270C4">
        <w:rPr>
          <w:rFonts w:cs="Times New Roman"/>
          <w:i/>
        </w:rPr>
        <w:t>artedi</w:t>
      </w:r>
      <w:proofErr w:type="spellEnd"/>
      <w:r w:rsidRPr="002270C4">
        <w:rPr>
          <w:rFonts w:cs="Times New Roman"/>
        </w:rPr>
        <w:t xml:space="preserve">, </w:t>
      </w:r>
      <w:r w:rsidR="002E1829">
        <w:rPr>
          <w:rFonts w:cs="Times New Roman"/>
        </w:rPr>
        <w:t>Hoff</w:t>
      </w:r>
      <w:r w:rsidR="00B44178" w:rsidRPr="002270C4">
        <w:rPr>
          <w:rFonts w:cs="Times New Roman"/>
        </w:rPr>
        <w:t xml:space="preserve"> 2004; </w:t>
      </w:r>
      <w:r w:rsidRPr="002270C4">
        <w:rPr>
          <w:rFonts w:cs="Times New Roman"/>
        </w:rPr>
        <w:t>S</w:t>
      </w:r>
      <w:r w:rsidRPr="002270C4">
        <w:t xml:space="preserve">tockwell </w:t>
      </w:r>
      <w:r w:rsidR="00B537B4" w:rsidRPr="00492216">
        <w:t>et al.</w:t>
      </w:r>
      <w:r w:rsidRPr="002270C4">
        <w:t xml:space="preserve"> 2009; Myers </w:t>
      </w:r>
      <w:r w:rsidR="00B537B4" w:rsidRPr="002270C4">
        <w:rPr>
          <w:i/>
        </w:rPr>
        <w:t>et al.</w:t>
      </w:r>
      <w:r w:rsidRPr="002270C4">
        <w:t xml:space="preserve"> 2015; </w:t>
      </w:r>
      <w:r w:rsidRPr="002270C4">
        <w:rPr>
          <w:i/>
        </w:rPr>
        <w:t xml:space="preserve">C. </w:t>
      </w:r>
      <w:proofErr w:type="spellStart"/>
      <w:r w:rsidRPr="002270C4">
        <w:rPr>
          <w:i/>
        </w:rPr>
        <w:t>autumnalis</w:t>
      </w:r>
      <w:proofErr w:type="spellEnd"/>
      <w:r w:rsidRPr="002270C4">
        <w:t xml:space="preserve">, </w:t>
      </w:r>
      <w:proofErr w:type="spellStart"/>
      <w:r w:rsidRPr="002270C4">
        <w:t>Fechhelm</w:t>
      </w:r>
      <w:proofErr w:type="spellEnd"/>
      <w:r w:rsidRPr="002270C4">
        <w:t xml:space="preserve"> </w:t>
      </w:r>
      <w:r w:rsidR="002E1829">
        <w:t>and</w:t>
      </w:r>
      <w:r w:rsidRPr="002270C4">
        <w:t xml:space="preserve"> </w:t>
      </w:r>
      <w:proofErr w:type="spellStart"/>
      <w:r w:rsidRPr="002270C4">
        <w:t>Fissel</w:t>
      </w:r>
      <w:proofErr w:type="spellEnd"/>
      <w:r w:rsidRPr="002270C4">
        <w:t xml:space="preserve"> 1988; </w:t>
      </w:r>
      <w:proofErr w:type="spellStart"/>
      <w:r w:rsidRPr="002270C4">
        <w:t>Fechhelm</w:t>
      </w:r>
      <w:proofErr w:type="spellEnd"/>
      <w:r w:rsidRPr="002270C4">
        <w:t xml:space="preserve"> </w:t>
      </w:r>
      <w:r w:rsidR="002E1829">
        <w:t>and</w:t>
      </w:r>
      <w:r w:rsidRPr="002270C4">
        <w:t xml:space="preserve"> </w:t>
      </w:r>
      <w:r w:rsidR="002E1829">
        <w:t>Griffiths</w:t>
      </w:r>
      <w:r w:rsidRPr="002270C4">
        <w:t xml:space="preserve"> 1990;</w:t>
      </w:r>
      <w:r w:rsidRPr="002270C4">
        <w:rPr>
          <w:i/>
        </w:rPr>
        <w:t xml:space="preserve"> C. </w:t>
      </w:r>
      <w:proofErr w:type="spellStart"/>
      <w:r w:rsidRPr="002270C4">
        <w:rPr>
          <w:i/>
        </w:rPr>
        <w:t>hoyi</w:t>
      </w:r>
      <w:proofErr w:type="spellEnd"/>
      <w:r w:rsidRPr="002270C4">
        <w:t xml:space="preserve">, </w:t>
      </w:r>
      <w:proofErr w:type="spellStart"/>
      <w:r w:rsidRPr="002270C4">
        <w:t>Bunnell</w:t>
      </w:r>
      <w:proofErr w:type="spellEnd"/>
      <w:r w:rsidR="002E1829">
        <w:rPr>
          <w:rFonts w:cstheme="minorHAnsi"/>
        </w:rPr>
        <w:t xml:space="preserve"> </w:t>
      </w:r>
      <w:r w:rsidR="002E1829" w:rsidRPr="00492216">
        <w:rPr>
          <w:rFonts w:cstheme="minorHAnsi"/>
        </w:rPr>
        <w:t>et al.</w:t>
      </w:r>
      <w:r w:rsidR="00BD3810" w:rsidRPr="002270C4">
        <w:t xml:space="preserve"> 2006, </w:t>
      </w:r>
      <w:r w:rsidRPr="002270C4">
        <w:t xml:space="preserve">2010; Gorman 2012; </w:t>
      </w:r>
      <w:r w:rsidR="009C6AB2" w:rsidRPr="002270C4">
        <w:t>Collingsworth</w:t>
      </w:r>
      <w:r w:rsidR="002E1829">
        <w:rPr>
          <w:i/>
        </w:rPr>
        <w:t xml:space="preserve"> </w:t>
      </w:r>
      <w:r w:rsidR="002E1829" w:rsidRPr="00492216">
        <w:t>et al.</w:t>
      </w:r>
      <w:r w:rsidR="009C6AB2" w:rsidRPr="002270C4">
        <w:t xml:space="preserve"> </w:t>
      </w:r>
      <w:r w:rsidRPr="002270C4">
        <w:t xml:space="preserve">2014; and </w:t>
      </w:r>
      <w:r w:rsidRPr="002270C4">
        <w:rPr>
          <w:i/>
        </w:rPr>
        <w:t xml:space="preserve">C. </w:t>
      </w:r>
      <w:proofErr w:type="spellStart"/>
      <w:r w:rsidRPr="002270C4">
        <w:rPr>
          <w:i/>
        </w:rPr>
        <w:t>zenithicus</w:t>
      </w:r>
      <w:proofErr w:type="spellEnd"/>
      <w:r w:rsidRPr="002270C4">
        <w:t xml:space="preserve">, Gorman 2012). </w:t>
      </w:r>
      <w:r w:rsidR="005C7FB3" w:rsidRPr="002270C4">
        <w:t>S</w:t>
      </w:r>
      <w:r w:rsidR="0018783C" w:rsidRPr="002270C4">
        <w:t xml:space="preserve">trong </w:t>
      </w:r>
      <w:proofErr w:type="spellStart"/>
      <w:r w:rsidR="0018783C" w:rsidRPr="002270C4">
        <w:t>K</w:t>
      </w:r>
      <w:r w:rsidRPr="002270C4">
        <w:t>iyi</w:t>
      </w:r>
      <w:proofErr w:type="spellEnd"/>
      <w:r w:rsidR="007E4D53" w:rsidRPr="002270C4">
        <w:t xml:space="preserve"> year-class</w:t>
      </w:r>
      <w:r w:rsidRPr="002270C4">
        <w:t xml:space="preserve">es in 2003, 2005, </w:t>
      </w:r>
      <w:r w:rsidR="00125F6A" w:rsidRPr="002270C4">
        <w:t xml:space="preserve">and </w:t>
      </w:r>
      <w:r w:rsidRPr="002270C4">
        <w:t>2009 correspond to higher than average</w:t>
      </w:r>
      <w:r w:rsidR="007E4D53" w:rsidRPr="002270C4">
        <w:t xml:space="preserve"> year-class</w:t>
      </w:r>
      <w:r w:rsidR="00AC5DCB" w:rsidRPr="002270C4">
        <w:t xml:space="preserve"> strength</w:t>
      </w:r>
      <w:r w:rsidRPr="002270C4">
        <w:t xml:space="preserve">s of </w:t>
      </w:r>
      <w:r w:rsidR="00375AAA" w:rsidRPr="002270C4">
        <w:t xml:space="preserve">Lake Superior </w:t>
      </w:r>
      <w:r w:rsidR="0018783C" w:rsidRPr="002270C4">
        <w:t>B</w:t>
      </w:r>
      <w:r w:rsidR="00784DBE">
        <w:t xml:space="preserve">loater </w:t>
      </w:r>
      <w:r w:rsidRPr="002270C4">
        <w:rPr>
          <w:i/>
        </w:rPr>
        <w:t xml:space="preserve">C. </w:t>
      </w:r>
      <w:proofErr w:type="spellStart"/>
      <w:r w:rsidRPr="002270C4">
        <w:rPr>
          <w:i/>
        </w:rPr>
        <w:t>hoyi</w:t>
      </w:r>
      <w:proofErr w:type="spellEnd"/>
      <w:r w:rsidR="0018783C" w:rsidRPr="002270C4">
        <w:t xml:space="preserve"> and C</w:t>
      </w:r>
      <w:r w:rsidRPr="002270C4">
        <w:t xml:space="preserve">isco (Stockwell </w:t>
      </w:r>
      <w:r w:rsidR="00B537B4" w:rsidRPr="00492216">
        <w:t>et al.</w:t>
      </w:r>
      <w:r w:rsidRPr="002270C4">
        <w:t xml:space="preserve"> 2009; Yule </w:t>
      </w:r>
      <w:r w:rsidR="00B537B4" w:rsidRPr="00492216">
        <w:t>et al.</w:t>
      </w:r>
      <w:r w:rsidRPr="002270C4">
        <w:t xml:space="preserve"> 2008; more recent data in Vinson </w:t>
      </w:r>
      <w:r w:rsidR="00B537B4" w:rsidRPr="00492216">
        <w:t>et al.</w:t>
      </w:r>
      <w:r w:rsidRPr="002270C4">
        <w:t xml:space="preserve"> 2016). </w:t>
      </w:r>
      <w:r w:rsidR="00274145" w:rsidRPr="002270C4">
        <w:t>Recruitment s</w:t>
      </w:r>
      <w:r w:rsidRPr="002270C4">
        <w:t xml:space="preserve">ynchrony </w:t>
      </w:r>
      <w:r w:rsidR="00274145" w:rsidRPr="002270C4">
        <w:t xml:space="preserve">has also been observed </w:t>
      </w:r>
      <w:r w:rsidR="00A03454" w:rsidRPr="002270C4">
        <w:t xml:space="preserve">within </w:t>
      </w:r>
      <w:r w:rsidR="0018783C" w:rsidRPr="002270C4">
        <w:t>B</w:t>
      </w:r>
      <w:r w:rsidRPr="002270C4">
        <w:t>loater (</w:t>
      </w:r>
      <w:proofErr w:type="spellStart"/>
      <w:r w:rsidRPr="002270C4">
        <w:t>Bunnell</w:t>
      </w:r>
      <w:proofErr w:type="spellEnd"/>
      <w:r w:rsidRPr="002270C4">
        <w:t xml:space="preserve"> </w:t>
      </w:r>
      <w:r w:rsidR="00B537B4" w:rsidRPr="00492216">
        <w:t>et al.</w:t>
      </w:r>
      <w:r w:rsidRPr="002270C4">
        <w:t>, 2006</w:t>
      </w:r>
      <w:r w:rsidR="0018783C" w:rsidRPr="002270C4">
        <w:t>, 2010) and C</w:t>
      </w:r>
      <w:r w:rsidRPr="002270C4">
        <w:t xml:space="preserve">isco (Myers </w:t>
      </w:r>
      <w:r w:rsidR="00B537B4" w:rsidRPr="00492216">
        <w:t>et al.</w:t>
      </w:r>
      <w:r w:rsidRPr="002270C4">
        <w:t xml:space="preserve"> 2015)</w:t>
      </w:r>
      <w:r w:rsidR="00274145" w:rsidRPr="002270C4">
        <w:t xml:space="preserve"> populations across </w:t>
      </w:r>
      <w:r w:rsidRPr="002270C4">
        <w:t>the Great Lakes and in Europe (</w:t>
      </w:r>
      <w:proofErr w:type="spellStart"/>
      <w:r w:rsidR="00C46AEA" w:rsidRPr="002270C4">
        <w:t>Sandström</w:t>
      </w:r>
      <w:proofErr w:type="spellEnd"/>
      <w:r w:rsidR="002E1829">
        <w:t xml:space="preserve"> </w:t>
      </w:r>
      <w:r w:rsidR="002E1829" w:rsidRPr="00492216">
        <w:t>et al.</w:t>
      </w:r>
      <w:r w:rsidR="002E1829">
        <w:rPr>
          <w:i/>
        </w:rPr>
        <w:t xml:space="preserve"> </w:t>
      </w:r>
      <w:r w:rsidRPr="002270C4">
        <w:t>2014)</w:t>
      </w:r>
      <w:r w:rsidR="00274145" w:rsidRPr="002270C4">
        <w:t xml:space="preserve">. Hypothesized factors underlying </w:t>
      </w:r>
      <w:proofErr w:type="spellStart"/>
      <w:r w:rsidR="00274145" w:rsidRPr="002270C4">
        <w:rPr>
          <w:i/>
        </w:rPr>
        <w:t>Coregonus</w:t>
      </w:r>
      <w:proofErr w:type="spellEnd"/>
      <w:r w:rsidR="00274145" w:rsidRPr="002270C4">
        <w:t xml:space="preserve"> sp</w:t>
      </w:r>
      <w:r w:rsidR="00A9646C" w:rsidRPr="002270C4">
        <w:t>p</w:t>
      </w:r>
      <w:r w:rsidR="00274145" w:rsidRPr="002270C4">
        <w:t>.</w:t>
      </w:r>
      <w:r w:rsidR="007E4D53" w:rsidRPr="002270C4">
        <w:t xml:space="preserve"> year-class</w:t>
      </w:r>
      <w:r w:rsidR="00274145" w:rsidRPr="002270C4">
        <w:t xml:space="preserve"> strength variation include</w:t>
      </w:r>
      <w:r w:rsidR="00375AAA" w:rsidRPr="002270C4">
        <w:t>s</w:t>
      </w:r>
      <w:r w:rsidR="00274145" w:rsidRPr="002270C4">
        <w:t xml:space="preserve"> density-independent physical environmental factors</w:t>
      </w:r>
      <w:r w:rsidR="00665F2C" w:rsidRPr="002270C4">
        <w:t xml:space="preserve"> such as </w:t>
      </w:r>
      <w:r w:rsidR="00274145" w:rsidRPr="002270C4">
        <w:lastRenderedPageBreak/>
        <w:t>annual weather patterns that affect larval fishes directly or their food (</w:t>
      </w:r>
      <w:proofErr w:type="spellStart"/>
      <w:r w:rsidR="00274145" w:rsidRPr="002270C4">
        <w:t>Axenrot</w:t>
      </w:r>
      <w:proofErr w:type="spellEnd"/>
      <w:r w:rsidR="00274145" w:rsidRPr="002270C4">
        <w:t xml:space="preserve"> </w:t>
      </w:r>
      <w:r w:rsidR="002E1829">
        <w:t xml:space="preserve">and </w:t>
      </w:r>
      <w:proofErr w:type="spellStart"/>
      <w:r w:rsidR="002E1829">
        <w:t>Degerman</w:t>
      </w:r>
      <w:proofErr w:type="spellEnd"/>
      <w:r w:rsidR="00274145" w:rsidRPr="002270C4">
        <w:t xml:space="preserve"> 2015), density-dependent biotic factors</w:t>
      </w:r>
      <w:r w:rsidR="00B52964" w:rsidRPr="002270C4">
        <w:t xml:space="preserve"> </w:t>
      </w:r>
      <w:r w:rsidR="00A9646C" w:rsidRPr="002270C4">
        <w:t>(</w:t>
      </w:r>
      <w:r w:rsidR="00274145" w:rsidRPr="002270C4">
        <w:t>e.g., pr</w:t>
      </w:r>
      <w:r w:rsidR="0018783C" w:rsidRPr="002270C4">
        <w:t>edation by or competition with Rainbow S</w:t>
      </w:r>
      <w:r w:rsidR="00274145" w:rsidRPr="002270C4">
        <w:t>melt</w:t>
      </w:r>
      <w:r w:rsidR="001946FB" w:rsidRPr="002270C4">
        <w:t>;</w:t>
      </w:r>
      <w:r w:rsidR="00B52964" w:rsidRPr="002270C4">
        <w:t xml:space="preserve"> Myers </w:t>
      </w:r>
      <w:r w:rsidR="00B537B4" w:rsidRPr="00492216">
        <w:t>et al.</w:t>
      </w:r>
      <w:r w:rsidR="00B52964" w:rsidRPr="002270C4">
        <w:t xml:space="preserve"> 2015</w:t>
      </w:r>
      <w:r w:rsidR="00A03454" w:rsidRPr="002270C4">
        <w:t>)</w:t>
      </w:r>
      <w:r w:rsidR="00B52964" w:rsidRPr="002270C4">
        <w:t xml:space="preserve"> or</w:t>
      </w:r>
      <w:r w:rsidR="00274145" w:rsidRPr="002270C4">
        <w:t xml:space="preserve"> </w:t>
      </w:r>
      <w:proofErr w:type="spellStart"/>
      <w:r w:rsidR="00B52964" w:rsidRPr="002270C4">
        <w:t>spawner</w:t>
      </w:r>
      <w:proofErr w:type="spellEnd"/>
      <w:r w:rsidR="00B52964" w:rsidRPr="002270C4">
        <w:t xml:space="preserve"> </w:t>
      </w:r>
      <w:r w:rsidR="00274145" w:rsidRPr="002270C4">
        <w:t>sex ratios</w:t>
      </w:r>
      <w:r w:rsidR="00B52964" w:rsidRPr="002270C4">
        <w:t xml:space="preserve"> (</w:t>
      </w:r>
      <w:proofErr w:type="spellStart"/>
      <w:r w:rsidR="00274145" w:rsidRPr="002270C4">
        <w:t>Bunnell</w:t>
      </w:r>
      <w:proofErr w:type="spellEnd"/>
      <w:r w:rsidR="00274145" w:rsidRPr="002270C4">
        <w:t xml:space="preserve"> </w:t>
      </w:r>
      <w:r w:rsidR="00B537B4" w:rsidRPr="00492216">
        <w:t>et al.</w:t>
      </w:r>
      <w:r w:rsidR="00274145" w:rsidRPr="002270C4">
        <w:t xml:space="preserve"> 2006</w:t>
      </w:r>
      <w:r w:rsidR="00A9646C" w:rsidRPr="002270C4">
        <w:t>),</w:t>
      </w:r>
      <w:r w:rsidR="00274145" w:rsidRPr="002270C4">
        <w:t xml:space="preserve"> or a combination of these factors. Synchrony among </w:t>
      </w:r>
      <w:proofErr w:type="spellStart"/>
      <w:r w:rsidR="00274145" w:rsidRPr="002270C4">
        <w:t>disjunct</w:t>
      </w:r>
      <w:proofErr w:type="spellEnd"/>
      <w:r w:rsidR="00274145" w:rsidRPr="002270C4">
        <w:t xml:space="preserve"> populations and between species</w:t>
      </w:r>
      <w:r w:rsidR="00A03454" w:rsidRPr="002270C4">
        <w:t xml:space="preserve"> in the same region</w:t>
      </w:r>
      <w:r w:rsidR="00274145" w:rsidRPr="002270C4">
        <w:t xml:space="preserve"> supports the idea that environmental factors such as winter ice conditions, spring ice break-up date, and wind play a major role in determining</w:t>
      </w:r>
      <w:r w:rsidR="00AC5DCB" w:rsidRPr="002270C4">
        <w:t xml:space="preserve"> year-class strength of</w:t>
      </w:r>
      <w:r w:rsidR="00665F2C" w:rsidRPr="002270C4">
        <w:t xml:space="preserve"> </w:t>
      </w:r>
      <w:proofErr w:type="spellStart"/>
      <w:r w:rsidR="00665F2C" w:rsidRPr="002270C4">
        <w:rPr>
          <w:i/>
        </w:rPr>
        <w:t>Coregonus</w:t>
      </w:r>
      <w:proofErr w:type="spellEnd"/>
      <w:r w:rsidR="00665F2C" w:rsidRPr="002270C4">
        <w:t xml:space="preserve"> spp.</w:t>
      </w:r>
    </w:p>
    <w:p w14:paraId="4C5A5E17" w14:textId="1D1E0AEB" w:rsidR="008E69B2" w:rsidRPr="002270C4" w:rsidRDefault="00B52964" w:rsidP="002270C4">
      <w:pPr>
        <w:spacing w:line="360" w:lineRule="auto"/>
      </w:pPr>
      <w:r w:rsidRPr="002270C4">
        <w:t>O</w:t>
      </w:r>
      <w:r w:rsidR="00A8659B" w:rsidRPr="002270C4">
        <w:t xml:space="preserve">ur results indicate that Lake Superior </w:t>
      </w:r>
      <w:proofErr w:type="spellStart"/>
      <w:r w:rsidR="0018783C" w:rsidRPr="002270C4">
        <w:t>K</w:t>
      </w:r>
      <w:r w:rsidR="00AA0F4F" w:rsidRPr="002270C4">
        <w:t>iyi</w:t>
      </w:r>
      <w:proofErr w:type="spellEnd"/>
      <w:r w:rsidR="00A8659B" w:rsidRPr="002270C4">
        <w:t xml:space="preserve"> </w:t>
      </w:r>
      <w:r w:rsidR="001744E6" w:rsidRPr="002270C4">
        <w:t xml:space="preserve">are long-lived </w:t>
      </w:r>
      <w:r w:rsidR="00CD2642" w:rsidRPr="002270C4">
        <w:t xml:space="preserve">and </w:t>
      </w:r>
      <w:r w:rsidR="00A8659B" w:rsidRPr="002270C4">
        <w:t>exhibit sporadic recruitment that may be synchronous with recruitment patterns exhibited</w:t>
      </w:r>
      <w:r w:rsidR="00CD2642" w:rsidRPr="002270C4">
        <w:t xml:space="preserve"> by other </w:t>
      </w:r>
      <w:proofErr w:type="spellStart"/>
      <w:r w:rsidR="00665F2C" w:rsidRPr="002270C4">
        <w:rPr>
          <w:i/>
        </w:rPr>
        <w:t>Coregonus</w:t>
      </w:r>
      <w:proofErr w:type="spellEnd"/>
      <w:r w:rsidR="00A9646C" w:rsidRPr="002270C4">
        <w:t xml:space="preserve"> spp</w:t>
      </w:r>
      <w:r w:rsidR="001744E6" w:rsidRPr="002270C4">
        <w:t>. The critical period for survival (</w:t>
      </w:r>
      <w:proofErr w:type="spellStart"/>
      <w:r w:rsidR="001744E6" w:rsidRPr="002270C4">
        <w:rPr>
          <w:i/>
        </w:rPr>
        <w:t>sensu</w:t>
      </w:r>
      <w:proofErr w:type="spellEnd"/>
      <w:r w:rsidR="001744E6" w:rsidRPr="002270C4">
        <w:t xml:space="preserve"> </w:t>
      </w:r>
      <w:proofErr w:type="spellStart"/>
      <w:r w:rsidR="00E31C7E" w:rsidRPr="002270C4">
        <w:t>Hjort</w:t>
      </w:r>
      <w:proofErr w:type="spellEnd"/>
      <w:r w:rsidR="00144135" w:rsidRPr="002270C4">
        <w:t xml:space="preserve"> 1914;</w:t>
      </w:r>
      <w:r w:rsidR="00E31C7E" w:rsidRPr="002270C4">
        <w:t xml:space="preserve"> </w:t>
      </w:r>
      <w:proofErr w:type="spellStart"/>
      <w:r w:rsidR="00E31C7E" w:rsidRPr="002270C4">
        <w:t>Houde</w:t>
      </w:r>
      <w:proofErr w:type="spellEnd"/>
      <w:r w:rsidR="00E31C7E" w:rsidRPr="002270C4">
        <w:t xml:space="preserve"> 2008</w:t>
      </w:r>
      <w:r w:rsidR="001744E6" w:rsidRPr="002270C4">
        <w:t xml:space="preserve">) </w:t>
      </w:r>
      <w:r w:rsidR="00E31C7E" w:rsidRPr="002270C4">
        <w:t>appears to be</w:t>
      </w:r>
      <w:r w:rsidR="00AC5DCB" w:rsidRPr="002270C4">
        <w:t xml:space="preserve"> prior to</w:t>
      </w:r>
      <w:r w:rsidR="00E31C7E" w:rsidRPr="002270C4">
        <w:t xml:space="preserve"> age</w:t>
      </w:r>
      <w:r w:rsidR="00837AD3" w:rsidRPr="002270C4">
        <w:t>-1</w:t>
      </w:r>
      <w:r w:rsidR="00E31C7E" w:rsidRPr="002270C4">
        <w:t xml:space="preserve"> as distinct</w:t>
      </w:r>
      <w:r w:rsidR="007E4D53" w:rsidRPr="002270C4">
        <w:t xml:space="preserve"> year-class</w:t>
      </w:r>
      <w:r w:rsidR="00E31C7E" w:rsidRPr="002270C4">
        <w:t xml:space="preserve">es observed at age-1 appeared to survive to older ages. </w:t>
      </w:r>
      <w:r w:rsidR="008E69B2" w:rsidRPr="002270C4">
        <w:t xml:space="preserve">While </w:t>
      </w:r>
      <w:r w:rsidR="00CD2642" w:rsidRPr="002270C4">
        <w:t xml:space="preserve">currently </w:t>
      </w:r>
      <w:r w:rsidR="008E69B2" w:rsidRPr="002270C4">
        <w:t>not commercially or recreationally valuable</w:t>
      </w:r>
      <w:r w:rsidR="0056758F" w:rsidRPr="002270C4">
        <w:t xml:space="preserve"> like some </w:t>
      </w:r>
      <w:proofErr w:type="spellStart"/>
      <w:r w:rsidR="0014152D" w:rsidRPr="002270C4">
        <w:rPr>
          <w:i/>
        </w:rPr>
        <w:t>Coregonus</w:t>
      </w:r>
      <w:proofErr w:type="spellEnd"/>
      <w:r w:rsidR="0047774D" w:rsidRPr="002270C4">
        <w:t xml:space="preserve"> spp.</w:t>
      </w:r>
      <w:r w:rsidR="008E69B2" w:rsidRPr="002270C4">
        <w:t xml:space="preserve">, </w:t>
      </w:r>
      <w:proofErr w:type="spellStart"/>
      <w:r w:rsidR="0018783C" w:rsidRPr="002270C4">
        <w:t>K</w:t>
      </w:r>
      <w:r w:rsidR="00AA0F4F" w:rsidRPr="002270C4">
        <w:t>iyi</w:t>
      </w:r>
      <w:proofErr w:type="spellEnd"/>
      <w:r w:rsidR="00DB3752" w:rsidRPr="002270C4">
        <w:t xml:space="preserve"> are a</w:t>
      </w:r>
      <w:r w:rsidR="008E69B2" w:rsidRPr="002270C4">
        <w:t xml:space="preserve"> key trophic link between zooplankton and</w:t>
      </w:r>
      <w:r w:rsidR="00491323" w:rsidRPr="002270C4">
        <w:t xml:space="preserve"> </w:t>
      </w:r>
      <w:r w:rsidR="0018783C" w:rsidRPr="002270C4">
        <w:t>Lake T</w:t>
      </w:r>
      <w:r w:rsidR="00AA0F4F" w:rsidRPr="002270C4">
        <w:t>rout</w:t>
      </w:r>
      <w:r w:rsidR="0018783C" w:rsidRPr="002270C4">
        <w:t xml:space="preserve"> </w:t>
      </w:r>
      <w:proofErr w:type="spellStart"/>
      <w:r w:rsidR="00AC5DCB" w:rsidRPr="002270C4">
        <w:rPr>
          <w:i/>
        </w:rPr>
        <w:t>Salvelinus</w:t>
      </w:r>
      <w:proofErr w:type="spellEnd"/>
      <w:r w:rsidR="00AC5DCB" w:rsidRPr="002270C4">
        <w:rPr>
          <w:i/>
        </w:rPr>
        <w:t xml:space="preserve"> </w:t>
      </w:r>
      <w:proofErr w:type="spellStart"/>
      <w:r w:rsidR="00AC5DCB" w:rsidRPr="002270C4">
        <w:rPr>
          <w:i/>
        </w:rPr>
        <w:t>namaycush</w:t>
      </w:r>
      <w:proofErr w:type="spellEnd"/>
      <w:r w:rsidR="00491323" w:rsidRPr="002270C4">
        <w:t>, the top native predator in the Great Lakes</w:t>
      </w:r>
      <w:r w:rsidR="008E69B2" w:rsidRPr="002270C4">
        <w:t xml:space="preserve"> (</w:t>
      </w:r>
      <w:r w:rsidR="009C6AB2" w:rsidRPr="002270C4">
        <w:t>Gamble</w:t>
      </w:r>
      <w:r w:rsidR="002E1829">
        <w:t xml:space="preserve"> </w:t>
      </w:r>
      <w:r w:rsidR="002E1829" w:rsidRPr="00492216">
        <w:t>et al.</w:t>
      </w:r>
      <w:r w:rsidR="002E1829">
        <w:rPr>
          <w:i/>
        </w:rPr>
        <w:t xml:space="preserve"> </w:t>
      </w:r>
      <w:r w:rsidR="008E69B2" w:rsidRPr="002270C4">
        <w:t xml:space="preserve">2011), which is a commercially and recreationally important species. </w:t>
      </w:r>
      <w:r w:rsidR="00DB3752" w:rsidRPr="002270C4">
        <w:t xml:space="preserve">Successful restoration of </w:t>
      </w:r>
      <w:proofErr w:type="spellStart"/>
      <w:r w:rsidR="00242738" w:rsidRPr="002270C4">
        <w:t>deepwater</w:t>
      </w:r>
      <w:proofErr w:type="spellEnd"/>
      <w:r w:rsidR="00242738" w:rsidRPr="002270C4">
        <w:t xml:space="preserve"> ciscoes </w:t>
      </w:r>
      <w:r w:rsidR="00DB3752" w:rsidRPr="002270C4">
        <w:t xml:space="preserve">in the </w:t>
      </w:r>
      <w:r w:rsidR="00242738" w:rsidRPr="002270C4">
        <w:t xml:space="preserve">other </w:t>
      </w:r>
      <w:r w:rsidR="00DB3752" w:rsidRPr="002270C4">
        <w:t xml:space="preserve">Great Lakes may </w:t>
      </w:r>
      <w:r w:rsidR="00F976B8" w:rsidRPr="002270C4">
        <w:t>depend on understanding their life histories</w:t>
      </w:r>
      <w:r w:rsidR="0041731A" w:rsidRPr="002270C4">
        <w:t xml:space="preserve"> (Zimmerman </w:t>
      </w:r>
      <w:r w:rsidR="002E1829">
        <w:t>and Krueger</w:t>
      </w:r>
      <w:r w:rsidR="0041731A" w:rsidRPr="002270C4">
        <w:t xml:space="preserve"> 2009). </w:t>
      </w:r>
      <w:r w:rsidR="00F84816" w:rsidRPr="002270C4">
        <w:t xml:space="preserve">Additionally, </w:t>
      </w:r>
      <w:r w:rsidR="0041731A" w:rsidRPr="002270C4">
        <w:t xml:space="preserve">Lake Superior is </w:t>
      </w:r>
      <w:r w:rsidR="008E69B2" w:rsidRPr="002270C4">
        <w:t xml:space="preserve">a </w:t>
      </w:r>
      <w:r w:rsidR="00D029B3" w:rsidRPr="002270C4">
        <w:t xml:space="preserve">refuge for </w:t>
      </w:r>
      <w:r w:rsidR="0041731A" w:rsidRPr="002270C4">
        <w:t xml:space="preserve">many </w:t>
      </w:r>
      <w:r w:rsidR="008E69B2" w:rsidRPr="002270C4">
        <w:t>cold stenothermic species</w:t>
      </w:r>
      <w:r w:rsidR="00094261" w:rsidRPr="002270C4">
        <w:t xml:space="preserve"> like </w:t>
      </w:r>
      <w:proofErr w:type="spellStart"/>
      <w:r w:rsidR="0018783C" w:rsidRPr="002270C4">
        <w:t>K</w:t>
      </w:r>
      <w:r w:rsidR="00AA0F4F" w:rsidRPr="002270C4">
        <w:t>iyi</w:t>
      </w:r>
      <w:proofErr w:type="spellEnd"/>
      <w:r w:rsidR="00CD2642" w:rsidRPr="002270C4">
        <w:t xml:space="preserve">, which is currently listed as vulnerable on Canada’s Endangered Species List (Turgeon </w:t>
      </w:r>
      <w:r w:rsidR="002E1829">
        <w:t xml:space="preserve">and </w:t>
      </w:r>
      <w:proofErr w:type="spellStart"/>
      <w:r w:rsidR="002E1829">
        <w:t>Bernatchez</w:t>
      </w:r>
      <w:proofErr w:type="spellEnd"/>
      <w:r w:rsidR="00CD2642" w:rsidRPr="002270C4">
        <w:t xml:space="preserve"> 2003)</w:t>
      </w:r>
      <w:r w:rsidR="0041731A" w:rsidRPr="002270C4">
        <w:t xml:space="preserve">. Increased study of and </w:t>
      </w:r>
      <w:r w:rsidR="008E69B2" w:rsidRPr="002270C4">
        <w:t xml:space="preserve">long-term monitoring of </w:t>
      </w:r>
      <w:proofErr w:type="spellStart"/>
      <w:r w:rsidR="0018783C" w:rsidRPr="002270C4">
        <w:t>K</w:t>
      </w:r>
      <w:r w:rsidR="00ED7E63" w:rsidRPr="002270C4">
        <w:t>iyi</w:t>
      </w:r>
      <w:proofErr w:type="spellEnd"/>
      <w:r w:rsidR="00ED7E63" w:rsidRPr="002270C4">
        <w:t xml:space="preserve"> and other </w:t>
      </w:r>
      <w:r w:rsidR="0056758F" w:rsidRPr="002270C4">
        <w:t xml:space="preserve">cisco </w:t>
      </w:r>
      <w:r w:rsidR="008E69B2" w:rsidRPr="002270C4">
        <w:t>species</w:t>
      </w:r>
      <w:r w:rsidR="006674B0" w:rsidRPr="002270C4">
        <w:t xml:space="preserve">, including age, growth, </w:t>
      </w:r>
      <w:r w:rsidR="00FD4029" w:rsidRPr="002270C4">
        <w:t xml:space="preserve">diet, </w:t>
      </w:r>
      <w:r w:rsidR="006674B0" w:rsidRPr="002270C4">
        <w:t xml:space="preserve">and recruitment characteristics, </w:t>
      </w:r>
      <w:r w:rsidR="008E69B2" w:rsidRPr="002270C4">
        <w:t xml:space="preserve">may provide insight into how climate change may affect the </w:t>
      </w:r>
      <w:proofErr w:type="spellStart"/>
      <w:r w:rsidR="008E69B2" w:rsidRPr="002270C4">
        <w:t>deepwater</w:t>
      </w:r>
      <w:proofErr w:type="spellEnd"/>
      <w:r w:rsidR="008E69B2" w:rsidRPr="002270C4">
        <w:t xml:space="preserve"> fish fauna of Lake Superior and elsewhere.</w:t>
      </w:r>
    </w:p>
    <w:p w14:paraId="25E29917" w14:textId="77777777" w:rsidR="00C87662" w:rsidRPr="002270C4" w:rsidRDefault="00C87662" w:rsidP="002270C4">
      <w:pPr>
        <w:spacing w:line="360" w:lineRule="auto"/>
      </w:pPr>
    </w:p>
    <w:p w14:paraId="3FF19C22" w14:textId="0C030A01" w:rsidR="00C87662" w:rsidRPr="002270C4" w:rsidRDefault="002270C4" w:rsidP="002270C4">
      <w:pPr>
        <w:spacing w:line="360" w:lineRule="auto"/>
        <w:ind w:firstLine="0"/>
      </w:pPr>
      <w:r w:rsidRPr="002270C4">
        <w:t>&lt;A&gt;</w:t>
      </w:r>
      <w:r w:rsidR="00C87662" w:rsidRPr="002270C4">
        <w:t>Acknowledgements</w:t>
      </w:r>
    </w:p>
    <w:p w14:paraId="32FFA456" w14:textId="3A7AD3A0" w:rsidR="00C87662" w:rsidRPr="002270C4" w:rsidRDefault="00C87662" w:rsidP="002270C4">
      <w:pPr>
        <w:spacing w:line="360" w:lineRule="auto"/>
        <w:ind w:firstLine="0"/>
        <w:rPr>
          <w:b/>
        </w:rPr>
      </w:pPr>
      <w:r w:rsidRPr="002270C4">
        <w:t xml:space="preserve">The R/V </w:t>
      </w:r>
      <w:proofErr w:type="spellStart"/>
      <w:r w:rsidRPr="002270C4">
        <w:t>Kiyi</w:t>
      </w:r>
      <w:proofErr w:type="spellEnd"/>
      <w:r w:rsidRPr="002270C4">
        <w:t xml:space="preserve"> vessel crew (Charles Carrier, Lori </w:t>
      </w:r>
      <w:proofErr w:type="spellStart"/>
      <w:r w:rsidRPr="002270C4">
        <w:t>Evrard</w:t>
      </w:r>
      <w:proofErr w:type="spellEnd"/>
      <w:r w:rsidRPr="002270C4">
        <w:t xml:space="preserve">, Dalton Lebeda, Keith Peterson, and Joe Walters) assisted with fish collections. </w:t>
      </w:r>
      <w:ins w:id="139" w:author="Derek Ogle" w:date="2017-03-23T12:55:00Z">
        <w:r w:rsidR="002130F4">
          <w:t xml:space="preserve">Taylor Stewart and </w:t>
        </w:r>
      </w:ins>
      <w:r w:rsidRPr="002270C4">
        <w:t>Matt</w:t>
      </w:r>
      <w:ins w:id="140" w:author="Derek Ogle" w:date="2017-03-23T12:55:00Z">
        <w:r w:rsidR="002130F4">
          <w:t>hew</w:t>
        </w:r>
      </w:ins>
      <w:r w:rsidRPr="002270C4">
        <w:t xml:space="preserve"> </w:t>
      </w:r>
      <w:proofErr w:type="spellStart"/>
      <w:r w:rsidRPr="002270C4">
        <w:t>Belnap</w:t>
      </w:r>
      <w:proofErr w:type="spellEnd"/>
      <w:r w:rsidRPr="002270C4">
        <w:t xml:space="preserve"> assisted with initial otolith preparation. Lori </w:t>
      </w:r>
      <w:proofErr w:type="spellStart"/>
      <w:r w:rsidRPr="002270C4">
        <w:t>Evrard</w:t>
      </w:r>
      <w:proofErr w:type="spellEnd"/>
      <w:r w:rsidRPr="002270C4">
        <w:t xml:space="preserve"> assisted with data management and presentation. </w:t>
      </w:r>
      <w:r w:rsidRPr="002270C4">
        <w:rPr>
          <w:rFonts w:cs="Times New Roman"/>
        </w:rPr>
        <w:t xml:space="preserve">Any use of trade, product, or firm names is for descriptive purposes only and does not imply endorsement by the U.S. Government. </w:t>
      </w:r>
      <w:r w:rsidR="0097189B" w:rsidRPr="0097189B">
        <w:rPr>
          <w:rFonts w:cs="Times New Roman"/>
        </w:rPr>
        <w:t xml:space="preserve">All sampling and handling of fish </w:t>
      </w:r>
      <w:r w:rsidR="0097189B">
        <w:rPr>
          <w:rFonts w:cs="Times New Roman"/>
        </w:rPr>
        <w:t>was</w:t>
      </w:r>
      <w:r w:rsidR="0097189B" w:rsidRPr="0097189B">
        <w:rPr>
          <w:rFonts w:cs="Times New Roman"/>
        </w:rPr>
        <w:t xml:space="preserve"> carried out in accordance with </w:t>
      </w:r>
      <w:r w:rsidR="0097189B">
        <w:rPr>
          <w:rFonts w:cs="Times New Roman"/>
        </w:rPr>
        <w:t xml:space="preserve">American Fisheries Society </w:t>
      </w:r>
      <w:r w:rsidR="0097189B" w:rsidRPr="0097189B">
        <w:rPr>
          <w:rFonts w:cs="Times New Roman"/>
        </w:rPr>
        <w:t>guidelines for the care and use of fishes (http://fisheries.org/docs/wp/Guidelines-for-Use-of-Fishes.pdf).</w:t>
      </w:r>
    </w:p>
    <w:p w14:paraId="69E71E14" w14:textId="77777777" w:rsidR="00C87662" w:rsidRPr="002270C4" w:rsidRDefault="00C87662" w:rsidP="002270C4">
      <w:pPr>
        <w:spacing w:line="360" w:lineRule="auto"/>
        <w:rPr>
          <w:color w:val="FF0000"/>
        </w:rPr>
      </w:pPr>
    </w:p>
    <w:p w14:paraId="3D0EBF57" w14:textId="5790990A" w:rsidR="007D1503" w:rsidRPr="002270C4" w:rsidRDefault="002270C4" w:rsidP="002270C4">
      <w:pPr>
        <w:spacing w:after="200" w:line="360" w:lineRule="auto"/>
        <w:ind w:firstLine="0"/>
      </w:pPr>
      <w:r w:rsidRPr="002270C4">
        <w:t>&lt;A&gt;</w:t>
      </w:r>
      <w:r w:rsidR="007D1503" w:rsidRPr="002270C4">
        <w:t>References</w:t>
      </w:r>
    </w:p>
    <w:p w14:paraId="202163F0" w14:textId="27A38BB4" w:rsidR="00A4322B" w:rsidRPr="002270C4" w:rsidRDefault="00A4322B" w:rsidP="002270C4">
      <w:pPr>
        <w:pStyle w:val="References"/>
        <w:spacing w:line="360" w:lineRule="auto"/>
        <w:rPr>
          <w:shd w:val="clear" w:color="auto" w:fill="FFFFFF"/>
        </w:rPr>
      </w:pPr>
      <w:proofErr w:type="spellStart"/>
      <w:r w:rsidRPr="002270C4">
        <w:rPr>
          <w:shd w:val="clear" w:color="auto" w:fill="FFFFFF"/>
        </w:rPr>
        <w:lastRenderedPageBreak/>
        <w:t>Aass</w:t>
      </w:r>
      <w:proofErr w:type="spellEnd"/>
      <w:r w:rsidR="00A14BED">
        <w:rPr>
          <w:shd w:val="clear" w:color="auto" w:fill="FFFFFF"/>
        </w:rPr>
        <w:t>,</w:t>
      </w:r>
      <w:r w:rsidRPr="002270C4">
        <w:rPr>
          <w:shd w:val="clear" w:color="auto" w:fill="FFFFFF"/>
        </w:rPr>
        <w:t xml:space="preserve"> P. 1972. Age determination and year-class fluctuation of cisco, </w:t>
      </w:r>
      <w:proofErr w:type="spellStart"/>
      <w:r w:rsidRPr="002270C4">
        <w:rPr>
          <w:i/>
          <w:shd w:val="clear" w:color="auto" w:fill="FFFFFF"/>
        </w:rPr>
        <w:t>Coregonus</w:t>
      </w:r>
      <w:proofErr w:type="spellEnd"/>
      <w:r w:rsidRPr="002270C4">
        <w:rPr>
          <w:i/>
          <w:shd w:val="clear" w:color="auto" w:fill="FFFFFF"/>
        </w:rPr>
        <w:t xml:space="preserve"> </w:t>
      </w:r>
      <w:proofErr w:type="spellStart"/>
      <w:r w:rsidRPr="002270C4">
        <w:rPr>
          <w:i/>
          <w:shd w:val="clear" w:color="auto" w:fill="FFFFFF"/>
        </w:rPr>
        <w:t>albula</w:t>
      </w:r>
      <w:proofErr w:type="spellEnd"/>
      <w:r w:rsidRPr="002270C4">
        <w:rPr>
          <w:shd w:val="clear" w:color="auto" w:fill="FFFFFF"/>
        </w:rPr>
        <w:t xml:space="preserve"> L., in the </w:t>
      </w:r>
      <w:proofErr w:type="spellStart"/>
      <w:r w:rsidRPr="002270C4">
        <w:rPr>
          <w:shd w:val="clear" w:color="auto" w:fill="FFFFFF"/>
        </w:rPr>
        <w:t>Mjøsa</w:t>
      </w:r>
      <w:proofErr w:type="spellEnd"/>
      <w:r w:rsidRPr="002270C4">
        <w:rPr>
          <w:shd w:val="clear" w:color="auto" w:fill="FFFFFF"/>
        </w:rPr>
        <w:t xml:space="preserve"> hydroelectric reservoir. </w:t>
      </w:r>
      <w:r w:rsidR="00BD3810" w:rsidRPr="00A14BED">
        <w:rPr>
          <w:shd w:val="clear" w:color="auto" w:fill="FFFFFF"/>
        </w:rPr>
        <w:t>Reports of the Institute of Fresh</w:t>
      </w:r>
      <w:del w:id="141" w:author="Derek Ogle" w:date="2017-03-23T13:01:00Z">
        <w:r w:rsidR="00BD3810" w:rsidRPr="00A14BED" w:rsidDel="00402C0E">
          <w:rPr>
            <w:shd w:val="clear" w:color="auto" w:fill="FFFFFF"/>
          </w:rPr>
          <w:delText>-</w:delText>
        </w:r>
      </w:del>
      <w:r w:rsidR="00BD3810" w:rsidRPr="00A14BED">
        <w:rPr>
          <w:shd w:val="clear" w:color="auto" w:fill="FFFFFF"/>
        </w:rPr>
        <w:t xml:space="preserve">water Research </w:t>
      </w:r>
      <w:proofErr w:type="spellStart"/>
      <w:r w:rsidR="008D216D" w:rsidRPr="00A14BED">
        <w:rPr>
          <w:shd w:val="clear" w:color="auto" w:fill="FFFFFF"/>
        </w:rPr>
        <w:t>Drottningholm</w:t>
      </w:r>
      <w:proofErr w:type="spellEnd"/>
      <w:r w:rsidRPr="002270C4">
        <w:rPr>
          <w:shd w:val="clear" w:color="auto" w:fill="FFFFFF"/>
        </w:rPr>
        <w:t xml:space="preserve"> </w:t>
      </w:r>
      <w:r w:rsidRPr="00A14BED">
        <w:rPr>
          <w:shd w:val="clear" w:color="auto" w:fill="FFFFFF"/>
        </w:rPr>
        <w:t>52</w:t>
      </w:r>
      <w:r w:rsidR="00A14BED">
        <w:rPr>
          <w:shd w:val="clear" w:color="auto" w:fill="FFFFFF"/>
        </w:rPr>
        <w:t>:</w:t>
      </w:r>
      <w:r w:rsidRPr="002270C4">
        <w:rPr>
          <w:shd w:val="clear" w:color="auto" w:fill="FFFFFF"/>
        </w:rPr>
        <w:t>5</w:t>
      </w:r>
      <w:r w:rsidR="00546B5F" w:rsidRPr="002270C4">
        <w:rPr>
          <w:shd w:val="clear" w:color="auto" w:fill="FFFFFF"/>
        </w:rPr>
        <w:t>-</w:t>
      </w:r>
      <w:r w:rsidRPr="002270C4">
        <w:rPr>
          <w:shd w:val="clear" w:color="auto" w:fill="FFFFFF"/>
        </w:rPr>
        <w:t>22.</w:t>
      </w:r>
    </w:p>
    <w:p w14:paraId="1A1C2318" w14:textId="43C6B488" w:rsidR="00CD637E" w:rsidRPr="002270C4" w:rsidRDefault="00CD637E" w:rsidP="002270C4">
      <w:pPr>
        <w:pStyle w:val="References"/>
        <w:spacing w:line="360" w:lineRule="auto"/>
      </w:pPr>
      <w:proofErr w:type="spellStart"/>
      <w:r w:rsidRPr="002270C4">
        <w:rPr>
          <w:shd w:val="clear" w:color="auto" w:fill="FFFFFF"/>
        </w:rPr>
        <w:t>Axenrot</w:t>
      </w:r>
      <w:proofErr w:type="spellEnd"/>
      <w:r w:rsidR="00A14BED">
        <w:rPr>
          <w:shd w:val="clear" w:color="auto" w:fill="FFFFFF"/>
        </w:rPr>
        <w:t>,</w:t>
      </w:r>
      <w:r w:rsidR="00AB582B" w:rsidRPr="002270C4">
        <w:rPr>
          <w:shd w:val="clear" w:color="auto" w:fill="FFFFFF"/>
        </w:rPr>
        <w:t xml:space="preserve"> T.</w:t>
      </w:r>
      <w:r w:rsidR="00A14BED">
        <w:rPr>
          <w:shd w:val="clear" w:color="auto" w:fill="FFFFFF"/>
        </w:rPr>
        <w:t>,</w:t>
      </w:r>
      <w:r w:rsidRPr="002270C4">
        <w:rPr>
          <w:shd w:val="clear" w:color="auto" w:fill="FFFFFF"/>
        </w:rPr>
        <w:t xml:space="preserve"> </w:t>
      </w:r>
      <w:r w:rsidR="00A14BED">
        <w:rPr>
          <w:shd w:val="clear" w:color="auto" w:fill="FFFFFF"/>
        </w:rPr>
        <w:t>and</w:t>
      </w:r>
      <w:r w:rsidR="00BD3810" w:rsidRPr="002270C4">
        <w:rPr>
          <w:shd w:val="clear" w:color="auto" w:fill="FFFFFF"/>
        </w:rPr>
        <w:t xml:space="preserve"> </w:t>
      </w:r>
      <w:r w:rsidR="00A14BED">
        <w:rPr>
          <w:shd w:val="clear" w:color="auto" w:fill="FFFFFF"/>
        </w:rPr>
        <w:t xml:space="preserve">E. </w:t>
      </w:r>
      <w:proofErr w:type="spellStart"/>
      <w:r w:rsidRPr="002270C4">
        <w:rPr>
          <w:shd w:val="clear" w:color="auto" w:fill="FFFFFF"/>
        </w:rPr>
        <w:t>Degerman</w:t>
      </w:r>
      <w:proofErr w:type="spellEnd"/>
      <w:r w:rsidRPr="002270C4">
        <w:rPr>
          <w:shd w:val="clear" w:color="auto" w:fill="FFFFFF"/>
        </w:rPr>
        <w:t xml:space="preserve">. 2015. Year-class strength, physical fitness and recruitment cycles in </w:t>
      </w:r>
      <w:proofErr w:type="spellStart"/>
      <w:r w:rsidRPr="002270C4">
        <w:rPr>
          <w:shd w:val="clear" w:color="auto" w:fill="FFFFFF"/>
        </w:rPr>
        <w:t>vendace</w:t>
      </w:r>
      <w:proofErr w:type="spellEnd"/>
      <w:r w:rsidRPr="002270C4">
        <w:rPr>
          <w:shd w:val="clear" w:color="auto" w:fill="FFFFFF"/>
        </w:rPr>
        <w:t xml:space="preserve"> (</w:t>
      </w:r>
      <w:proofErr w:type="spellStart"/>
      <w:r w:rsidRPr="002270C4">
        <w:rPr>
          <w:i/>
          <w:shd w:val="clear" w:color="auto" w:fill="FFFFFF"/>
        </w:rPr>
        <w:t>Coregonus</w:t>
      </w:r>
      <w:proofErr w:type="spellEnd"/>
      <w:r w:rsidRPr="002270C4">
        <w:rPr>
          <w:i/>
          <w:shd w:val="clear" w:color="auto" w:fill="FFFFFF"/>
        </w:rPr>
        <w:t xml:space="preserve"> </w:t>
      </w:r>
      <w:proofErr w:type="spellStart"/>
      <w:r w:rsidRPr="002270C4">
        <w:rPr>
          <w:i/>
          <w:shd w:val="clear" w:color="auto" w:fill="FFFFFF"/>
        </w:rPr>
        <w:t>albula</w:t>
      </w:r>
      <w:proofErr w:type="spellEnd"/>
      <w:r w:rsidRPr="002270C4">
        <w:rPr>
          <w:shd w:val="clear" w:color="auto" w:fill="FFFFFF"/>
        </w:rPr>
        <w:t>).</w:t>
      </w:r>
      <w:r w:rsidRPr="002270C4">
        <w:rPr>
          <w:rStyle w:val="apple-converted-space"/>
          <w:shd w:val="clear" w:color="auto" w:fill="FFFFFF"/>
        </w:rPr>
        <w:t> </w:t>
      </w:r>
      <w:r w:rsidR="00BD3810" w:rsidRPr="00A14BED">
        <w:rPr>
          <w:shd w:val="clear" w:color="auto" w:fill="FFFFFF"/>
        </w:rPr>
        <w:t>Fisheries Research</w:t>
      </w:r>
      <w:r w:rsidR="000921FC" w:rsidRPr="002270C4">
        <w:rPr>
          <w:shd w:val="clear" w:color="auto" w:fill="FFFFFF"/>
        </w:rPr>
        <w:t xml:space="preserve"> </w:t>
      </w:r>
      <w:r w:rsidRPr="00A14BED">
        <w:rPr>
          <w:shd w:val="clear" w:color="auto" w:fill="FFFFFF"/>
        </w:rPr>
        <w:t>173</w:t>
      </w:r>
      <w:r w:rsidR="00A14BED">
        <w:rPr>
          <w:shd w:val="clear" w:color="auto" w:fill="FFFFFF"/>
        </w:rPr>
        <w:t>:</w:t>
      </w:r>
      <w:r w:rsidRPr="002270C4">
        <w:rPr>
          <w:shd w:val="clear" w:color="auto" w:fill="FFFFFF"/>
        </w:rPr>
        <w:t>61-69.</w:t>
      </w:r>
    </w:p>
    <w:p w14:paraId="6A624E51" w14:textId="25E25F1C" w:rsidR="00A4322B" w:rsidRPr="002270C4" w:rsidRDefault="00AB582B" w:rsidP="002270C4">
      <w:pPr>
        <w:pStyle w:val="References"/>
        <w:spacing w:line="360" w:lineRule="auto"/>
        <w:rPr>
          <w:rFonts w:cstheme="minorHAnsi"/>
        </w:rPr>
      </w:pPr>
      <w:r w:rsidRPr="002270C4">
        <w:rPr>
          <w:rFonts w:cstheme="minorHAnsi"/>
        </w:rPr>
        <w:t>Barnes</w:t>
      </w:r>
      <w:r w:rsidR="001C47BE">
        <w:rPr>
          <w:rFonts w:cstheme="minorHAnsi"/>
        </w:rPr>
        <w:t>,</w:t>
      </w:r>
      <w:r w:rsidRPr="002270C4">
        <w:rPr>
          <w:rFonts w:cstheme="minorHAnsi"/>
        </w:rPr>
        <w:t xml:space="preserve"> M.</w:t>
      </w:r>
      <w:r w:rsidR="00E372FA">
        <w:rPr>
          <w:rFonts w:cstheme="minorHAnsi"/>
        </w:rPr>
        <w:t xml:space="preserve"> </w:t>
      </w:r>
      <w:r w:rsidRPr="002270C4">
        <w:rPr>
          <w:rFonts w:cstheme="minorHAnsi"/>
        </w:rPr>
        <w:t>A.</w:t>
      </w:r>
      <w:r w:rsidR="00A14BED">
        <w:rPr>
          <w:rFonts w:cstheme="minorHAnsi"/>
        </w:rPr>
        <w:t xml:space="preserve">, and G. </w:t>
      </w:r>
      <w:r w:rsidR="00A4322B" w:rsidRPr="002270C4">
        <w:rPr>
          <w:rFonts w:cstheme="minorHAnsi"/>
        </w:rPr>
        <w:t xml:space="preserve">Power. 1984. A comparison of otolith and scale ages for western Labrador lake whitefish, </w:t>
      </w:r>
      <w:proofErr w:type="spellStart"/>
      <w:r w:rsidR="00A4322B" w:rsidRPr="002270C4">
        <w:rPr>
          <w:rFonts w:cstheme="minorHAnsi"/>
          <w:i/>
        </w:rPr>
        <w:t>Coregonus</w:t>
      </w:r>
      <w:proofErr w:type="spellEnd"/>
      <w:r w:rsidR="00A4322B" w:rsidRPr="002270C4">
        <w:rPr>
          <w:rFonts w:cstheme="minorHAnsi"/>
          <w:i/>
        </w:rPr>
        <w:t xml:space="preserve"> </w:t>
      </w:r>
      <w:proofErr w:type="spellStart"/>
      <w:r w:rsidR="00A4322B" w:rsidRPr="002270C4">
        <w:rPr>
          <w:rFonts w:cstheme="minorHAnsi"/>
          <w:i/>
        </w:rPr>
        <w:t>clupeaformis</w:t>
      </w:r>
      <w:proofErr w:type="spellEnd"/>
      <w:r w:rsidR="00A4322B" w:rsidRPr="002270C4">
        <w:rPr>
          <w:rFonts w:cstheme="minorHAnsi"/>
        </w:rPr>
        <w:t xml:space="preserve">. </w:t>
      </w:r>
      <w:r w:rsidR="00BD3810" w:rsidRPr="00A14BED">
        <w:rPr>
          <w:rFonts w:cstheme="minorHAnsi"/>
        </w:rPr>
        <w:t>Environmental Biology of Fishes</w:t>
      </w:r>
      <w:r w:rsidR="00546B5F" w:rsidRPr="002270C4">
        <w:rPr>
          <w:rFonts w:cstheme="minorHAnsi"/>
          <w:i/>
        </w:rPr>
        <w:t xml:space="preserve"> </w:t>
      </w:r>
      <w:r w:rsidR="00A4322B" w:rsidRPr="00A14BED">
        <w:rPr>
          <w:rFonts w:cstheme="minorHAnsi"/>
        </w:rPr>
        <w:t>10</w:t>
      </w:r>
      <w:r w:rsidR="00A14BED">
        <w:rPr>
          <w:rFonts w:cstheme="minorHAnsi"/>
        </w:rPr>
        <w:t>:</w:t>
      </w:r>
      <w:r w:rsidR="00A4322B" w:rsidRPr="002270C4">
        <w:rPr>
          <w:rFonts w:cstheme="minorHAnsi"/>
        </w:rPr>
        <w:t>297–299</w:t>
      </w:r>
      <w:r w:rsidR="00A4322B" w:rsidRPr="002270C4">
        <w:rPr>
          <w:rFonts w:cstheme="minorHAnsi"/>
          <w:i/>
        </w:rPr>
        <w:t>.</w:t>
      </w:r>
    </w:p>
    <w:p w14:paraId="29A520EB" w14:textId="1E8382D8" w:rsidR="008F6F7B" w:rsidRPr="002270C4" w:rsidRDefault="008F6F7B" w:rsidP="002270C4">
      <w:pPr>
        <w:pStyle w:val="References"/>
        <w:spacing w:line="360" w:lineRule="auto"/>
        <w:rPr>
          <w:rFonts w:cstheme="minorHAnsi"/>
        </w:rPr>
      </w:pPr>
      <w:r w:rsidRPr="002270C4">
        <w:rPr>
          <w:rFonts w:cstheme="minorHAnsi"/>
        </w:rPr>
        <w:t>Beamish</w:t>
      </w:r>
      <w:r w:rsidR="001C47BE">
        <w:rPr>
          <w:rFonts w:cstheme="minorHAnsi"/>
        </w:rPr>
        <w:t>,</w:t>
      </w:r>
      <w:r w:rsidRPr="002270C4">
        <w:rPr>
          <w:rFonts w:cstheme="minorHAnsi"/>
        </w:rPr>
        <w:t xml:space="preserve"> R.</w:t>
      </w:r>
      <w:r w:rsidR="00E372FA">
        <w:rPr>
          <w:rFonts w:cstheme="minorHAnsi"/>
        </w:rPr>
        <w:t xml:space="preserve"> </w:t>
      </w:r>
      <w:r w:rsidRPr="002270C4">
        <w:rPr>
          <w:rFonts w:cstheme="minorHAnsi"/>
        </w:rPr>
        <w:t>J.</w:t>
      </w:r>
      <w:r w:rsidR="00A14BED">
        <w:rPr>
          <w:rFonts w:cstheme="minorHAnsi"/>
        </w:rPr>
        <w:t>,</w:t>
      </w:r>
      <w:r w:rsidRPr="002270C4">
        <w:rPr>
          <w:rFonts w:cstheme="minorHAnsi"/>
        </w:rPr>
        <w:t xml:space="preserve"> </w:t>
      </w:r>
      <w:r w:rsidR="00A14BED">
        <w:rPr>
          <w:rFonts w:cstheme="minorHAnsi"/>
        </w:rPr>
        <w:t>and</w:t>
      </w:r>
      <w:r w:rsidR="00BD3810" w:rsidRPr="002270C4">
        <w:rPr>
          <w:rFonts w:cstheme="minorHAnsi"/>
        </w:rPr>
        <w:t xml:space="preserve"> </w:t>
      </w:r>
      <w:r w:rsidR="00A14BED">
        <w:rPr>
          <w:rFonts w:cstheme="minorHAnsi"/>
        </w:rPr>
        <w:t>G.</w:t>
      </w:r>
      <w:r w:rsidR="00E372FA">
        <w:rPr>
          <w:rFonts w:cstheme="minorHAnsi"/>
        </w:rPr>
        <w:t xml:space="preserve"> </w:t>
      </w:r>
      <w:r w:rsidR="00A14BED">
        <w:rPr>
          <w:rFonts w:cstheme="minorHAnsi"/>
        </w:rPr>
        <w:t xml:space="preserve">A. </w:t>
      </w:r>
      <w:r w:rsidRPr="002270C4">
        <w:rPr>
          <w:rFonts w:cstheme="minorHAnsi"/>
        </w:rPr>
        <w:t>McFarlane</w:t>
      </w:r>
      <w:r w:rsidR="00A14BED">
        <w:rPr>
          <w:rFonts w:cstheme="minorHAnsi"/>
        </w:rPr>
        <w:t>.</w:t>
      </w:r>
      <w:r w:rsidRPr="002270C4">
        <w:rPr>
          <w:rFonts w:cstheme="minorHAnsi"/>
        </w:rPr>
        <w:t xml:space="preserve"> 1983. The forgotten requirement for age validation in fisheries biology. </w:t>
      </w:r>
      <w:r w:rsidR="00BD3810" w:rsidRPr="00A14BED">
        <w:t>Transactions of the American Fisheries Society</w:t>
      </w:r>
      <w:r w:rsidR="00546B5F" w:rsidRPr="002270C4">
        <w:rPr>
          <w:rFonts w:cstheme="minorHAnsi"/>
        </w:rPr>
        <w:t xml:space="preserve"> </w:t>
      </w:r>
      <w:r w:rsidR="00546B5F" w:rsidRPr="00A14BED">
        <w:rPr>
          <w:rFonts w:cstheme="minorHAnsi"/>
        </w:rPr>
        <w:t>112</w:t>
      </w:r>
      <w:r w:rsidR="00A14BED">
        <w:rPr>
          <w:rFonts w:cstheme="minorHAnsi"/>
        </w:rPr>
        <w:t>:</w:t>
      </w:r>
      <w:r w:rsidR="00546B5F" w:rsidRPr="002270C4">
        <w:rPr>
          <w:rFonts w:cstheme="minorHAnsi"/>
        </w:rPr>
        <w:t>735-743.</w:t>
      </w:r>
    </w:p>
    <w:p w14:paraId="7FF540D4" w14:textId="7499E5DB" w:rsidR="00DE7A28" w:rsidRPr="002270C4" w:rsidRDefault="00AB582B" w:rsidP="002270C4">
      <w:pPr>
        <w:pStyle w:val="References"/>
        <w:spacing w:line="360" w:lineRule="auto"/>
        <w:rPr>
          <w:rFonts w:cstheme="minorHAnsi"/>
        </w:rPr>
      </w:pPr>
      <w:proofErr w:type="spellStart"/>
      <w:r w:rsidRPr="002270C4">
        <w:rPr>
          <w:rFonts w:cstheme="minorHAnsi"/>
        </w:rPr>
        <w:t>Bunnell</w:t>
      </w:r>
      <w:proofErr w:type="spellEnd"/>
      <w:r w:rsidR="001C47BE">
        <w:rPr>
          <w:rFonts w:cstheme="minorHAnsi"/>
        </w:rPr>
        <w:t>,</w:t>
      </w:r>
      <w:r w:rsidR="00DE7A28" w:rsidRPr="002270C4">
        <w:rPr>
          <w:rFonts w:cstheme="minorHAnsi"/>
        </w:rPr>
        <w:t xml:space="preserve"> D.</w:t>
      </w:r>
      <w:r w:rsidR="00E372FA">
        <w:rPr>
          <w:rFonts w:cstheme="minorHAnsi"/>
        </w:rPr>
        <w:t xml:space="preserve"> </w:t>
      </w:r>
      <w:r w:rsidR="00DE7A28" w:rsidRPr="002270C4">
        <w:rPr>
          <w:rFonts w:cstheme="minorHAnsi"/>
        </w:rPr>
        <w:t xml:space="preserve">B., </w:t>
      </w:r>
      <w:r w:rsidR="00A14BED">
        <w:rPr>
          <w:rFonts w:cstheme="minorHAnsi"/>
        </w:rPr>
        <w:t>C.</w:t>
      </w:r>
      <w:r w:rsidR="00E372FA">
        <w:rPr>
          <w:rFonts w:cstheme="minorHAnsi"/>
        </w:rPr>
        <w:t xml:space="preserve"> </w:t>
      </w:r>
      <w:r w:rsidR="00A14BED">
        <w:rPr>
          <w:rFonts w:cstheme="minorHAnsi"/>
        </w:rPr>
        <w:t xml:space="preserve">P. </w:t>
      </w:r>
      <w:proofErr w:type="spellStart"/>
      <w:r w:rsidR="00DE7A28" w:rsidRPr="002270C4">
        <w:rPr>
          <w:rFonts w:cstheme="minorHAnsi"/>
        </w:rPr>
        <w:t>M</w:t>
      </w:r>
      <w:r w:rsidRPr="002270C4">
        <w:rPr>
          <w:rFonts w:cstheme="minorHAnsi"/>
        </w:rPr>
        <w:t>adenjian</w:t>
      </w:r>
      <w:proofErr w:type="spellEnd"/>
      <w:r w:rsidR="00A439D7" w:rsidRPr="002270C4">
        <w:rPr>
          <w:rFonts w:cstheme="minorHAnsi"/>
        </w:rPr>
        <w:t>,</w:t>
      </w:r>
      <w:r w:rsidR="00A14BED">
        <w:rPr>
          <w:rFonts w:cstheme="minorHAnsi"/>
        </w:rPr>
        <w:t xml:space="preserve"> and</w:t>
      </w:r>
      <w:r w:rsidRPr="002270C4">
        <w:rPr>
          <w:rFonts w:cstheme="minorHAnsi"/>
        </w:rPr>
        <w:t xml:space="preserve"> </w:t>
      </w:r>
      <w:r w:rsidR="00A14BED">
        <w:rPr>
          <w:rFonts w:cstheme="minorHAnsi"/>
        </w:rPr>
        <w:t>T.</w:t>
      </w:r>
      <w:r w:rsidR="00E372FA">
        <w:rPr>
          <w:rFonts w:cstheme="minorHAnsi"/>
        </w:rPr>
        <w:t xml:space="preserve"> </w:t>
      </w:r>
      <w:r w:rsidR="00A14BED">
        <w:rPr>
          <w:rFonts w:cstheme="minorHAnsi"/>
        </w:rPr>
        <w:t xml:space="preserve">E. </w:t>
      </w:r>
      <w:proofErr w:type="spellStart"/>
      <w:r w:rsidRPr="002270C4">
        <w:rPr>
          <w:rFonts w:cstheme="minorHAnsi"/>
        </w:rPr>
        <w:t>Croley</w:t>
      </w:r>
      <w:proofErr w:type="spellEnd"/>
      <w:r w:rsidRPr="002270C4">
        <w:rPr>
          <w:rFonts w:cstheme="minorHAnsi"/>
        </w:rPr>
        <w:t xml:space="preserve"> II</w:t>
      </w:r>
      <w:r w:rsidR="00A439D7" w:rsidRPr="002270C4">
        <w:rPr>
          <w:rFonts w:cstheme="minorHAnsi"/>
        </w:rPr>
        <w:t>.</w:t>
      </w:r>
      <w:r w:rsidR="00DE7A28" w:rsidRPr="002270C4">
        <w:rPr>
          <w:rFonts w:cstheme="minorHAnsi"/>
        </w:rPr>
        <w:t xml:space="preserve"> 2006. Long-term trends of bloater (</w:t>
      </w:r>
      <w:proofErr w:type="spellStart"/>
      <w:r w:rsidR="00DE7A28" w:rsidRPr="002270C4">
        <w:rPr>
          <w:rFonts w:cstheme="minorHAnsi"/>
          <w:i/>
        </w:rPr>
        <w:t>Coregonus</w:t>
      </w:r>
      <w:proofErr w:type="spellEnd"/>
      <w:r w:rsidR="00DE7A28" w:rsidRPr="002270C4">
        <w:rPr>
          <w:rFonts w:cstheme="minorHAnsi"/>
          <w:i/>
        </w:rPr>
        <w:t xml:space="preserve"> </w:t>
      </w:r>
      <w:proofErr w:type="spellStart"/>
      <w:r w:rsidR="00DE7A28" w:rsidRPr="002270C4">
        <w:rPr>
          <w:rFonts w:cstheme="minorHAnsi"/>
          <w:i/>
        </w:rPr>
        <w:t>hoyi</w:t>
      </w:r>
      <w:proofErr w:type="spellEnd"/>
      <w:r w:rsidR="00DE7A28" w:rsidRPr="002270C4">
        <w:rPr>
          <w:rFonts w:cstheme="minorHAnsi"/>
        </w:rPr>
        <w:t xml:space="preserve">) recruitment in Lake Michigan: evidence for the effect of sex ratio. </w:t>
      </w:r>
      <w:r w:rsidR="00A439D7" w:rsidRPr="00A14BED">
        <w:rPr>
          <w:rFonts w:cstheme="minorHAnsi"/>
        </w:rPr>
        <w:t>Canadian Journal of Fisheries and Aquatic Sciences</w:t>
      </w:r>
      <w:r w:rsidR="00DE7A28" w:rsidRPr="002270C4">
        <w:rPr>
          <w:rFonts w:cstheme="minorHAnsi"/>
        </w:rPr>
        <w:t xml:space="preserve"> </w:t>
      </w:r>
      <w:r w:rsidR="00DE7A28" w:rsidRPr="00A14BED">
        <w:rPr>
          <w:rFonts w:cstheme="minorHAnsi"/>
        </w:rPr>
        <w:t>63</w:t>
      </w:r>
      <w:r w:rsidR="00A14BED">
        <w:rPr>
          <w:rFonts w:cstheme="minorHAnsi"/>
        </w:rPr>
        <w:t>:</w:t>
      </w:r>
      <w:r w:rsidR="00DE7A28" w:rsidRPr="002270C4">
        <w:rPr>
          <w:rFonts w:cstheme="minorHAnsi"/>
        </w:rPr>
        <w:t>832-844.</w:t>
      </w:r>
    </w:p>
    <w:p w14:paraId="231D0A81" w14:textId="2F1756C6" w:rsidR="00A60DE9" w:rsidRPr="002270C4" w:rsidRDefault="00AB582B" w:rsidP="002270C4">
      <w:pPr>
        <w:pStyle w:val="References"/>
        <w:spacing w:line="360" w:lineRule="auto"/>
        <w:rPr>
          <w:rFonts w:cstheme="minorHAnsi"/>
        </w:rPr>
      </w:pPr>
      <w:proofErr w:type="spellStart"/>
      <w:r w:rsidRPr="002270C4">
        <w:rPr>
          <w:rFonts w:cstheme="minorHAnsi"/>
        </w:rPr>
        <w:t>Bunnell</w:t>
      </w:r>
      <w:proofErr w:type="spellEnd"/>
      <w:r w:rsidR="001C47BE">
        <w:rPr>
          <w:rFonts w:cstheme="minorHAnsi"/>
        </w:rPr>
        <w:t>,</w:t>
      </w:r>
      <w:r w:rsidR="0002196B" w:rsidRPr="002270C4">
        <w:rPr>
          <w:rFonts w:cstheme="minorHAnsi"/>
        </w:rPr>
        <w:t xml:space="preserve"> D.</w:t>
      </w:r>
      <w:r w:rsidR="00E372FA">
        <w:rPr>
          <w:rFonts w:cstheme="minorHAnsi"/>
        </w:rPr>
        <w:t xml:space="preserve"> </w:t>
      </w:r>
      <w:r w:rsidRPr="002270C4">
        <w:rPr>
          <w:rFonts w:cstheme="minorHAnsi"/>
        </w:rPr>
        <w:t xml:space="preserve">B., </w:t>
      </w:r>
      <w:r w:rsidR="00A14BED">
        <w:rPr>
          <w:rFonts w:cstheme="minorHAnsi"/>
        </w:rPr>
        <w:t>J.</w:t>
      </w:r>
      <w:r w:rsidR="00E372FA">
        <w:rPr>
          <w:rFonts w:cstheme="minorHAnsi"/>
        </w:rPr>
        <w:t xml:space="preserve"> </w:t>
      </w:r>
      <w:r w:rsidR="00A14BED">
        <w:rPr>
          <w:rFonts w:cstheme="minorHAnsi"/>
        </w:rPr>
        <w:t xml:space="preserve">V. </w:t>
      </w:r>
      <w:r w:rsidRPr="002270C4">
        <w:rPr>
          <w:rFonts w:cstheme="minorHAnsi"/>
        </w:rPr>
        <w:t>Adams</w:t>
      </w:r>
      <w:r w:rsidR="004241B0" w:rsidRPr="002270C4">
        <w:rPr>
          <w:rFonts w:cstheme="minorHAnsi"/>
        </w:rPr>
        <w:t xml:space="preserve">, </w:t>
      </w:r>
      <w:r w:rsidR="00A14BED">
        <w:rPr>
          <w:rFonts w:cstheme="minorHAnsi"/>
        </w:rPr>
        <w:t>O.</w:t>
      </w:r>
      <w:r w:rsidR="00E372FA">
        <w:rPr>
          <w:rFonts w:cstheme="minorHAnsi"/>
        </w:rPr>
        <w:t xml:space="preserve"> </w:t>
      </w:r>
      <w:r w:rsidR="00A14BED">
        <w:rPr>
          <w:rFonts w:cstheme="minorHAnsi"/>
        </w:rPr>
        <w:t xml:space="preserve">T. </w:t>
      </w:r>
      <w:r w:rsidRPr="002270C4">
        <w:rPr>
          <w:rFonts w:cstheme="minorHAnsi"/>
        </w:rPr>
        <w:t>Gorman</w:t>
      </w:r>
      <w:r w:rsidR="004241B0" w:rsidRPr="002270C4">
        <w:rPr>
          <w:rFonts w:cstheme="minorHAnsi"/>
        </w:rPr>
        <w:t xml:space="preserve">, </w:t>
      </w:r>
      <w:r w:rsidR="00A14BED">
        <w:rPr>
          <w:rFonts w:cstheme="minorHAnsi"/>
        </w:rPr>
        <w:t>C.</w:t>
      </w:r>
      <w:r w:rsidR="00E372FA">
        <w:rPr>
          <w:rFonts w:cstheme="minorHAnsi"/>
        </w:rPr>
        <w:t xml:space="preserve"> </w:t>
      </w:r>
      <w:r w:rsidR="00A14BED">
        <w:rPr>
          <w:rFonts w:cstheme="minorHAnsi"/>
        </w:rPr>
        <w:t xml:space="preserve">P. </w:t>
      </w:r>
      <w:proofErr w:type="spellStart"/>
      <w:r w:rsidRPr="002270C4">
        <w:rPr>
          <w:rFonts w:cstheme="minorHAnsi"/>
        </w:rPr>
        <w:t>Madenjian</w:t>
      </w:r>
      <w:proofErr w:type="spellEnd"/>
      <w:r w:rsidR="004241B0" w:rsidRPr="002270C4">
        <w:rPr>
          <w:rFonts w:cstheme="minorHAnsi"/>
        </w:rPr>
        <w:t xml:space="preserve">, </w:t>
      </w:r>
      <w:r w:rsidR="00A14BED">
        <w:rPr>
          <w:rFonts w:cstheme="minorHAnsi"/>
        </w:rPr>
        <w:t>S.</w:t>
      </w:r>
      <w:r w:rsidR="00E372FA">
        <w:rPr>
          <w:rFonts w:cstheme="minorHAnsi"/>
        </w:rPr>
        <w:t xml:space="preserve"> </w:t>
      </w:r>
      <w:r w:rsidR="00A14BED">
        <w:rPr>
          <w:rFonts w:cstheme="minorHAnsi"/>
        </w:rPr>
        <w:t xml:space="preserve">C. </w:t>
      </w:r>
      <w:r w:rsidRPr="002270C4">
        <w:rPr>
          <w:rFonts w:cstheme="minorHAnsi"/>
        </w:rPr>
        <w:t>Riley</w:t>
      </w:r>
      <w:r w:rsidR="004241B0" w:rsidRPr="002270C4">
        <w:rPr>
          <w:rFonts w:cstheme="minorHAnsi"/>
        </w:rPr>
        <w:t xml:space="preserve">, </w:t>
      </w:r>
      <w:r w:rsidR="00A14BED">
        <w:rPr>
          <w:rFonts w:cstheme="minorHAnsi"/>
        </w:rPr>
        <w:t>E.</w:t>
      </w:r>
      <w:r w:rsidR="00E372FA">
        <w:rPr>
          <w:rFonts w:cstheme="minorHAnsi"/>
        </w:rPr>
        <w:t xml:space="preserve"> </w:t>
      </w:r>
      <w:r w:rsidR="00A14BED">
        <w:rPr>
          <w:rFonts w:cstheme="minorHAnsi"/>
        </w:rPr>
        <w:t xml:space="preserve">F. </w:t>
      </w:r>
      <w:proofErr w:type="spellStart"/>
      <w:r w:rsidRPr="002270C4">
        <w:rPr>
          <w:rFonts w:cstheme="minorHAnsi"/>
        </w:rPr>
        <w:t>Roseman</w:t>
      </w:r>
      <w:proofErr w:type="spellEnd"/>
      <w:r w:rsidR="00A14BED">
        <w:rPr>
          <w:rFonts w:cstheme="minorHAnsi"/>
        </w:rPr>
        <w:t>,</w:t>
      </w:r>
      <w:r w:rsidR="00A60DE9" w:rsidRPr="002270C4">
        <w:rPr>
          <w:rFonts w:cstheme="minorHAnsi"/>
        </w:rPr>
        <w:t xml:space="preserve"> </w:t>
      </w:r>
      <w:r w:rsidR="00A14BED">
        <w:rPr>
          <w:rFonts w:cstheme="minorHAnsi"/>
        </w:rPr>
        <w:t>and J.</w:t>
      </w:r>
      <w:r w:rsidR="00E372FA">
        <w:rPr>
          <w:rFonts w:cstheme="minorHAnsi"/>
        </w:rPr>
        <w:t xml:space="preserve"> </w:t>
      </w:r>
      <w:r w:rsidR="00A14BED">
        <w:rPr>
          <w:rFonts w:cstheme="minorHAnsi"/>
        </w:rPr>
        <w:t>S.</w:t>
      </w:r>
      <w:r w:rsidR="00A439D7" w:rsidRPr="002270C4">
        <w:rPr>
          <w:rFonts w:cstheme="minorHAnsi"/>
        </w:rPr>
        <w:t xml:space="preserve"> </w:t>
      </w:r>
      <w:r w:rsidR="00A60DE9" w:rsidRPr="002270C4">
        <w:rPr>
          <w:rFonts w:cstheme="minorHAnsi"/>
        </w:rPr>
        <w:t>Schaeffer.</w:t>
      </w:r>
      <w:r w:rsidR="00D25CE3" w:rsidRPr="002270C4">
        <w:rPr>
          <w:rFonts w:cstheme="minorHAnsi"/>
        </w:rPr>
        <w:t xml:space="preserve"> </w:t>
      </w:r>
      <w:r w:rsidR="00A60DE9" w:rsidRPr="002270C4">
        <w:rPr>
          <w:rFonts w:cstheme="minorHAnsi"/>
        </w:rPr>
        <w:t>2010.</w:t>
      </w:r>
      <w:r w:rsidR="00886E0B" w:rsidRPr="002270C4">
        <w:rPr>
          <w:rFonts w:cstheme="minorHAnsi"/>
        </w:rPr>
        <w:t xml:space="preserve"> </w:t>
      </w:r>
      <w:r w:rsidR="00A60DE9" w:rsidRPr="002270C4">
        <w:rPr>
          <w:rFonts w:cstheme="minorHAnsi"/>
        </w:rPr>
        <w:t>Population synchrony of a native fish across three Laurentian Great Lakes: evaluating the effects of d</w:t>
      </w:r>
      <w:r w:rsidR="00D25CE3" w:rsidRPr="002270C4">
        <w:rPr>
          <w:rFonts w:cstheme="minorHAnsi"/>
        </w:rPr>
        <w:t xml:space="preserve">ispersal and climate. </w:t>
      </w:r>
      <w:proofErr w:type="spellStart"/>
      <w:r w:rsidR="00D25CE3" w:rsidRPr="00A14BED">
        <w:rPr>
          <w:rFonts w:cstheme="minorHAnsi"/>
        </w:rPr>
        <w:t>Oecologia</w:t>
      </w:r>
      <w:proofErr w:type="spellEnd"/>
      <w:r w:rsidR="00A14BED">
        <w:rPr>
          <w:rFonts w:cstheme="minorHAnsi"/>
        </w:rPr>
        <w:t xml:space="preserve"> </w:t>
      </w:r>
      <w:r w:rsidR="00A60DE9" w:rsidRPr="00A14BED">
        <w:rPr>
          <w:rFonts w:cstheme="minorHAnsi"/>
        </w:rPr>
        <w:t>162</w:t>
      </w:r>
      <w:r w:rsidR="00A14BED">
        <w:rPr>
          <w:rFonts w:cstheme="minorHAnsi"/>
        </w:rPr>
        <w:t>:</w:t>
      </w:r>
      <w:r w:rsidR="00A60DE9" w:rsidRPr="002270C4">
        <w:rPr>
          <w:rFonts w:cstheme="minorHAnsi"/>
        </w:rPr>
        <w:t>641-651.</w:t>
      </w:r>
    </w:p>
    <w:p w14:paraId="213E4489" w14:textId="02095F2A" w:rsidR="003A0819" w:rsidRPr="002270C4" w:rsidRDefault="003A0819" w:rsidP="002270C4">
      <w:pPr>
        <w:pStyle w:val="References"/>
        <w:spacing w:line="360" w:lineRule="auto"/>
      </w:pPr>
      <w:proofErr w:type="spellStart"/>
      <w:r w:rsidRPr="002270C4">
        <w:t>Campana</w:t>
      </w:r>
      <w:proofErr w:type="spellEnd"/>
      <w:r w:rsidR="001C47BE">
        <w:t>,</w:t>
      </w:r>
      <w:r w:rsidRPr="002270C4">
        <w:t xml:space="preserve"> S</w:t>
      </w:r>
      <w:r w:rsidR="004727C3" w:rsidRPr="002270C4">
        <w:t>.</w:t>
      </w:r>
      <w:r w:rsidR="00E372FA">
        <w:t xml:space="preserve"> </w:t>
      </w:r>
      <w:r w:rsidRPr="002270C4">
        <w:t>E</w:t>
      </w:r>
      <w:r w:rsidR="003A3500" w:rsidRPr="002270C4">
        <w:t>.</w:t>
      </w:r>
      <w:r w:rsidRPr="002270C4">
        <w:t xml:space="preserve">, </w:t>
      </w:r>
      <w:r w:rsidR="00A14BED">
        <w:t>M.</w:t>
      </w:r>
      <w:r w:rsidR="00E372FA">
        <w:t xml:space="preserve"> </w:t>
      </w:r>
      <w:r w:rsidR="00A14BED">
        <w:t xml:space="preserve">C. </w:t>
      </w:r>
      <w:r w:rsidRPr="002270C4">
        <w:t>Annand</w:t>
      </w:r>
      <w:r w:rsidR="00A14BED">
        <w:t>,</w:t>
      </w:r>
      <w:r w:rsidRPr="002270C4">
        <w:t xml:space="preserve"> </w:t>
      </w:r>
      <w:r w:rsidR="00A14BED">
        <w:t>and</w:t>
      </w:r>
      <w:r w:rsidR="00A439D7" w:rsidRPr="002270C4">
        <w:t xml:space="preserve"> </w:t>
      </w:r>
      <w:r w:rsidR="00A14BED">
        <w:t>J.</w:t>
      </w:r>
      <w:r w:rsidR="00E372FA">
        <w:t xml:space="preserve"> </w:t>
      </w:r>
      <w:r w:rsidR="00A14BED">
        <w:t xml:space="preserve">I. </w:t>
      </w:r>
      <w:r w:rsidRPr="002270C4">
        <w:t>McMillan. 1995.</w:t>
      </w:r>
      <w:r w:rsidR="004727C3" w:rsidRPr="002270C4">
        <w:t xml:space="preserve"> </w:t>
      </w:r>
      <w:r w:rsidRPr="002270C4">
        <w:t xml:space="preserve">Graphical and statistical methods for determining the consistency of age determinations. </w:t>
      </w:r>
      <w:r w:rsidR="00A439D7" w:rsidRPr="00A14BED">
        <w:t>Transactions of the American Fisheries Society</w:t>
      </w:r>
      <w:r w:rsidR="00A439D7" w:rsidRPr="00A14BED">
        <w:rPr>
          <w:b/>
        </w:rPr>
        <w:t xml:space="preserve"> </w:t>
      </w:r>
      <w:r w:rsidRPr="00A14BED">
        <w:t>124</w:t>
      </w:r>
      <w:r w:rsidR="00A14BED">
        <w:t>:</w:t>
      </w:r>
      <w:r w:rsidRPr="002270C4">
        <w:t>131-138.</w:t>
      </w:r>
    </w:p>
    <w:p w14:paraId="539CF6E9" w14:textId="2DBDD2CA" w:rsidR="00F45F4A" w:rsidRPr="002270C4" w:rsidRDefault="00AB582B" w:rsidP="002270C4">
      <w:pPr>
        <w:pStyle w:val="References"/>
        <w:spacing w:line="360" w:lineRule="auto"/>
      </w:pPr>
      <w:proofErr w:type="spellStart"/>
      <w:r w:rsidRPr="002270C4">
        <w:t>Campana</w:t>
      </w:r>
      <w:proofErr w:type="spellEnd"/>
      <w:r w:rsidR="001C47BE">
        <w:t>,</w:t>
      </w:r>
      <w:r w:rsidR="00F45F4A" w:rsidRPr="002270C4">
        <w:t xml:space="preserve"> S.</w:t>
      </w:r>
      <w:r w:rsidR="00E372FA">
        <w:t xml:space="preserve"> </w:t>
      </w:r>
      <w:r w:rsidR="00F45F4A" w:rsidRPr="002270C4">
        <w:t xml:space="preserve">E. 2001. Accuracy, precision and quality control in age determination, including a review of the use and abuse of age validation methods. </w:t>
      </w:r>
      <w:r w:rsidR="00A439D7" w:rsidRPr="00A14BED">
        <w:t>Journal of Fish Biology</w:t>
      </w:r>
      <w:r w:rsidR="00F45F4A" w:rsidRPr="002270C4">
        <w:t xml:space="preserve"> </w:t>
      </w:r>
      <w:r w:rsidR="00F45F4A" w:rsidRPr="00A14BED">
        <w:t>59</w:t>
      </w:r>
      <w:r w:rsidR="00A14BED">
        <w:t>:</w:t>
      </w:r>
      <w:r w:rsidR="00F45F4A" w:rsidRPr="002270C4">
        <w:t>197-242.</w:t>
      </w:r>
    </w:p>
    <w:p w14:paraId="6CD7F889" w14:textId="3181111E" w:rsidR="003A0819" w:rsidRPr="002270C4" w:rsidRDefault="003A0819" w:rsidP="002270C4">
      <w:pPr>
        <w:pStyle w:val="References"/>
        <w:spacing w:line="360" w:lineRule="auto"/>
      </w:pPr>
      <w:r w:rsidRPr="002270C4">
        <w:t>Chang</w:t>
      </w:r>
      <w:r w:rsidR="001C47BE">
        <w:t>,</w:t>
      </w:r>
      <w:r w:rsidRPr="002270C4">
        <w:t xml:space="preserve"> W</w:t>
      </w:r>
      <w:r w:rsidR="004727C3" w:rsidRPr="002270C4">
        <w:t>.</w:t>
      </w:r>
      <w:r w:rsidR="00E372FA">
        <w:t xml:space="preserve"> </w:t>
      </w:r>
      <w:r w:rsidRPr="002270C4">
        <w:t>Y</w:t>
      </w:r>
      <w:r w:rsidR="004727C3" w:rsidRPr="002270C4">
        <w:t>.</w:t>
      </w:r>
      <w:r w:rsidR="00E372FA">
        <w:t xml:space="preserve"> </w:t>
      </w:r>
      <w:r w:rsidRPr="002270C4">
        <w:t>B. 1982.</w:t>
      </w:r>
      <w:r w:rsidR="004727C3" w:rsidRPr="002270C4">
        <w:t xml:space="preserve"> </w:t>
      </w:r>
      <w:r w:rsidRPr="002270C4">
        <w:t>A statistical method for evaluating the reproducibility of age determination.</w:t>
      </w:r>
      <w:r w:rsidR="004727C3" w:rsidRPr="002270C4">
        <w:t xml:space="preserve"> </w:t>
      </w:r>
      <w:r w:rsidR="00A439D7" w:rsidRPr="00A14BED">
        <w:rPr>
          <w:rFonts w:cstheme="minorHAnsi"/>
        </w:rPr>
        <w:t>Canadian Journal of Fisheries and Aquatic Sciences</w:t>
      </w:r>
      <w:r w:rsidR="00A14BED">
        <w:rPr>
          <w:rFonts w:cstheme="minorHAnsi"/>
        </w:rPr>
        <w:t xml:space="preserve"> </w:t>
      </w:r>
      <w:r w:rsidRPr="00A14BED">
        <w:t>39</w:t>
      </w:r>
      <w:r w:rsidR="00A14BED">
        <w:t>:</w:t>
      </w:r>
      <w:r w:rsidRPr="002270C4">
        <w:t>1208-1210.</w:t>
      </w:r>
    </w:p>
    <w:p w14:paraId="77FA1DA2" w14:textId="1297C447" w:rsidR="00DE7A28" w:rsidRPr="002270C4" w:rsidRDefault="00AB582B" w:rsidP="002270C4">
      <w:pPr>
        <w:pStyle w:val="References"/>
        <w:spacing w:line="360" w:lineRule="auto"/>
      </w:pPr>
      <w:r w:rsidRPr="002270C4">
        <w:t>Christie</w:t>
      </w:r>
      <w:r w:rsidR="001C47BE">
        <w:t>,</w:t>
      </w:r>
      <w:r w:rsidR="00DE7A28" w:rsidRPr="002270C4">
        <w:t xml:space="preserve"> W.</w:t>
      </w:r>
      <w:r w:rsidR="00E372FA">
        <w:t xml:space="preserve"> </w:t>
      </w:r>
      <w:r w:rsidR="00A439D7" w:rsidRPr="002270C4">
        <w:t>J.</w:t>
      </w:r>
      <w:r w:rsidR="00DE7A28" w:rsidRPr="002270C4">
        <w:t xml:space="preserve"> 1974. Changes in the fish species composition of the Great Lakes. </w:t>
      </w:r>
      <w:r w:rsidR="00A439D7" w:rsidRPr="00A14BED">
        <w:t>Journal of Fisheries Research Board of Canada</w:t>
      </w:r>
      <w:r w:rsidR="00A14BED">
        <w:t xml:space="preserve"> </w:t>
      </w:r>
      <w:r w:rsidR="00DE7A28" w:rsidRPr="00A14BED">
        <w:t>31</w:t>
      </w:r>
      <w:r w:rsidR="00A14BED">
        <w:t>:</w:t>
      </w:r>
      <w:r w:rsidR="00DE7A28" w:rsidRPr="002270C4">
        <w:t>827-854.</w:t>
      </w:r>
    </w:p>
    <w:p w14:paraId="4ACD6DD2" w14:textId="5E12EC71" w:rsidR="0051035A" w:rsidRPr="002270C4" w:rsidRDefault="0051035A" w:rsidP="002270C4">
      <w:pPr>
        <w:pStyle w:val="References"/>
        <w:spacing w:line="360" w:lineRule="auto"/>
      </w:pPr>
      <w:r w:rsidRPr="002270C4">
        <w:t>Collingsworth</w:t>
      </w:r>
      <w:r w:rsidR="001C47BE">
        <w:t>,</w:t>
      </w:r>
      <w:r w:rsidRPr="002270C4">
        <w:t xml:space="preserve"> P.</w:t>
      </w:r>
      <w:r w:rsidR="00E372FA">
        <w:t xml:space="preserve"> </w:t>
      </w:r>
      <w:r w:rsidRPr="002270C4">
        <w:t xml:space="preserve">D., </w:t>
      </w:r>
      <w:r w:rsidR="00A14BED">
        <w:t>D.</w:t>
      </w:r>
      <w:r w:rsidR="00E372FA">
        <w:t xml:space="preserve"> </w:t>
      </w:r>
      <w:r w:rsidR="00A14BED">
        <w:t xml:space="preserve">B. </w:t>
      </w:r>
      <w:proofErr w:type="spellStart"/>
      <w:r w:rsidRPr="002270C4">
        <w:t>Bunnell</w:t>
      </w:r>
      <w:proofErr w:type="spellEnd"/>
      <w:r w:rsidRPr="002270C4">
        <w:t xml:space="preserve">, </w:t>
      </w:r>
      <w:r w:rsidR="00A14BED">
        <w:t>C.</w:t>
      </w:r>
      <w:r w:rsidR="00E372FA">
        <w:t xml:space="preserve"> </w:t>
      </w:r>
      <w:r w:rsidR="00A14BED">
        <w:t xml:space="preserve">P. </w:t>
      </w:r>
      <w:proofErr w:type="spellStart"/>
      <w:r w:rsidRPr="002270C4">
        <w:t>Madenjian</w:t>
      </w:r>
      <w:proofErr w:type="spellEnd"/>
      <w:r w:rsidR="00A14BED">
        <w:t>, and S.</w:t>
      </w:r>
      <w:r w:rsidR="00E372FA">
        <w:t xml:space="preserve"> </w:t>
      </w:r>
      <w:r w:rsidR="00A14BED">
        <w:t>C.</w:t>
      </w:r>
      <w:r w:rsidRPr="002270C4">
        <w:t xml:space="preserve"> Riley. 2014. Comparative recruitment dynamics of alewife and bloater in Lakes Michigan and Huron. </w:t>
      </w:r>
      <w:r w:rsidR="00A439D7" w:rsidRPr="00A14BED">
        <w:t>Transactions of the American Fisheries Society</w:t>
      </w:r>
      <w:r w:rsidR="00A14BED">
        <w:t xml:space="preserve"> </w:t>
      </w:r>
      <w:r w:rsidRPr="00A14BED">
        <w:t>143</w:t>
      </w:r>
      <w:r w:rsidR="00A14BED">
        <w:t>:</w:t>
      </w:r>
      <w:r w:rsidRPr="002270C4">
        <w:t>294-309.</w:t>
      </w:r>
    </w:p>
    <w:p w14:paraId="1E8E0119" w14:textId="0B8330B7" w:rsidR="007D5B7A" w:rsidRPr="002270C4" w:rsidRDefault="00AB582B" w:rsidP="002270C4">
      <w:pPr>
        <w:pStyle w:val="References"/>
        <w:spacing w:line="360" w:lineRule="auto"/>
      </w:pPr>
      <w:proofErr w:type="spellStart"/>
      <w:r w:rsidRPr="002270C4">
        <w:t>Deason</w:t>
      </w:r>
      <w:proofErr w:type="spellEnd"/>
      <w:r w:rsidR="001C47BE">
        <w:t>,</w:t>
      </w:r>
      <w:r w:rsidR="007D5B7A" w:rsidRPr="002270C4">
        <w:t xml:space="preserve"> H.</w:t>
      </w:r>
      <w:r w:rsidR="00E372FA">
        <w:t xml:space="preserve"> </w:t>
      </w:r>
      <w:r w:rsidR="007D5B7A" w:rsidRPr="002270C4">
        <w:t>J.</w:t>
      </w:r>
      <w:r w:rsidR="00A14BED">
        <w:t>,</w:t>
      </w:r>
      <w:r w:rsidR="007D5B7A" w:rsidRPr="002270C4">
        <w:t xml:space="preserve"> </w:t>
      </w:r>
      <w:r w:rsidR="00A14BED">
        <w:t>and</w:t>
      </w:r>
      <w:r w:rsidR="00A439D7" w:rsidRPr="002270C4">
        <w:t xml:space="preserve"> </w:t>
      </w:r>
      <w:r w:rsidR="00A14BED">
        <w:t xml:space="preserve">R. </w:t>
      </w:r>
      <w:proofErr w:type="spellStart"/>
      <w:r w:rsidRPr="002270C4">
        <w:t>Hile</w:t>
      </w:r>
      <w:proofErr w:type="spellEnd"/>
      <w:r w:rsidR="00A14BED">
        <w:t>.</w:t>
      </w:r>
      <w:r w:rsidR="007D5B7A" w:rsidRPr="002270C4">
        <w:t xml:space="preserve"> 1947. Age and growth of the </w:t>
      </w:r>
      <w:proofErr w:type="spellStart"/>
      <w:r w:rsidR="00AA0F4F" w:rsidRPr="002270C4">
        <w:t>kiyi</w:t>
      </w:r>
      <w:proofErr w:type="spellEnd"/>
      <w:r w:rsidR="007D5B7A" w:rsidRPr="002270C4">
        <w:t xml:space="preserve">, </w:t>
      </w:r>
      <w:proofErr w:type="spellStart"/>
      <w:r w:rsidR="007D5B7A" w:rsidRPr="002270C4">
        <w:rPr>
          <w:i/>
        </w:rPr>
        <w:t>Leucichthys</w:t>
      </w:r>
      <w:proofErr w:type="spellEnd"/>
      <w:r w:rsidR="007D5B7A" w:rsidRPr="002270C4">
        <w:rPr>
          <w:i/>
        </w:rPr>
        <w:t xml:space="preserve"> </w:t>
      </w:r>
      <w:proofErr w:type="spellStart"/>
      <w:r w:rsidR="007D5B7A" w:rsidRPr="002270C4">
        <w:rPr>
          <w:i/>
        </w:rPr>
        <w:t>kiyi</w:t>
      </w:r>
      <w:proofErr w:type="spellEnd"/>
      <w:r w:rsidR="007D5B7A" w:rsidRPr="002270C4">
        <w:t xml:space="preserve"> </w:t>
      </w:r>
      <w:proofErr w:type="spellStart"/>
      <w:r w:rsidR="007D5B7A" w:rsidRPr="002270C4">
        <w:t>Koelz</w:t>
      </w:r>
      <w:proofErr w:type="spellEnd"/>
      <w:r w:rsidR="007D5B7A" w:rsidRPr="002270C4">
        <w:t xml:space="preserve">, in Lake Michigan. </w:t>
      </w:r>
      <w:r w:rsidR="00A439D7" w:rsidRPr="00A14BED">
        <w:t>Transactions of the American Fisheries Society</w:t>
      </w:r>
      <w:r w:rsidR="00A14BED">
        <w:t xml:space="preserve"> </w:t>
      </w:r>
      <w:r w:rsidR="007D5B7A" w:rsidRPr="00A14BED">
        <w:t>74</w:t>
      </w:r>
      <w:r w:rsidR="00A14BED">
        <w:t>:</w:t>
      </w:r>
      <w:r w:rsidR="007D5B7A" w:rsidRPr="002270C4">
        <w:t>553-572.</w:t>
      </w:r>
    </w:p>
    <w:p w14:paraId="547F27AA" w14:textId="3CDF2D62" w:rsidR="00CF7FD6" w:rsidRPr="002270C4" w:rsidRDefault="00AB582B" w:rsidP="002270C4">
      <w:pPr>
        <w:pStyle w:val="References"/>
        <w:spacing w:line="360" w:lineRule="auto"/>
      </w:pPr>
      <w:r w:rsidRPr="002270C4">
        <w:t>Dryer</w:t>
      </w:r>
      <w:r w:rsidR="001C47BE">
        <w:t>,</w:t>
      </w:r>
      <w:r w:rsidR="00CF7FD6" w:rsidRPr="002270C4">
        <w:t xml:space="preserve"> W.</w:t>
      </w:r>
      <w:r w:rsidR="00E372FA">
        <w:t xml:space="preserve"> </w:t>
      </w:r>
      <w:r w:rsidR="00CF7FD6" w:rsidRPr="002270C4">
        <w:t>R.</w:t>
      </w:r>
      <w:r w:rsidR="00A14BED">
        <w:t>,</w:t>
      </w:r>
      <w:r w:rsidR="005966C9">
        <w:t xml:space="preserve"> and</w:t>
      </w:r>
      <w:r w:rsidR="00CF7FD6" w:rsidRPr="002270C4">
        <w:t xml:space="preserve"> </w:t>
      </w:r>
      <w:r w:rsidR="00A14BED">
        <w:t xml:space="preserve">J. </w:t>
      </w:r>
      <w:proofErr w:type="spellStart"/>
      <w:r w:rsidR="00CF7FD6" w:rsidRPr="002270C4">
        <w:t>Beil</w:t>
      </w:r>
      <w:proofErr w:type="spellEnd"/>
      <w:r w:rsidR="00CF7FD6" w:rsidRPr="002270C4">
        <w:t xml:space="preserve">. 1964. Life history of lake herring in Lake Superior. </w:t>
      </w:r>
      <w:r w:rsidR="00A439D7" w:rsidRPr="00A14BED">
        <w:t>Fishery Bulletin</w:t>
      </w:r>
      <w:r w:rsidR="00A14BED">
        <w:t xml:space="preserve"> </w:t>
      </w:r>
      <w:r w:rsidR="00CF7FD6" w:rsidRPr="00A14BED">
        <w:t>63</w:t>
      </w:r>
      <w:r w:rsidR="00A14BED">
        <w:t>:</w:t>
      </w:r>
      <w:r w:rsidR="00CF7FD6" w:rsidRPr="002270C4">
        <w:t>493-530.</w:t>
      </w:r>
    </w:p>
    <w:p w14:paraId="52BFE8CA" w14:textId="7399A811" w:rsidR="00FE2771" w:rsidRPr="002270C4" w:rsidRDefault="00FE2771" w:rsidP="002270C4">
      <w:pPr>
        <w:pStyle w:val="References"/>
        <w:spacing w:line="360" w:lineRule="auto"/>
      </w:pPr>
      <w:proofErr w:type="spellStart"/>
      <w:r w:rsidRPr="002270C4">
        <w:lastRenderedPageBreak/>
        <w:t>Eshenroder</w:t>
      </w:r>
      <w:proofErr w:type="spellEnd"/>
      <w:r w:rsidR="001C47BE">
        <w:t>,</w:t>
      </w:r>
      <w:r w:rsidRPr="002270C4">
        <w:t xml:space="preserve"> R.</w:t>
      </w:r>
      <w:r w:rsidR="00E372FA">
        <w:t xml:space="preserve"> </w:t>
      </w:r>
      <w:r w:rsidRPr="002270C4">
        <w:t xml:space="preserve">L., </w:t>
      </w:r>
      <w:r w:rsidR="00A14BED">
        <w:t xml:space="preserve">P. </w:t>
      </w:r>
      <w:proofErr w:type="spellStart"/>
      <w:r w:rsidR="00A14BED">
        <w:t>Vecsei</w:t>
      </w:r>
      <w:proofErr w:type="spellEnd"/>
      <w:r w:rsidRPr="002270C4">
        <w:t xml:space="preserve">, </w:t>
      </w:r>
      <w:r w:rsidR="00A14BED">
        <w:t>O.</w:t>
      </w:r>
      <w:r w:rsidR="00E372FA">
        <w:t xml:space="preserve"> </w:t>
      </w:r>
      <w:r w:rsidR="00A14BED">
        <w:t xml:space="preserve">T. </w:t>
      </w:r>
      <w:r w:rsidRPr="002270C4">
        <w:t xml:space="preserve">Gorman, </w:t>
      </w:r>
      <w:r w:rsidR="00A14BED">
        <w:t>D.</w:t>
      </w:r>
      <w:r w:rsidR="00E372FA">
        <w:t xml:space="preserve"> </w:t>
      </w:r>
      <w:r w:rsidR="00A14BED">
        <w:t xml:space="preserve">L. </w:t>
      </w:r>
      <w:r w:rsidRPr="002270C4">
        <w:t xml:space="preserve">Yule, </w:t>
      </w:r>
      <w:r w:rsidR="00A14BED">
        <w:t>T.</w:t>
      </w:r>
      <w:r w:rsidR="00E372FA">
        <w:t xml:space="preserve"> </w:t>
      </w:r>
      <w:r w:rsidR="00A14BED">
        <w:t xml:space="preserve">C. </w:t>
      </w:r>
      <w:r w:rsidRPr="002270C4">
        <w:t xml:space="preserve">Pratt, </w:t>
      </w:r>
      <w:r w:rsidR="00A14BED">
        <w:t>N.</w:t>
      </w:r>
      <w:r w:rsidR="00E372FA">
        <w:t xml:space="preserve"> </w:t>
      </w:r>
      <w:r w:rsidR="00A14BED">
        <w:t xml:space="preserve">E. </w:t>
      </w:r>
      <w:proofErr w:type="spellStart"/>
      <w:r w:rsidRPr="002270C4">
        <w:t>Mandrak</w:t>
      </w:r>
      <w:proofErr w:type="spellEnd"/>
      <w:r w:rsidRPr="002270C4">
        <w:t xml:space="preserve">, </w:t>
      </w:r>
      <w:r w:rsidR="00A14BED">
        <w:t>D.</w:t>
      </w:r>
      <w:r w:rsidR="00E372FA">
        <w:t xml:space="preserve"> </w:t>
      </w:r>
      <w:r w:rsidR="00A14BED">
        <w:t xml:space="preserve">B. </w:t>
      </w:r>
      <w:proofErr w:type="spellStart"/>
      <w:r w:rsidRPr="002270C4">
        <w:t>Bunnell</w:t>
      </w:r>
      <w:proofErr w:type="spellEnd"/>
      <w:r w:rsidR="00A14BED">
        <w:t>, and</w:t>
      </w:r>
      <w:r w:rsidRPr="002270C4">
        <w:t xml:space="preserve"> </w:t>
      </w:r>
      <w:r w:rsidR="00A14BED">
        <w:t>A.</w:t>
      </w:r>
      <w:r w:rsidR="00E372FA">
        <w:t xml:space="preserve"> </w:t>
      </w:r>
      <w:r w:rsidR="00A14BED">
        <w:t xml:space="preserve">M. </w:t>
      </w:r>
      <w:r w:rsidRPr="002270C4">
        <w:t>Muir</w:t>
      </w:r>
      <w:r w:rsidR="00A14BED">
        <w:t>. 2016</w:t>
      </w:r>
      <w:r w:rsidRPr="002270C4">
        <w:t>. Ciscoes (</w:t>
      </w:r>
      <w:proofErr w:type="spellStart"/>
      <w:r w:rsidRPr="00875DFC">
        <w:rPr>
          <w:i/>
        </w:rPr>
        <w:t>Coregonus</w:t>
      </w:r>
      <w:proofErr w:type="spellEnd"/>
      <w:r w:rsidRPr="002270C4">
        <w:t xml:space="preserve">, subgenus </w:t>
      </w:r>
      <w:proofErr w:type="spellStart"/>
      <w:r w:rsidRPr="00875DFC">
        <w:rPr>
          <w:i/>
        </w:rPr>
        <w:t>Leucichthys</w:t>
      </w:r>
      <w:proofErr w:type="spellEnd"/>
      <w:r w:rsidRPr="002270C4">
        <w:t>) of the Laurentian Great Lakes and Lake Nipigon.</w:t>
      </w:r>
      <w:r w:rsidR="00BC2EC9" w:rsidRPr="002270C4">
        <w:t xml:space="preserve"> Great Lakes Fishery Commission, Miscellaneous Publication 2016-01. Available</w:t>
      </w:r>
      <w:r w:rsidR="00F62623">
        <w:t>:</w:t>
      </w:r>
      <w:r w:rsidR="00BC2EC9" w:rsidRPr="002270C4">
        <w:t xml:space="preserve"> </w:t>
      </w:r>
      <w:r w:rsidR="00F62623" w:rsidRPr="004C51E1">
        <w:t>http://www.glfc.org/pubs/misc/Ciscoes_of_the_Laurentian_Great_Lakes_and_Lake_Nipigon.pdf</w:t>
      </w:r>
      <w:r w:rsidR="00F62623">
        <w:t xml:space="preserve"> (January 2017)</w:t>
      </w:r>
    </w:p>
    <w:p w14:paraId="3CE7CF19" w14:textId="37A4B187" w:rsidR="00477413" w:rsidRPr="002270C4" w:rsidRDefault="00477413" w:rsidP="002270C4">
      <w:pPr>
        <w:pStyle w:val="References"/>
        <w:spacing w:line="360" w:lineRule="auto"/>
      </w:pPr>
      <w:r w:rsidRPr="002270C4">
        <w:t>Evans</w:t>
      </w:r>
      <w:r w:rsidR="001C47BE">
        <w:t>,</w:t>
      </w:r>
      <w:r w:rsidRPr="002270C4">
        <w:t xml:space="preserve"> G.</w:t>
      </w:r>
      <w:r w:rsidR="00E372FA">
        <w:t xml:space="preserve"> </w:t>
      </w:r>
      <w:r w:rsidRPr="002270C4">
        <w:t>T.</w:t>
      </w:r>
      <w:r w:rsidR="00A14BED">
        <w:t>,</w:t>
      </w:r>
      <w:r w:rsidRPr="002270C4">
        <w:t xml:space="preserve"> </w:t>
      </w:r>
      <w:r w:rsidR="00A14BED">
        <w:t>and J.</w:t>
      </w:r>
      <w:r w:rsidR="00E372FA">
        <w:t xml:space="preserve"> </w:t>
      </w:r>
      <w:r w:rsidR="00A14BED">
        <w:t xml:space="preserve">M. </w:t>
      </w:r>
      <w:proofErr w:type="spellStart"/>
      <w:r w:rsidRPr="002270C4">
        <w:t>Hoenig</w:t>
      </w:r>
      <w:proofErr w:type="spellEnd"/>
      <w:r w:rsidRPr="002270C4">
        <w:t xml:space="preserve">. 1995. </w:t>
      </w:r>
      <w:proofErr w:type="spellStart"/>
      <w:r w:rsidRPr="002270C4">
        <w:t>Analysing</w:t>
      </w:r>
      <w:proofErr w:type="spellEnd"/>
      <w:r w:rsidRPr="002270C4">
        <w:t xml:space="preserve"> differences between two age determination methods by tests of symmetry. </w:t>
      </w:r>
      <w:r w:rsidRPr="00A14BED">
        <w:t>Canadian Journal of Fisheries and Aquatic Sciences</w:t>
      </w:r>
      <w:r w:rsidR="00A14BED">
        <w:t xml:space="preserve"> </w:t>
      </w:r>
      <w:r w:rsidR="00A439D7" w:rsidRPr="00A14BED">
        <w:t>52</w:t>
      </w:r>
      <w:r w:rsidR="00A14BED">
        <w:t>:</w:t>
      </w:r>
      <w:r w:rsidRPr="002270C4">
        <w:t>364-368.</w:t>
      </w:r>
    </w:p>
    <w:p w14:paraId="7D540338" w14:textId="10437AEE" w:rsidR="00576C09" w:rsidRPr="002270C4" w:rsidRDefault="00AB582B" w:rsidP="002270C4">
      <w:pPr>
        <w:pStyle w:val="References"/>
        <w:spacing w:line="360" w:lineRule="auto"/>
      </w:pPr>
      <w:proofErr w:type="spellStart"/>
      <w:r w:rsidRPr="002270C4">
        <w:t>Fechhelm</w:t>
      </w:r>
      <w:proofErr w:type="spellEnd"/>
      <w:r w:rsidR="001C47BE">
        <w:t>,</w:t>
      </w:r>
      <w:r w:rsidRPr="002270C4">
        <w:t xml:space="preserve"> R.</w:t>
      </w:r>
      <w:r w:rsidR="00E372FA">
        <w:t xml:space="preserve"> </w:t>
      </w:r>
      <w:r w:rsidRPr="002270C4">
        <w:t>G.</w:t>
      </w:r>
      <w:r w:rsidR="00A14BED">
        <w:t>, and D.</w:t>
      </w:r>
      <w:r w:rsidR="00E372FA">
        <w:t xml:space="preserve"> </w:t>
      </w:r>
      <w:r w:rsidR="00A14BED">
        <w:t xml:space="preserve">B. </w:t>
      </w:r>
      <w:proofErr w:type="spellStart"/>
      <w:r w:rsidR="00576C09" w:rsidRPr="002270C4">
        <w:t>Fissel</w:t>
      </w:r>
      <w:proofErr w:type="spellEnd"/>
      <w:r w:rsidR="00576C09" w:rsidRPr="002270C4">
        <w:t>. 1988. Wind-aided recruitment of Canadian Arctic cisco (</w:t>
      </w:r>
      <w:proofErr w:type="spellStart"/>
      <w:r w:rsidR="00576C09" w:rsidRPr="002270C4">
        <w:rPr>
          <w:i/>
        </w:rPr>
        <w:t>Coregonus</w:t>
      </w:r>
      <w:proofErr w:type="spellEnd"/>
      <w:r w:rsidR="00576C09" w:rsidRPr="002270C4">
        <w:rPr>
          <w:i/>
        </w:rPr>
        <w:t xml:space="preserve"> </w:t>
      </w:r>
      <w:proofErr w:type="spellStart"/>
      <w:r w:rsidR="00576C09" w:rsidRPr="002270C4">
        <w:rPr>
          <w:i/>
        </w:rPr>
        <w:t>autumnalis</w:t>
      </w:r>
      <w:proofErr w:type="spellEnd"/>
      <w:r w:rsidR="00576C09" w:rsidRPr="002270C4">
        <w:t xml:space="preserve">) into Alaskan waters. </w:t>
      </w:r>
      <w:r w:rsidR="00465261" w:rsidRPr="00A14BED">
        <w:rPr>
          <w:rFonts w:cstheme="minorHAnsi"/>
        </w:rPr>
        <w:t>Canadian Journal of Fisheries and Aquatic Sciences</w:t>
      </w:r>
      <w:r w:rsidR="00A14BED">
        <w:t xml:space="preserve"> </w:t>
      </w:r>
      <w:r w:rsidR="00576C09" w:rsidRPr="00A14BED">
        <w:t>45</w:t>
      </w:r>
      <w:r w:rsidR="00A14BED">
        <w:t>:</w:t>
      </w:r>
      <w:r w:rsidR="00576C09" w:rsidRPr="002270C4">
        <w:t>906-910.</w:t>
      </w:r>
    </w:p>
    <w:p w14:paraId="57F538B7" w14:textId="28A578FB" w:rsidR="00576C09" w:rsidRPr="002270C4" w:rsidRDefault="00A14BED" w:rsidP="002270C4">
      <w:pPr>
        <w:pStyle w:val="References"/>
        <w:spacing w:line="360" w:lineRule="auto"/>
      </w:pPr>
      <w:proofErr w:type="spellStart"/>
      <w:r>
        <w:t>Fechhelm</w:t>
      </w:r>
      <w:proofErr w:type="spellEnd"/>
      <w:r w:rsidR="001C47BE">
        <w:t>,</w:t>
      </w:r>
      <w:r>
        <w:t xml:space="preserve"> R.</w:t>
      </w:r>
      <w:r w:rsidR="00E372FA">
        <w:t xml:space="preserve"> </w:t>
      </w:r>
      <w:r>
        <w:t>G., and W.</w:t>
      </w:r>
      <w:r w:rsidR="00E372FA">
        <w:t xml:space="preserve"> </w:t>
      </w:r>
      <w:r>
        <w:t xml:space="preserve">B. </w:t>
      </w:r>
      <w:r w:rsidR="00576C09" w:rsidRPr="002270C4">
        <w:t>Griffiths</w:t>
      </w:r>
      <w:r>
        <w:t>. 1990</w:t>
      </w:r>
      <w:r w:rsidR="00576C09" w:rsidRPr="002270C4">
        <w:t>. Effect of wind on the recruitment of Canadian Arctic cisco (</w:t>
      </w:r>
      <w:proofErr w:type="spellStart"/>
      <w:r w:rsidR="00576C09" w:rsidRPr="002270C4">
        <w:rPr>
          <w:i/>
        </w:rPr>
        <w:t>Coregonus</w:t>
      </w:r>
      <w:proofErr w:type="spellEnd"/>
      <w:r w:rsidR="00576C09" w:rsidRPr="002270C4">
        <w:rPr>
          <w:i/>
        </w:rPr>
        <w:t xml:space="preserve"> </w:t>
      </w:r>
      <w:proofErr w:type="spellStart"/>
      <w:r w:rsidR="00576C09" w:rsidRPr="002270C4">
        <w:rPr>
          <w:i/>
        </w:rPr>
        <w:t>autumnalis</w:t>
      </w:r>
      <w:proofErr w:type="spellEnd"/>
      <w:r w:rsidR="00576C09" w:rsidRPr="002270C4">
        <w:t xml:space="preserve">) into the central Alaskan Beaufort Sea. </w:t>
      </w:r>
      <w:r w:rsidR="00465261" w:rsidRPr="00A14BED">
        <w:rPr>
          <w:rFonts w:cstheme="minorHAnsi"/>
        </w:rPr>
        <w:t>Canadian Journal of Fisheries and Aquatic Sciences</w:t>
      </w:r>
      <w:r>
        <w:t xml:space="preserve"> </w:t>
      </w:r>
      <w:r w:rsidR="00576C09" w:rsidRPr="00A14BED">
        <w:t>47</w:t>
      </w:r>
      <w:r>
        <w:t>:</w:t>
      </w:r>
      <w:r w:rsidR="00576C09" w:rsidRPr="002270C4">
        <w:t>2164-2171.</w:t>
      </w:r>
    </w:p>
    <w:p w14:paraId="0013E76E" w14:textId="0C40E8B0" w:rsidR="00A121AC" w:rsidRPr="002270C4" w:rsidRDefault="00AB582B" w:rsidP="002270C4">
      <w:pPr>
        <w:pStyle w:val="References"/>
        <w:spacing w:line="360" w:lineRule="auto"/>
      </w:pPr>
      <w:proofErr w:type="spellStart"/>
      <w:r w:rsidRPr="002270C4">
        <w:t>Fridriksson</w:t>
      </w:r>
      <w:proofErr w:type="spellEnd"/>
      <w:r w:rsidR="001C47BE">
        <w:t>,</w:t>
      </w:r>
      <w:r w:rsidR="00A121AC" w:rsidRPr="002270C4">
        <w:t xml:space="preserve"> A. 1934. On the calculation of age-distribution within a stock of cod by means of relatively few age-determinations as a key to measurements on a large scale. </w:t>
      </w:r>
      <w:r w:rsidR="00465261" w:rsidRPr="00A14BED">
        <w:rPr>
          <w:rFonts w:eastAsia="Times New Roman"/>
        </w:rPr>
        <w:t xml:space="preserve">Rapports </w:t>
      </w:r>
      <w:proofErr w:type="gramStart"/>
      <w:r w:rsidR="00465261" w:rsidRPr="00A14BED">
        <w:rPr>
          <w:rFonts w:eastAsia="Times New Roman"/>
        </w:rPr>
        <w:t>et</w:t>
      </w:r>
      <w:proofErr w:type="gramEnd"/>
      <w:r w:rsidR="00465261" w:rsidRPr="00A14BED">
        <w:rPr>
          <w:rFonts w:eastAsia="Times New Roman"/>
        </w:rPr>
        <w:t xml:space="preserve"> </w:t>
      </w:r>
      <w:proofErr w:type="spellStart"/>
      <w:r w:rsidR="00465261" w:rsidRPr="00A14BED">
        <w:rPr>
          <w:rFonts w:eastAsia="Times New Roman"/>
        </w:rPr>
        <w:t>Proces-verbaux</w:t>
      </w:r>
      <w:proofErr w:type="spellEnd"/>
      <w:r w:rsidR="00465261" w:rsidRPr="00A14BED">
        <w:rPr>
          <w:rFonts w:eastAsia="Times New Roman"/>
        </w:rPr>
        <w:t xml:space="preserve"> des </w:t>
      </w:r>
      <w:proofErr w:type="spellStart"/>
      <w:r w:rsidR="00465261" w:rsidRPr="00A14BED">
        <w:rPr>
          <w:rFonts w:eastAsia="Times New Roman"/>
        </w:rPr>
        <w:t>Réunions</w:t>
      </w:r>
      <w:proofErr w:type="spellEnd"/>
      <w:r w:rsidR="00465261" w:rsidRPr="00A14BED">
        <w:rPr>
          <w:rFonts w:eastAsia="Times New Roman"/>
        </w:rPr>
        <w:t xml:space="preserve">. </w:t>
      </w:r>
      <w:proofErr w:type="spellStart"/>
      <w:r w:rsidR="00465261" w:rsidRPr="00A14BED">
        <w:rPr>
          <w:rFonts w:eastAsia="Times New Roman"/>
        </w:rPr>
        <w:t>Conseil</w:t>
      </w:r>
      <w:proofErr w:type="spellEnd"/>
      <w:r w:rsidR="00465261" w:rsidRPr="00A14BED">
        <w:rPr>
          <w:rFonts w:eastAsia="Times New Roman"/>
        </w:rPr>
        <w:t xml:space="preserve"> International pour </w:t>
      </w:r>
      <w:proofErr w:type="spellStart"/>
      <w:r w:rsidR="00465261" w:rsidRPr="00A14BED">
        <w:rPr>
          <w:rFonts w:eastAsia="Times New Roman"/>
        </w:rPr>
        <w:t>l'Éxploration</w:t>
      </w:r>
      <w:proofErr w:type="spellEnd"/>
      <w:r w:rsidR="00465261" w:rsidRPr="00A14BED">
        <w:rPr>
          <w:rFonts w:eastAsia="Times New Roman"/>
        </w:rPr>
        <w:t xml:space="preserve"> de la </w:t>
      </w:r>
      <w:proofErr w:type="spellStart"/>
      <w:r w:rsidR="00465261" w:rsidRPr="00A14BED">
        <w:rPr>
          <w:rFonts w:eastAsia="Times New Roman"/>
        </w:rPr>
        <w:t>Mer</w:t>
      </w:r>
      <w:proofErr w:type="spellEnd"/>
      <w:r w:rsidR="00A14BED">
        <w:t xml:space="preserve"> </w:t>
      </w:r>
      <w:r w:rsidR="00A121AC" w:rsidRPr="00A14BED">
        <w:t>86</w:t>
      </w:r>
      <w:r w:rsidR="00A14BED">
        <w:t>:</w:t>
      </w:r>
      <w:r w:rsidR="00A121AC" w:rsidRPr="002270C4">
        <w:t>1-5.</w:t>
      </w:r>
    </w:p>
    <w:p w14:paraId="28CD7CF4" w14:textId="61444BEF" w:rsidR="007D5B7A" w:rsidRPr="002270C4" w:rsidRDefault="00AB582B" w:rsidP="002270C4">
      <w:pPr>
        <w:pStyle w:val="References"/>
        <w:spacing w:line="360" w:lineRule="auto"/>
      </w:pPr>
      <w:r w:rsidRPr="002270C4">
        <w:t>Gamble</w:t>
      </w:r>
      <w:r w:rsidR="001C47BE">
        <w:t>,</w:t>
      </w:r>
      <w:r w:rsidR="007D5B7A" w:rsidRPr="002270C4">
        <w:t xml:space="preserve"> A.</w:t>
      </w:r>
      <w:r w:rsidR="00E372FA">
        <w:t xml:space="preserve"> </w:t>
      </w:r>
      <w:r w:rsidR="007D5B7A" w:rsidRPr="002270C4">
        <w:t xml:space="preserve">E., </w:t>
      </w:r>
      <w:r w:rsidR="001C47BE">
        <w:t>T.</w:t>
      </w:r>
      <w:r w:rsidR="00E372FA">
        <w:t xml:space="preserve"> </w:t>
      </w:r>
      <w:r w:rsidR="001C47BE">
        <w:t xml:space="preserve">R. </w:t>
      </w:r>
      <w:proofErr w:type="spellStart"/>
      <w:r w:rsidR="007D5B7A" w:rsidRPr="002270C4">
        <w:t>Hrabik</w:t>
      </w:r>
      <w:proofErr w:type="spellEnd"/>
      <w:r w:rsidR="007D5B7A" w:rsidRPr="002270C4">
        <w:t xml:space="preserve">, </w:t>
      </w:r>
      <w:r w:rsidR="001C47BE">
        <w:t>J.</w:t>
      </w:r>
      <w:r w:rsidR="00E372FA">
        <w:t xml:space="preserve"> </w:t>
      </w:r>
      <w:r w:rsidR="001C47BE">
        <w:t xml:space="preserve">D. </w:t>
      </w:r>
      <w:r w:rsidR="007D5B7A" w:rsidRPr="002270C4">
        <w:t>Stockwell</w:t>
      </w:r>
      <w:r w:rsidR="001C47BE">
        <w:t>, and D.</w:t>
      </w:r>
      <w:r w:rsidR="00E372FA">
        <w:t xml:space="preserve"> </w:t>
      </w:r>
      <w:r w:rsidR="001C47BE">
        <w:t>L.</w:t>
      </w:r>
      <w:r w:rsidR="00465261" w:rsidRPr="002270C4">
        <w:t xml:space="preserve"> </w:t>
      </w:r>
      <w:r w:rsidR="007D5B7A" w:rsidRPr="002270C4">
        <w:t xml:space="preserve">Yule. 2011. Trophic connections in Lake Superior Part I: The offshore fish community. </w:t>
      </w:r>
      <w:r w:rsidR="00465261" w:rsidRPr="001C47BE">
        <w:t>Journal of Great Lakes Research</w:t>
      </w:r>
      <w:r w:rsidR="001C47BE">
        <w:t xml:space="preserve"> </w:t>
      </w:r>
      <w:r w:rsidR="007D5B7A" w:rsidRPr="001C47BE">
        <w:t>37</w:t>
      </w:r>
      <w:r w:rsidR="001C47BE">
        <w:t>:</w:t>
      </w:r>
      <w:r w:rsidR="007D5B7A" w:rsidRPr="002270C4">
        <w:t>541-549.</w:t>
      </w:r>
    </w:p>
    <w:p w14:paraId="2EA42129" w14:textId="11EA83E5" w:rsidR="002770A2" w:rsidRPr="002270C4" w:rsidRDefault="002770A2" w:rsidP="002270C4">
      <w:pPr>
        <w:pStyle w:val="References"/>
        <w:spacing w:line="360" w:lineRule="auto"/>
      </w:pPr>
      <w:r w:rsidRPr="002270C4">
        <w:t>Gorman</w:t>
      </w:r>
      <w:r w:rsidR="001C47BE">
        <w:t>,</w:t>
      </w:r>
      <w:r w:rsidRPr="002270C4">
        <w:t xml:space="preserve"> O.</w:t>
      </w:r>
      <w:r w:rsidR="00E372FA">
        <w:t xml:space="preserve"> </w:t>
      </w:r>
      <w:r w:rsidRPr="002270C4">
        <w:t xml:space="preserve">T. </w:t>
      </w:r>
      <w:r w:rsidR="00D37921" w:rsidRPr="002270C4">
        <w:t xml:space="preserve">2012. </w:t>
      </w:r>
      <w:r w:rsidRPr="002270C4">
        <w:t xml:space="preserve">Successional </w:t>
      </w:r>
      <w:r w:rsidR="005966C9">
        <w:t>c</w:t>
      </w:r>
      <w:r w:rsidRPr="002270C4">
        <w:t xml:space="preserve">hange in the Lake Superior </w:t>
      </w:r>
      <w:r w:rsidR="005966C9">
        <w:t>f</w:t>
      </w:r>
      <w:r w:rsidRPr="002270C4">
        <w:t xml:space="preserve">ish </w:t>
      </w:r>
      <w:r w:rsidR="005966C9">
        <w:t>c</w:t>
      </w:r>
      <w:r w:rsidRPr="002270C4">
        <w:t xml:space="preserve">ommunity: Population </w:t>
      </w:r>
      <w:r w:rsidR="005966C9">
        <w:t>t</w:t>
      </w:r>
      <w:r w:rsidRPr="002270C4">
        <w:t xml:space="preserve">rends in Ciscoes, Rainbow Smelt, and Lake Trout, 1958-2008. </w:t>
      </w:r>
      <w:r w:rsidR="00465261" w:rsidRPr="001C47BE">
        <w:t>Advances in Limnology</w:t>
      </w:r>
      <w:r w:rsidR="001C47BE">
        <w:t xml:space="preserve"> </w:t>
      </w:r>
      <w:r w:rsidR="00962C67" w:rsidRPr="001C47BE">
        <w:t>63</w:t>
      </w:r>
      <w:r w:rsidR="001C47BE">
        <w:t>:</w:t>
      </w:r>
      <w:r w:rsidR="00962C67" w:rsidRPr="002270C4">
        <w:t>337-362.</w:t>
      </w:r>
    </w:p>
    <w:p w14:paraId="421E6077" w14:textId="1433DF77" w:rsidR="00E31C7E" w:rsidRPr="002270C4" w:rsidRDefault="00AB582B" w:rsidP="002270C4">
      <w:pPr>
        <w:pStyle w:val="References"/>
        <w:spacing w:line="360" w:lineRule="auto"/>
      </w:pPr>
      <w:proofErr w:type="spellStart"/>
      <w:r w:rsidRPr="002270C4">
        <w:t>Hjort</w:t>
      </w:r>
      <w:proofErr w:type="spellEnd"/>
      <w:r w:rsidR="001C47BE">
        <w:t>,</w:t>
      </w:r>
      <w:r w:rsidR="00E31C7E" w:rsidRPr="002270C4">
        <w:t xml:space="preserve"> J. 1914. Fluctuations in the great fisheries of northern Europe viewed in the light of biological research. </w:t>
      </w:r>
      <w:r w:rsidR="00465261" w:rsidRPr="001C47BE">
        <w:rPr>
          <w:rFonts w:eastAsia="Times New Roman"/>
        </w:rPr>
        <w:t xml:space="preserve">Rapports </w:t>
      </w:r>
      <w:proofErr w:type="gramStart"/>
      <w:r w:rsidR="00465261" w:rsidRPr="001C47BE">
        <w:rPr>
          <w:rFonts w:eastAsia="Times New Roman"/>
        </w:rPr>
        <w:t>et</w:t>
      </w:r>
      <w:proofErr w:type="gramEnd"/>
      <w:r w:rsidR="00465261" w:rsidRPr="001C47BE">
        <w:rPr>
          <w:rFonts w:eastAsia="Times New Roman"/>
        </w:rPr>
        <w:t xml:space="preserve"> </w:t>
      </w:r>
      <w:proofErr w:type="spellStart"/>
      <w:r w:rsidR="00465261" w:rsidRPr="001C47BE">
        <w:rPr>
          <w:rFonts w:eastAsia="Times New Roman"/>
        </w:rPr>
        <w:t>Proces-verbaux</w:t>
      </w:r>
      <w:proofErr w:type="spellEnd"/>
      <w:r w:rsidR="00465261" w:rsidRPr="001C47BE">
        <w:rPr>
          <w:rFonts w:eastAsia="Times New Roman"/>
        </w:rPr>
        <w:t xml:space="preserve"> des </w:t>
      </w:r>
      <w:proofErr w:type="spellStart"/>
      <w:r w:rsidR="00465261" w:rsidRPr="001C47BE">
        <w:rPr>
          <w:rFonts w:eastAsia="Times New Roman"/>
        </w:rPr>
        <w:t>Réunions</w:t>
      </w:r>
      <w:proofErr w:type="spellEnd"/>
      <w:r w:rsidR="00465261" w:rsidRPr="001C47BE">
        <w:rPr>
          <w:rFonts w:eastAsia="Times New Roman"/>
        </w:rPr>
        <w:t xml:space="preserve">. </w:t>
      </w:r>
      <w:proofErr w:type="spellStart"/>
      <w:r w:rsidR="00465261" w:rsidRPr="001C47BE">
        <w:rPr>
          <w:rFonts w:eastAsia="Times New Roman"/>
        </w:rPr>
        <w:t>Conseil</w:t>
      </w:r>
      <w:proofErr w:type="spellEnd"/>
      <w:r w:rsidR="00465261" w:rsidRPr="001C47BE">
        <w:rPr>
          <w:rFonts w:eastAsia="Times New Roman"/>
        </w:rPr>
        <w:t xml:space="preserve"> International pour </w:t>
      </w:r>
      <w:proofErr w:type="spellStart"/>
      <w:r w:rsidR="00465261" w:rsidRPr="001C47BE">
        <w:rPr>
          <w:rFonts w:eastAsia="Times New Roman"/>
        </w:rPr>
        <w:t>l'Éxploration</w:t>
      </w:r>
      <w:proofErr w:type="spellEnd"/>
      <w:r w:rsidR="00465261" w:rsidRPr="001C47BE">
        <w:rPr>
          <w:rFonts w:eastAsia="Times New Roman"/>
        </w:rPr>
        <w:t xml:space="preserve"> de la </w:t>
      </w:r>
      <w:proofErr w:type="spellStart"/>
      <w:r w:rsidR="00465261" w:rsidRPr="001C47BE">
        <w:rPr>
          <w:rFonts w:eastAsia="Times New Roman"/>
        </w:rPr>
        <w:t>Mer</w:t>
      </w:r>
      <w:proofErr w:type="spellEnd"/>
      <w:r w:rsidR="001C47BE">
        <w:t xml:space="preserve"> </w:t>
      </w:r>
      <w:r w:rsidR="00465261" w:rsidRPr="001C47BE">
        <w:t>20</w:t>
      </w:r>
      <w:r w:rsidR="001C47BE">
        <w:t>:</w:t>
      </w:r>
      <w:r w:rsidR="00E31C7E" w:rsidRPr="002270C4">
        <w:t>1–228.</w:t>
      </w:r>
    </w:p>
    <w:p w14:paraId="5F4E4CED" w14:textId="02CE89E4" w:rsidR="00657431" w:rsidRDefault="00657431" w:rsidP="002270C4">
      <w:pPr>
        <w:pStyle w:val="References"/>
        <w:spacing w:line="360" w:lineRule="auto"/>
        <w:rPr>
          <w:ins w:id="142" w:author="Derek Ogle" w:date="2017-03-21T20:00:00Z"/>
        </w:rPr>
      </w:pPr>
      <w:r w:rsidRPr="002270C4">
        <w:t>Hof</w:t>
      </w:r>
      <w:r w:rsidR="00AB582B" w:rsidRPr="002270C4">
        <w:t>f</w:t>
      </w:r>
      <w:r w:rsidR="001C47BE">
        <w:t>,</w:t>
      </w:r>
      <w:r w:rsidRPr="002270C4">
        <w:t xml:space="preserve"> M.</w:t>
      </w:r>
      <w:r w:rsidR="00E372FA">
        <w:t xml:space="preserve"> </w:t>
      </w:r>
      <w:r w:rsidR="001C47BE">
        <w:t>H. 2004</w:t>
      </w:r>
      <w:r w:rsidRPr="002270C4">
        <w:t xml:space="preserve">. Biotic and abiotic factors related to lake herring recruitment in the Wisconsin waters of Lake Superior, 1984–1998. </w:t>
      </w:r>
      <w:r w:rsidR="00465261" w:rsidRPr="001C47BE">
        <w:t>Journal of Great Lakes Research</w:t>
      </w:r>
      <w:r w:rsidR="001C47BE">
        <w:t xml:space="preserve"> </w:t>
      </w:r>
      <w:r w:rsidRPr="001C47BE">
        <w:t>30</w:t>
      </w:r>
      <w:r w:rsidR="001C47BE">
        <w:t>:</w:t>
      </w:r>
      <w:r w:rsidRPr="002270C4">
        <w:t>423-433.</w:t>
      </w:r>
    </w:p>
    <w:p w14:paraId="573A0289" w14:textId="341D7AFC" w:rsidR="003E019B" w:rsidRPr="002270C4" w:rsidRDefault="003E019B" w:rsidP="002270C4">
      <w:pPr>
        <w:pStyle w:val="References"/>
        <w:spacing w:line="360" w:lineRule="auto"/>
      </w:pPr>
      <w:proofErr w:type="spellStart"/>
      <w:ins w:id="143" w:author="Derek Ogle" w:date="2017-03-21T20:00:00Z">
        <w:r>
          <w:t>Hogman</w:t>
        </w:r>
        <w:proofErr w:type="spellEnd"/>
        <w:r>
          <w:t xml:space="preserve">, W. J. 1968. Annulus formation on scales of four species of </w:t>
        </w:r>
        <w:proofErr w:type="spellStart"/>
        <w:r>
          <w:t>coregonids</w:t>
        </w:r>
        <w:proofErr w:type="spellEnd"/>
        <w:r>
          <w:t xml:space="preserve"> reared under artificial conditions. Journal of the Fisheries Research Board of Canada 25:2111-2122.</w:t>
        </w:r>
      </w:ins>
    </w:p>
    <w:p w14:paraId="4DAACD79" w14:textId="393E0C36" w:rsidR="00E31C7E" w:rsidRPr="002270C4" w:rsidRDefault="00AB582B" w:rsidP="002270C4">
      <w:pPr>
        <w:pStyle w:val="References"/>
        <w:spacing w:line="360" w:lineRule="auto"/>
      </w:pPr>
      <w:proofErr w:type="spellStart"/>
      <w:r w:rsidRPr="002270C4">
        <w:lastRenderedPageBreak/>
        <w:t>Houde</w:t>
      </w:r>
      <w:proofErr w:type="spellEnd"/>
      <w:r w:rsidR="001C47BE">
        <w:t>,</w:t>
      </w:r>
      <w:r w:rsidR="00E31C7E" w:rsidRPr="002270C4">
        <w:t xml:space="preserve"> E.</w:t>
      </w:r>
      <w:r w:rsidR="00E372FA">
        <w:t xml:space="preserve"> </w:t>
      </w:r>
      <w:r w:rsidR="00E31C7E" w:rsidRPr="002270C4">
        <w:t xml:space="preserve">D. 2008. Emerging from </w:t>
      </w:r>
      <w:proofErr w:type="spellStart"/>
      <w:r w:rsidR="00E31C7E" w:rsidRPr="002270C4">
        <w:t>Hjort’s</w:t>
      </w:r>
      <w:proofErr w:type="spellEnd"/>
      <w:r w:rsidR="00E31C7E" w:rsidRPr="002270C4">
        <w:t xml:space="preserve"> shadow. </w:t>
      </w:r>
      <w:r w:rsidR="002811A8" w:rsidRPr="001C47BE">
        <w:t>Journal of Northwest Atlantic Fishery Science</w:t>
      </w:r>
      <w:r w:rsidR="001C47BE">
        <w:t xml:space="preserve"> </w:t>
      </w:r>
      <w:r w:rsidR="001C47BE" w:rsidRPr="001C47BE">
        <w:t>4</w:t>
      </w:r>
      <w:r w:rsidR="00E31C7E" w:rsidRPr="001C47BE">
        <w:t>1</w:t>
      </w:r>
      <w:r w:rsidR="001C47BE">
        <w:t>:</w:t>
      </w:r>
      <w:r w:rsidR="00E31C7E" w:rsidRPr="002270C4">
        <w:t>53-70.</w:t>
      </w:r>
    </w:p>
    <w:p w14:paraId="76545C2E" w14:textId="6CCE1DB0" w:rsidR="00793F25" w:rsidRDefault="00793F25" w:rsidP="002270C4">
      <w:pPr>
        <w:pStyle w:val="References"/>
        <w:spacing w:line="360" w:lineRule="auto"/>
      </w:pPr>
      <w:proofErr w:type="spellStart"/>
      <w:r w:rsidRPr="00793F25">
        <w:t>Isermann</w:t>
      </w:r>
      <w:proofErr w:type="spellEnd"/>
      <w:r w:rsidRPr="00793F25">
        <w:t xml:space="preserve">, D. A., </w:t>
      </w:r>
      <w:r>
        <w:t xml:space="preserve">and </w:t>
      </w:r>
      <w:moveToRangeStart w:id="144" w:author="Derek Ogle" w:date="2017-03-23T13:06:00Z" w:name="move478037745"/>
      <w:moveTo w:id="145" w:author="Derek Ogle" w:date="2017-03-23T13:06:00Z">
        <w:r w:rsidR="002D0369">
          <w:t xml:space="preserve">C. T. </w:t>
        </w:r>
      </w:moveTo>
      <w:moveToRangeEnd w:id="144"/>
      <w:r>
        <w:t>Knight</w:t>
      </w:r>
      <w:del w:id="146" w:author="Derek Ogle" w:date="2017-03-23T13:06:00Z">
        <w:r w:rsidDel="002D0369">
          <w:delText>,</w:delText>
        </w:r>
      </w:del>
      <w:r>
        <w:t xml:space="preserve"> </w:t>
      </w:r>
      <w:moveFromRangeStart w:id="147" w:author="Derek Ogle" w:date="2017-03-23T13:06:00Z" w:name="move478037745"/>
      <w:moveFrom w:id="148" w:author="Derek Ogle" w:date="2017-03-23T13:06:00Z">
        <w:r w:rsidDel="002D0369">
          <w:t xml:space="preserve">C. T. </w:t>
        </w:r>
      </w:moveFrom>
      <w:moveFromRangeEnd w:id="147"/>
      <w:r w:rsidRPr="00793F25">
        <w:t>2005. A computer program for age–length keys incorporating age assignment to individual fish. North American Journal of Fisheries Management, 25</w:t>
      </w:r>
      <w:r>
        <w:t>:</w:t>
      </w:r>
      <w:r w:rsidRPr="00793F25">
        <w:t>1153-1160.</w:t>
      </w:r>
    </w:p>
    <w:p w14:paraId="1A0B5778" w14:textId="11CB8D08" w:rsidR="002A23CD" w:rsidRPr="002270C4" w:rsidRDefault="00AB582B" w:rsidP="002270C4">
      <w:pPr>
        <w:pStyle w:val="References"/>
        <w:spacing w:line="360" w:lineRule="auto"/>
      </w:pPr>
      <w:r w:rsidRPr="002270C4">
        <w:t>Jessop</w:t>
      </w:r>
      <w:r w:rsidR="001C47BE">
        <w:t>,</w:t>
      </w:r>
      <w:r w:rsidR="00AF5A7C" w:rsidRPr="002270C4">
        <w:t xml:space="preserve"> B.</w:t>
      </w:r>
      <w:r w:rsidR="00E372FA">
        <w:t xml:space="preserve"> </w:t>
      </w:r>
      <w:r w:rsidR="00AF5A7C" w:rsidRPr="002270C4">
        <w:t xml:space="preserve">M. </w:t>
      </w:r>
      <w:r w:rsidR="002A23CD" w:rsidRPr="002270C4">
        <w:t>1972. Aging round whitefish (</w:t>
      </w:r>
      <w:proofErr w:type="spellStart"/>
      <w:r w:rsidR="002A23CD" w:rsidRPr="002270C4">
        <w:rPr>
          <w:i/>
        </w:rPr>
        <w:t>Prosopium</w:t>
      </w:r>
      <w:proofErr w:type="spellEnd"/>
      <w:r w:rsidR="002A23CD" w:rsidRPr="002270C4">
        <w:rPr>
          <w:i/>
        </w:rPr>
        <w:t xml:space="preserve"> </w:t>
      </w:r>
      <w:proofErr w:type="spellStart"/>
      <w:r w:rsidR="002A23CD" w:rsidRPr="002270C4">
        <w:rPr>
          <w:i/>
        </w:rPr>
        <w:t>cylindraceum</w:t>
      </w:r>
      <w:proofErr w:type="spellEnd"/>
      <w:r w:rsidR="002A23CD" w:rsidRPr="002270C4">
        <w:t xml:space="preserve">) of the Leaf River, Ungava, Quebec, by otoliths. </w:t>
      </w:r>
      <w:r w:rsidR="00465261" w:rsidRPr="001C47BE">
        <w:t>Journal of the Fisheries Research Board of Canada</w:t>
      </w:r>
      <w:r w:rsidR="001C47BE">
        <w:t xml:space="preserve"> </w:t>
      </w:r>
      <w:r w:rsidR="002A23CD" w:rsidRPr="001C47BE">
        <w:t>29</w:t>
      </w:r>
      <w:r w:rsidR="001C47BE">
        <w:t>:</w:t>
      </w:r>
      <w:r w:rsidR="002A23CD" w:rsidRPr="002270C4">
        <w:t>452-454.</w:t>
      </w:r>
    </w:p>
    <w:p w14:paraId="51F39908" w14:textId="3E1EEB5B" w:rsidR="00A121AC" w:rsidRPr="002270C4" w:rsidRDefault="00A121AC" w:rsidP="002270C4">
      <w:pPr>
        <w:pStyle w:val="References"/>
        <w:spacing w:line="360" w:lineRule="auto"/>
      </w:pPr>
      <w:proofErr w:type="spellStart"/>
      <w:r w:rsidRPr="002270C4">
        <w:t>Ketchen</w:t>
      </w:r>
      <w:proofErr w:type="spellEnd"/>
      <w:r w:rsidR="001C47BE">
        <w:t>,</w:t>
      </w:r>
      <w:r w:rsidRPr="002270C4">
        <w:t xml:space="preserve"> K.</w:t>
      </w:r>
      <w:r w:rsidR="00E372FA">
        <w:t xml:space="preserve"> </w:t>
      </w:r>
      <w:r w:rsidRPr="002270C4">
        <w:t xml:space="preserve">S. 1949. Stratified subsampling for determining age distributions. </w:t>
      </w:r>
      <w:r w:rsidR="00465261" w:rsidRPr="001C47BE">
        <w:t>Transactions of the American Fisheries Society</w:t>
      </w:r>
      <w:r w:rsidR="001C47BE">
        <w:t xml:space="preserve"> </w:t>
      </w:r>
      <w:r w:rsidRPr="001C47BE">
        <w:t>79</w:t>
      </w:r>
      <w:r w:rsidR="001C47BE">
        <w:t>:</w:t>
      </w:r>
      <w:r w:rsidRPr="002270C4">
        <w:t>205-212.</w:t>
      </w:r>
    </w:p>
    <w:p w14:paraId="6A565749" w14:textId="0C11830B" w:rsidR="003A0819" w:rsidRPr="002270C4" w:rsidRDefault="003A0819" w:rsidP="002270C4">
      <w:pPr>
        <w:pStyle w:val="References"/>
        <w:spacing w:line="360" w:lineRule="auto"/>
      </w:pPr>
      <w:r w:rsidRPr="002270C4">
        <w:t>Kimura</w:t>
      </w:r>
      <w:r w:rsidR="001C47BE">
        <w:t>,</w:t>
      </w:r>
      <w:r w:rsidRPr="002270C4">
        <w:t xml:space="preserve"> D</w:t>
      </w:r>
      <w:r w:rsidR="00C57782" w:rsidRPr="002270C4">
        <w:t>.</w:t>
      </w:r>
      <w:r w:rsidR="00E372FA">
        <w:t xml:space="preserve"> </w:t>
      </w:r>
      <w:r w:rsidRPr="002270C4">
        <w:t>K</w:t>
      </w:r>
      <w:r w:rsidR="00D25CE3" w:rsidRPr="002270C4">
        <w:t>.</w:t>
      </w:r>
      <w:r w:rsidR="001C47BE">
        <w:t>, and J.</w:t>
      </w:r>
      <w:r w:rsidR="00E372FA">
        <w:t xml:space="preserve"> </w:t>
      </w:r>
      <w:r w:rsidR="001C47BE">
        <w:t xml:space="preserve">J. </w:t>
      </w:r>
      <w:r w:rsidRPr="002270C4">
        <w:t>Lyons.</w:t>
      </w:r>
      <w:r w:rsidR="001C47BE">
        <w:t xml:space="preserve"> </w:t>
      </w:r>
      <w:r w:rsidRPr="002270C4">
        <w:t xml:space="preserve">1991. </w:t>
      </w:r>
      <w:proofErr w:type="gramStart"/>
      <w:r w:rsidRPr="002270C4">
        <w:t>Between</w:t>
      </w:r>
      <w:proofErr w:type="gramEnd"/>
      <w:r w:rsidRPr="002270C4">
        <w:t xml:space="preserve"> reader bias and variability in age-determination process.</w:t>
      </w:r>
      <w:r w:rsidR="00C57782" w:rsidRPr="002270C4">
        <w:t xml:space="preserve"> </w:t>
      </w:r>
      <w:r w:rsidR="00465261" w:rsidRPr="001C47BE">
        <w:t>Fishery Bulletin</w:t>
      </w:r>
      <w:r w:rsidR="001C47BE">
        <w:t xml:space="preserve"> </w:t>
      </w:r>
      <w:r w:rsidRPr="001C47BE">
        <w:t>89</w:t>
      </w:r>
      <w:r w:rsidR="001C47BE">
        <w:t>:</w:t>
      </w:r>
      <w:r w:rsidRPr="002270C4">
        <w:t>53-60.</w:t>
      </w:r>
    </w:p>
    <w:p w14:paraId="3CA63BCD" w14:textId="4919EC80" w:rsidR="00DD283E" w:rsidRPr="002270C4" w:rsidRDefault="00AB582B" w:rsidP="002270C4">
      <w:pPr>
        <w:pStyle w:val="References"/>
        <w:spacing w:line="360" w:lineRule="auto"/>
      </w:pPr>
      <w:proofErr w:type="spellStart"/>
      <w:r w:rsidRPr="002270C4">
        <w:t>Koelz</w:t>
      </w:r>
      <w:proofErr w:type="spellEnd"/>
      <w:r w:rsidR="001C47BE">
        <w:t>,</w:t>
      </w:r>
      <w:r w:rsidR="004241B0" w:rsidRPr="002270C4">
        <w:t xml:space="preserve"> W.</w:t>
      </w:r>
      <w:r w:rsidR="00E372FA">
        <w:t xml:space="preserve"> </w:t>
      </w:r>
      <w:r w:rsidR="00DD283E" w:rsidRPr="002270C4">
        <w:t>N.</w:t>
      </w:r>
      <w:r w:rsidR="001C47BE">
        <w:t xml:space="preserve"> </w:t>
      </w:r>
      <w:r w:rsidR="00DD283E" w:rsidRPr="002270C4">
        <w:t>192</w:t>
      </w:r>
      <w:r w:rsidR="002E081B" w:rsidRPr="002270C4">
        <w:t>7</w:t>
      </w:r>
      <w:r w:rsidR="00DD283E" w:rsidRPr="002270C4">
        <w:t xml:space="preserve">. </w:t>
      </w:r>
      <w:proofErr w:type="spellStart"/>
      <w:r w:rsidR="00DD283E" w:rsidRPr="002270C4">
        <w:t>Core</w:t>
      </w:r>
      <w:r w:rsidR="00465261" w:rsidRPr="002270C4">
        <w:t>gonid</w:t>
      </w:r>
      <w:proofErr w:type="spellEnd"/>
      <w:r w:rsidR="00465261" w:rsidRPr="002270C4">
        <w:t xml:space="preserve"> fishes of the Great Lakes. </w:t>
      </w:r>
      <w:r w:rsidR="00465261" w:rsidRPr="001C47BE">
        <w:t>United States Bureau of Fisheries</w:t>
      </w:r>
      <w:r w:rsidR="001C47BE">
        <w:t xml:space="preserve"> </w:t>
      </w:r>
      <w:r w:rsidR="00DD283E" w:rsidRPr="001C47BE">
        <w:t>43</w:t>
      </w:r>
      <w:r w:rsidR="001C47BE">
        <w:t>:</w:t>
      </w:r>
      <w:r w:rsidR="00DD283E" w:rsidRPr="002270C4">
        <w:t>297-643.</w:t>
      </w:r>
    </w:p>
    <w:p w14:paraId="7CEB905C" w14:textId="7102D519" w:rsidR="007D5B7A" w:rsidRPr="002270C4" w:rsidRDefault="007D5B7A" w:rsidP="002270C4">
      <w:pPr>
        <w:pStyle w:val="References"/>
        <w:spacing w:line="360" w:lineRule="auto"/>
        <w:rPr>
          <w:shd w:val="clear" w:color="auto" w:fill="FFFFFF"/>
        </w:rPr>
      </w:pPr>
      <w:proofErr w:type="spellStart"/>
      <w:r w:rsidRPr="002270C4">
        <w:rPr>
          <w:shd w:val="clear" w:color="auto" w:fill="FFFFFF"/>
        </w:rPr>
        <w:t>Maceina</w:t>
      </w:r>
      <w:proofErr w:type="spellEnd"/>
      <w:r w:rsidR="001C47BE">
        <w:rPr>
          <w:shd w:val="clear" w:color="auto" w:fill="FFFFFF"/>
        </w:rPr>
        <w:t>,</w:t>
      </w:r>
      <w:r w:rsidRPr="002270C4">
        <w:rPr>
          <w:shd w:val="clear" w:color="auto" w:fill="FFFFFF"/>
        </w:rPr>
        <w:t xml:space="preserve"> M.</w:t>
      </w:r>
      <w:r w:rsidR="00E372FA">
        <w:rPr>
          <w:shd w:val="clear" w:color="auto" w:fill="FFFFFF"/>
        </w:rPr>
        <w:t xml:space="preserve"> </w:t>
      </w:r>
      <w:r w:rsidRPr="002270C4">
        <w:rPr>
          <w:shd w:val="clear" w:color="auto" w:fill="FFFFFF"/>
        </w:rPr>
        <w:t>J.</w:t>
      </w:r>
      <w:r w:rsidR="00AB582B" w:rsidRPr="002270C4">
        <w:rPr>
          <w:shd w:val="clear" w:color="auto" w:fill="FFFFFF"/>
        </w:rPr>
        <w:t xml:space="preserve">, </w:t>
      </w:r>
      <w:r w:rsidR="001C47BE">
        <w:rPr>
          <w:shd w:val="clear" w:color="auto" w:fill="FFFFFF"/>
        </w:rPr>
        <w:t xml:space="preserve">J. </w:t>
      </w:r>
      <w:proofErr w:type="spellStart"/>
      <w:r w:rsidR="00AB582B" w:rsidRPr="002270C4">
        <w:rPr>
          <w:shd w:val="clear" w:color="auto" w:fill="FFFFFF"/>
        </w:rPr>
        <w:t>Boxrucker</w:t>
      </w:r>
      <w:proofErr w:type="spellEnd"/>
      <w:r w:rsidRPr="002270C4">
        <w:rPr>
          <w:shd w:val="clear" w:color="auto" w:fill="FFFFFF"/>
        </w:rPr>
        <w:t xml:space="preserve">, </w:t>
      </w:r>
      <w:r w:rsidR="001C47BE">
        <w:rPr>
          <w:shd w:val="clear" w:color="auto" w:fill="FFFFFF"/>
        </w:rPr>
        <w:t>D.</w:t>
      </w:r>
      <w:r w:rsidR="00E372FA">
        <w:rPr>
          <w:shd w:val="clear" w:color="auto" w:fill="FFFFFF"/>
        </w:rPr>
        <w:t xml:space="preserve"> </w:t>
      </w:r>
      <w:r w:rsidR="001C47BE">
        <w:rPr>
          <w:shd w:val="clear" w:color="auto" w:fill="FFFFFF"/>
        </w:rPr>
        <w:t xml:space="preserve">L. </w:t>
      </w:r>
      <w:proofErr w:type="spellStart"/>
      <w:r w:rsidRPr="002270C4">
        <w:rPr>
          <w:shd w:val="clear" w:color="auto" w:fill="FFFFFF"/>
        </w:rPr>
        <w:t>Bueckmeier</w:t>
      </w:r>
      <w:proofErr w:type="spellEnd"/>
      <w:r w:rsidRPr="002270C4">
        <w:rPr>
          <w:shd w:val="clear" w:color="auto" w:fill="FFFFFF"/>
        </w:rPr>
        <w:t xml:space="preserve">, </w:t>
      </w:r>
      <w:r w:rsidR="001C47BE">
        <w:rPr>
          <w:shd w:val="clear" w:color="auto" w:fill="FFFFFF"/>
        </w:rPr>
        <w:t>R.</w:t>
      </w:r>
      <w:r w:rsidR="00E372FA">
        <w:rPr>
          <w:shd w:val="clear" w:color="auto" w:fill="FFFFFF"/>
        </w:rPr>
        <w:t xml:space="preserve"> </w:t>
      </w:r>
      <w:r w:rsidR="001C47BE">
        <w:rPr>
          <w:shd w:val="clear" w:color="auto" w:fill="FFFFFF"/>
        </w:rPr>
        <w:t xml:space="preserve">S. </w:t>
      </w:r>
      <w:proofErr w:type="spellStart"/>
      <w:r w:rsidRPr="002270C4">
        <w:rPr>
          <w:shd w:val="clear" w:color="auto" w:fill="FFFFFF"/>
        </w:rPr>
        <w:t>Gangl</w:t>
      </w:r>
      <w:proofErr w:type="spellEnd"/>
      <w:r w:rsidRPr="002270C4">
        <w:rPr>
          <w:shd w:val="clear" w:color="auto" w:fill="FFFFFF"/>
        </w:rPr>
        <w:t xml:space="preserve">, </w:t>
      </w:r>
      <w:r w:rsidR="001C47BE">
        <w:rPr>
          <w:shd w:val="clear" w:color="auto" w:fill="FFFFFF"/>
        </w:rPr>
        <w:t>D.</w:t>
      </w:r>
      <w:r w:rsidR="00E372FA">
        <w:rPr>
          <w:shd w:val="clear" w:color="auto" w:fill="FFFFFF"/>
        </w:rPr>
        <w:t xml:space="preserve"> </w:t>
      </w:r>
      <w:r w:rsidR="001C47BE">
        <w:rPr>
          <w:shd w:val="clear" w:color="auto" w:fill="FFFFFF"/>
        </w:rPr>
        <w:t xml:space="preserve">O. </w:t>
      </w:r>
      <w:proofErr w:type="spellStart"/>
      <w:r w:rsidRPr="002270C4">
        <w:rPr>
          <w:shd w:val="clear" w:color="auto" w:fill="FFFFFF"/>
        </w:rPr>
        <w:t>Lucchesi</w:t>
      </w:r>
      <w:proofErr w:type="spellEnd"/>
      <w:r w:rsidRPr="002270C4">
        <w:rPr>
          <w:shd w:val="clear" w:color="auto" w:fill="FFFFFF"/>
        </w:rPr>
        <w:t xml:space="preserve">, </w:t>
      </w:r>
      <w:r w:rsidR="001C47BE">
        <w:rPr>
          <w:shd w:val="clear" w:color="auto" w:fill="FFFFFF"/>
        </w:rPr>
        <w:t>D.</w:t>
      </w:r>
      <w:r w:rsidR="00E372FA">
        <w:rPr>
          <w:shd w:val="clear" w:color="auto" w:fill="FFFFFF"/>
        </w:rPr>
        <w:t xml:space="preserve"> </w:t>
      </w:r>
      <w:r w:rsidR="001C47BE">
        <w:rPr>
          <w:shd w:val="clear" w:color="auto" w:fill="FFFFFF"/>
        </w:rPr>
        <w:t xml:space="preserve">A. </w:t>
      </w:r>
      <w:proofErr w:type="spellStart"/>
      <w:r w:rsidRPr="002270C4">
        <w:rPr>
          <w:shd w:val="clear" w:color="auto" w:fill="FFFFFF"/>
        </w:rPr>
        <w:t>Isermann</w:t>
      </w:r>
      <w:proofErr w:type="spellEnd"/>
      <w:r w:rsidRPr="002270C4">
        <w:rPr>
          <w:shd w:val="clear" w:color="auto" w:fill="FFFFFF"/>
        </w:rPr>
        <w:t xml:space="preserve">, </w:t>
      </w:r>
      <w:r w:rsidR="001C47BE">
        <w:rPr>
          <w:shd w:val="clear" w:color="auto" w:fill="FFFFFF"/>
        </w:rPr>
        <w:t>J.</w:t>
      </w:r>
      <w:r w:rsidR="00E372FA">
        <w:rPr>
          <w:shd w:val="clear" w:color="auto" w:fill="FFFFFF"/>
        </w:rPr>
        <w:t xml:space="preserve"> </w:t>
      </w:r>
      <w:r w:rsidR="001C47BE">
        <w:rPr>
          <w:shd w:val="clear" w:color="auto" w:fill="FFFFFF"/>
        </w:rPr>
        <w:t xml:space="preserve">R. </w:t>
      </w:r>
      <w:r w:rsidRPr="002270C4">
        <w:rPr>
          <w:shd w:val="clear" w:color="auto" w:fill="FFFFFF"/>
        </w:rPr>
        <w:t>Jackson</w:t>
      </w:r>
      <w:r w:rsidR="001C47BE">
        <w:rPr>
          <w:shd w:val="clear" w:color="auto" w:fill="FFFFFF"/>
        </w:rPr>
        <w:t>,</w:t>
      </w:r>
      <w:r w:rsidRPr="002270C4">
        <w:rPr>
          <w:shd w:val="clear" w:color="auto" w:fill="FFFFFF"/>
        </w:rPr>
        <w:t xml:space="preserve"> </w:t>
      </w:r>
      <w:r w:rsidR="001C47BE">
        <w:rPr>
          <w:shd w:val="clear" w:color="auto" w:fill="FFFFFF"/>
        </w:rPr>
        <w:t>and P.</w:t>
      </w:r>
      <w:r w:rsidR="00E372FA">
        <w:rPr>
          <w:shd w:val="clear" w:color="auto" w:fill="FFFFFF"/>
        </w:rPr>
        <w:t xml:space="preserve"> </w:t>
      </w:r>
      <w:r w:rsidR="001C47BE">
        <w:rPr>
          <w:shd w:val="clear" w:color="auto" w:fill="FFFFFF"/>
        </w:rPr>
        <w:t>J.</w:t>
      </w:r>
      <w:r w:rsidR="00465261" w:rsidRPr="002270C4">
        <w:rPr>
          <w:shd w:val="clear" w:color="auto" w:fill="FFFFFF"/>
        </w:rPr>
        <w:t xml:space="preserve"> </w:t>
      </w:r>
      <w:r w:rsidRPr="002270C4">
        <w:rPr>
          <w:shd w:val="clear" w:color="auto" w:fill="FFFFFF"/>
        </w:rPr>
        <w:t xml:space="preserve">Martinez. 2007. Current status and review of freshwater fish aging procedures used by state and provincial fisheries agencies with recommendations for future directions. </w:t>
      </w:r>
      <w:r w:rsidRPr="001C47BE">
        <w:rPr>
          <w:shd w:val="clear" w:color="auto" w:fill="FFFFFF"/>
        </w:rPr>
        <w:t>Fisheries</w:t>
      </w:r>
      <w:r w:rsidR="001C47BE">
        <w:rPr>
          <w:shd w:val="clear" w:color="auto" w:fill="FFFFFF"/>
        </w:rPr>
        <w:t xml:space="preserve"> </w:t>
      </w:r>
      <w:r w:rsidRPr="001C47BE">
        <w:rPr>
          <w:shd w:val="clear" w:color="auto" w:fill="FFFFFF"/>
        </w:rPr>
        <w:t>32</w:t>
      </w:r>
      <w:r w:rsidR="001C47BE">
        <w:rPr>
          <w:shd w:val="clear" w:color="auto" w:fill="FFFFFF"/>
        </w:rPr>
        <w:t>:</w:t>
      </w:r>
      <w:r w:rsidRPr="002270C4">
        <w:rPr>
          <w:shd w:val="clear" w:color="auto" w:fill="FFFFFF"/>
        </w:rPr>
        <w:t>329-340.</w:t>
      </w:r>
    </w:p>
    <w:p w14:paraId="172F7680" w14:textId="14078118" w:rsidR="006A3619" w:rsidRPr="002270C4" w:rsidRDefault="00AB582B" w:rsidP="002270C4">
      <w:pPr>
        <w:pStyle w:val="References"/>
        <w:spacing w:line="360" w:lineRule="auto"/>
      </w:pPr>
      <w:r w:rsidRPr="002270C4">
        <w:t>McBride</w:t>
      </w:r>
      <w:r w:rsidR="001C47BE">
        <w:t>,</w:t>
      </w:r>
      <w:r w:rsidR="00C57782" w:rsidRPr="002270C4">
        <w:t xml:space="preserve"> R.</w:t>
      </w:r>
      <w:r w:rsidR="00E372FA">
        <w:t xml:space="preserve"> </w:t>
      </w:r>
      <w:r w:rsidR="003A0819" w:rsidRPr="002270C4">
        <w:t xml:space="preserve">S. </w:t>
      </w:r>
      <w:r w:rsidR="00C57782" w:rsidRPr="002270C4">
        <w:t>2015</w:t>
      </w:r>
      <w:r w:rsidR="003A0819" w:rsidRPr="002270C4">
        <w:t xml:space="preserve">. Diagnosis of paired age agreement: </w:t>
      </w:r>
      <w:commentRangeStart w:id="149"/>
      <w:r w:rsidR="003A0819" w:rsidRPr="002270C4">
        <w:t>A</w:t>
      </w:r>
      <w:commentRangeEnd w:id="149"/>
      <w:r w:rsidR="00704B62">
        <w:rPr>
          <w:rStyle w:val="CommentReference"/>
          <w:rFonts w:cstheme="minorBidi"/>
        </w:rPr>
        <w:commentReference w:id="149"/>
      </w:r>
      <w:r w:rsidR="003A0819" w:rsidRPr="002270C4">
        <w:t xml:space="preserve"> simulation appro</w:t>
      </w:r>
      <w:r w:rsidR="00C57782" w:rsidRPr="002270C4">
        <w:t>ach of accuracy and precision eff</w:t>
      </w:r>
      <w:r w:rsidR="003A0819" w:rsidRPr="002270C4">
        <w:t xml:space="preserve">ects. </w:t>
      </w:r>
      <w:r w:rsidR="00465261" w:rsidRPr="001C47BE">
        <w:t>ICES Journal of Marine Science</w:t>
      </w:r>
      <w:r w:rsidR="001C47BE">
        <w:t xml:space="preserve"> </w:t>
      </w:r>
      <w:r w:rsidR="00627A3D" w:rsidRPr="001C47BE">
        <w:t>72</w:t>
      </w:r>
      <w:r w:rsidR="001C47BE">
        <w:t>:</w:t>
      </w:r>
      <w:r w:rsidR="002E31FA" w:rsidRPr="002270C4">
        <w:t>2149-2167.</w:t>
      </w:r>
    </w:p>
    <w:p w14:paraId="6146F068" w14:textId="1C50AEF8" w:rsidR="00A4322B" w:rsidRPr="002270C4" w:rsidRDefault="00AB582B" w:rsidP="002270C4">
      <w:pPr>
        <w:pStyle w:val="References"/>
        <w:spacing w:line="360" w:lineRule="auto"/>
      </w:pPr>
      <w:r w:rsidRPr="002270C4">
        <w:t>Mills</w:t>
      </w:r>
      <w:r w:rsidR="001C47BE">
        <w:t>,</w:t>
      </w:r>
      <w:r w:rsidR="00A4322B" w:rsidRPr="002270C4">
        <w:t xml:space="preserve"> K.</w:t>
      </w:r>
      <w:r w:rsidR="00E372FA">
        <w:t xml:space="preserve"> </w:t>
      </w:r>
      <w:r w:rsidRPr="002270C4">
        <w:t>H.</w:t>
      </w:r>
      <w:r w:rsidR="001C47BE">
        <w:t>,</w:t>
      </w:r>
      <w:r w:rsidR="00A4322B" w:rsidRPr="002270C4">
        <w:t xml:space="preserve"> </w:t>
      </w:r>
      <w:r w:rsidR="001C47BE">
        <w:t>and R.</w:t>
      </w:r>
      <w:r w:rsidR="00E372FA">
        <w:t xml:space="preserve"> </w:t>
      </w:r>
      <w:r w:rsidR="001C47BE">
        <w:t>J.</w:t>
      </w:r>
      <w:r w:rsidR="00A4322B" w:rsidRPr="002270C4">
        <w:t xml:space="preserve"> Beamish. 1980. Comparison of fin-ray and scale age determinations for </w:t>
      </w:r>
      <w:proofErr w:type="gramStart"/>
      <w:r w:rsidR="00A4322B" w:rsidRPr="002270C4">
        <w:t>lake whitefish</w:t>
      </w:r>
      <w:proofErr w:type="gramEnd"/>
      <w:r w:rsidR="00A4322B" w:rsidRPr="002270C4">
        <w:t xml:space="preserve"> (</w:t>
      </w:r>
      <w:proofErr w:type="spellStart"/>
      <w:r w:rsidR="00A4322B" w:rsidRPr="002270C4">
        <w:rPr>
          <w:i/>
        </w:rPr>
        <w:t>Coregonus</w:t>
      </w:r>
      <w:proofErr w:type="spellEnd"/>
      <w:r w:rsidR="00A4322B" w:rsidRPr="002270C4">
        <w:rPr>
          <w:i/>
        </w:rPr>
        <w:t xml:space="preserve"> </w:t>
      </w:r>
      <w:proofErr w:type="spellStart"/>
      <w:r w:rsidR="00A4322B" w:rsidRPr="002270C4">
        <w:rPr>
          <w:i/>
        </w:rPr>
        <w:t>clupeaformis</w:t>
      </w:r>
      <w:proofErr w:type="spellEnd"/>
      <w:r w:rsidR="00A4322B" w:rsidRPr="002270C4">
        <w:t xml:space="preserve">) and their implications for estimates of growth and annual survival. </w:t>
      </w:r>
      <w:r w:rsidR="00C71277" w:rsidRPr="001C47BE">
        <w:t>Canadian Journal of Fisheries and Aquatic Sciences</w:t>
      </w:r>
      <w:r w:rsidR="001C47BE">
        <w:t xml:space="preserve"> </w:t>
      </w:r>
      <w:r w:rsidR="00A4322B" w:rsidRPr="001C47BE">
        <w:t>37</w:t>
      </w:r>
      <w:r w:rsidR="001C47BE">
        <w:t>:</w:t>
      </w:r>
      <w:r w:rsidR="00A4322B" w:rsidRPr="002270C4">
        <w:t>534–544.</w:t>
      </w:r>
    </w:p>
    <w:p w14:paraId="12D570B9" w14:textId="761CEB86" w:rsidR="007E6CFF" w:rsidRPr="002270C4" w:rsidRDefault="00AB582B" w:rsidP="002270C4">
      <w:pPr>
        <w:pStyle w:val="References"/>
        <w:spacing w:line="360" w:lineRule="auto"/>
      </w:pPr>
      <w:r w:rsidRPr="002270C4">
        <w:t>Myers</w:t>
      </w:r>
      <w:r w:rsidR="001C47BE">
        <w:t>,</w:t>
      </w:r>
      <w:r w:rsidR="007E6CFF" w:rsidRPr="002270C4">
        <w:t xml:space="preserve"> J.</w:t>
      </w:r>
      <w:r w:rsidR="00E372FA">
        <w:t xml:space="preserve"> </w:t>
      </w:r>
      <w:r w:rsidRPr="002270C4">
        <w:t xml:space="preserve">T., </w:t>
      </w:r>
      <w:r w:rsidR="001C47BE">
        <w:t>D.</w:t>
      </w:r>
      <w:r w:rsidR="00E372FA">
        <w:t xml:space="preserve"> </w:t>
      </w:r>
      <w:r w:rsidR="001C47BE">
        <w:t xml:space="preserve">L. </w:t>
      </w:r>
      <w:r w:rsidRPr="002270C4">
        <w:t xml:space="preserve">Yule, </w:t>
      </w:r>
      <w:r w:rsidR="001C47BE">
        <w:t>M.</w:t>
      </w:r>
      <w:r w:rsidR="00E372FA">
        <w:t xml:space="preserve"> </w:t>
      </w:r>
      <w:r w:rsidR="001C47BE">
        <w:t xml:space="preserve">I. </w:t>
      </w:r>
      <w:r w:rsidRPr="002270C4">
        <w:t xml:space="preserve">Jones, </w:t>
      </w:r>
      <w:r w:rsidR="001C47BE">
        <w:t>T.</w:t>
      </w:r>
      <w:r w:rsidR="00E372FA">
        <w:t xml:space="preserve"> </w:t>
      </w:r>
      <w:r w:rsidR="001C47BE">
        <w:t xml:space="preserve">D. </w:t>
      </w:r>
      <w:proofErr w:type="spellStart"/>
      <w:r w:rsidRPr="002270C4">
        <w:t>Ahrenstorff</w:t>
      </w:r>
      <w:proofErr w:type="spellEnd"/>
      <w:r w:rsidRPr="002270C4">
        <w:t xml:space="preserve">, </w:t>
      </w:r>
      <w:r w:rsidR="001C47BE">
        <w:t>T.</w:t>
      </w:r>
      <w:r w:rsidR="00E372FA">
        <w:t xml:space="preserve"> </w:t>
      </w:r>
      <w:r w:rsidR="001C47BE">
        <w:t xml:space="preserve">R. </w:t>
      </w:r>
      <w:proofErr w:type="spellStart"/>
      <w:r w:rsidRPr="002270C4">
        <w:t>Hrabik</w:t>
      </w:r>
      <w:proofErr w:type="spellEnd"/>
      <w:r w:rsidRPr="002270C4">
        <w:t xml:space="preserve">, </w:t>
      </w:r>
      <w:r w:rsidR="001C47BE">
        <w:t>R.</w:t>
      </w:r>
      <w:r w:rsidR="00E372FA">
        <w:t xml:space="preserve"> </w:t>
      </w:r>
      <w:r w:rsidR="001C47BE">
        <w:t xml:space="preserve">M. </w:t>
      </w:r>
      <w:proofErr w:type="spellStart"/>
      <w:r w:rsidRPr="002270C4">
        <w:t>Claramunt</w:t>
      </w:r>
      <w:proofErr w:type="spellEnd"/>
      <w:r w:rsidRPr="002270C4">
        <w:t xml:space="preserve">, </w:t>
      </w:r>
      <w:r w:rsidR="001C47BE">
        <w:t>M.</w:t>
      </w:r>
      <w:r w:rsidR="00E372FA">
        <w:t xml:space="preserve"> </w:t>
      </w:r>
      <w:r w:rsidR="001C47BE">
        <w:t xml:space="preserve">P. </w:t>
      </w:r>
      <w:proofErr w:type="spellStart"/>
      <w:r w:rsidRPr="002270C4">
        <w:t>Ebener</w:t>
      </w:r>
      <w:proofErr w:type="spellEnd"/>
      <w:r w:rsidR="001C47BE">
        <w:t>,</w:t>
      </w:r>
      <w:r w:rsidR="007E6CFF" w:rsidRPr="002270C4">
        <w:t xml:space="preserve"> </w:t>
      </w:r>
      <w:r w:rsidR="001C47BE">
        <w:t>and</w:t>
      </w:r>
      <w:r w:rsidR="00C71277" w:rsidRPr="002270C4">
        <w:t xml:space="preserve"> </w:t>
      </w:r>
      <w:r w:rsidR="001C47BE">
        <w:t>E.</w:t>
      </w:r>
      <w:r w:rsidR="00E372FA">
        <w:t xml:space="preserve"> </w:t>
      </w:r>
      <w:r w:rsidR="001C47BE">
        <w:t xml:space="preserve">K. </w:t>
      </w:r>
      <w:r w:rsidRPr="002270C4">
        <w:t>Berglund</w:t>
      </w:r>
      <w:r w:rsidR="007E6CFF" w:rsidRPr="002270C4">
        <w:t>. 2015. Spatial synchrony in cisco recruitment.</w:t>
      </w:r>
      <w:r w:rsidR="00BC47B1" w:rsidRPr="002270C4">
        <w:t xml:space="preserve"> </w:t>
      </w:r>
      <w:r w:rsidR="00C71277" w:rsidRPr="001C47BE">
        <w:t>Fishery Research</w:t>
      </w:r>
      <w:r w:rsidR="001C47BE">
        <w:t xml:space="preserve"> </w:t>
      </w:r>
      <w:r w:rsidR="007E6CFF" w:rsidRPr="001C47BE">
        <w:t>165</w:t>
      </w:r>
      <w:r w:rsidR="001C47BE">
        <w:t>:</w:t>
      </w:r>
      <w:r w:rsidR="007E6CFF" w:rsidRPr="002270C4">
        <w:t>11-21.</w:t>
      </w:r>
    </w:p>
    <w:p w14:paraId="3D4E2109" w14:textId="6AEE723C" w:rsidR="003A0819" w:rsidRPr="002270C4" w:rsidRDefault="00603A67" w:rsidP="002270C4">
      <w:pPr>
        <w:pStyle w:val="References"/>
        <w:spacing w:line="360" w:lineRule="auto"/>
      </w:pPr>
      <w:r w:rsidRPr="002270C4">
        <w:t>Ogle</w:t>
      </w:r>
      <w:r w:rsidR="001C47BE">
        <w:t>,</w:t>
      </w:r>
      <w:r w:rsidRPr="002270C4">
        <w:t xml:space="preserve"> D</w:t>
      </w:r>
      <w:r w:rsidR="00AB582B" w:rsidRPr="002270C4">
        <w:t>.</w:t>
      </w:r>
      <w:r w:rsidR="00E372FA">
        <w:t xml:space="preserve"> </w:t>
      </w:r>
      <w:r w:rsidRPr="002270C4">
        <w:t>H.</w:t>
      </w:r>
      <w:r w:rsidR="00DA207A" w:rsidRPr="002270C4">
        <w:t xml:space="preserve"> 201</w:t>
      </w:r>
      <w:ins w:id="150" w:author="Derek Ogle" w:date="2017-03-23T12:25:00Z">
        <w:r w:rsidR="00072DD6">
          <w:t>7</w:t>
        </w:r>
      </w:ins>
      <w:del w:id="151" w:author="Derek Ogle" w:date="2017-03-23T12:25:00Z">
        <w:r w:rsidR="00DA207A" w:rsidRPr="002270C4" w:rsidDel="00072DD6">
          <w:delText>6</w:delText>
        </w:r>
      </w:del>
      <w:r w:rsidR="003A0819" w:rsidRPr="002270C4">
        <w:t>. FSA: Fisheries stock analysis.</w:t>
      </w:r>
      <w:r w:rsidR="00886E0B" w:rsidRPr="002270C4">
        <w:t xml:space="preserve"> </w:t>
      </w:r>
      <w:r w:rsidR="003A0819" w:rsidRPr="002270C4">
        <w:t xml:space="preserve">Available: </w:t>
      </w:r>
      <w:r w:rsidR="001078E5" w:rsidRPr="002270C4">
        <w:t>http://github.com/droglenc/fsa/</w:t>
      </w:r>
      <w:r w:rsidR="003A0819" w:rsidRPr="002270C4">
        <w:t>.</w:t>
      </w:r>
    </w:p>
    <w:p w14:paraId="74C59A64" w14:textId="57E976D6" w:rsidR="008366D5" w:rsidRPr="002270C4" w:rsidRDefault="00AB582B" w:rsidP="002270C4">
      <w:pPr>
        <w:pStyle w:val="References"/>
        <w:spacing w:line="360" w:lineRule="auto"/>
      </w:pPr>
      <w:proofErr w:type="spellStart"/>
      <w:r w:rsidRPr="002270C4">
        <w:t>Oyadomari</w:t>
      </w:r>
      <w:proofErr w:type="spellEnd"/>
      <w:r w:rsidR="001C47BE">
        <w:t>,</w:t>
      </w:r>
      <w:r w:rsidR="008366D5" w:rsidRPr="002270C4">
        <w:t xml:space="preserve"> J.</w:t>
      </w:r>
      <w:r w:rsidR="00E372FA">
        <w:t xml:space="preserve"> </w:t>
      </w:r>
      <w:r w:rsidR="001C47BE">
        <w:t>K., and N.</w:t>
      </w:r>
      <w:r w:rsidR="00E372FA">
        <w:t xml:space="preserve"> </w:t>
      </w:r>
      <w:r w:rsidR="001C47BE">
        <w:t xml:space="preserve">A. </w:t>
      </w:r>
      <w:r w:rsidRPr="002270C4">
        <w:t>Auer</w:t>
      </w:r>
      <w:r w:rsidR="008366D5" w:rsidRPr="002270C4">
        <w:t>. 2007. Influence of rearing temperature and feeding regime on otolith increment deposition of larval cisc</w:t>
      </w:r>
      <w:r w:rsidR="00627A3D" w:rsidRPr="002270C4">
        <w:t xml:space="preserve">oes. </w:t>
      </w:r>
      <w:r w:rsidR="00C71277" w:rsidRPr="001C47BE">
        <w:t>Transactions of the American Fisheries Society</w:t>
      </w:r>
      <w:r w:rsidR="001C47BE">
        <w:t xml:space="preserve"> </w:t>
      </w:r>
      <w:r w:rsidR="00627A3D" w:rsidRPr="001C47BE">
        <w:t>136</w:t>
      </w:r>
      <w:r w:rsidR="001C47BE">
        <w:t>:</w:t>
      </w:r>
      <w:r w:rsidR="008366D5" w:rsidRPr="002270C4">
        <w:t>766-777.</w:t>
      </w:r>
    </w:p>
    <w:p w14:paraId="1B2AB82C" w14:textId="5C99FA43" w:rsidR="008366D5" w:rsidRPr="002270C4" w:rsidRDefault="00AB582B" w:rsidP="002270C4">
      <w:pPr>
        <w:pStyle w:val="References"/>
        <w:spacing w:line="360" w:lineRule="auto"/>
      </w:pPr>
      <w:proofErr w:type="spellStart"/>
      <w:r w:rsidRPr="002270C4">
        <w:lastRenderedPageBreak/>
        <w:t>Oyadomari</w:t>
      </w:r>
      <w:proofErr w:type="spellEnd"/>
      <w:r w:rsidR="001C47BE">
        <w:t>,</w:t>
      </w:r>
      <w:r w:rsidR="008366D5" w:rsidRPr="002270C4">
        <w:t xml:space="preserve"> J.</w:t>
      </w:r>
      <w:r w:rsidR="00E372FA">
        <w:t xml:space="preserve"> </w:t>
      </w:r>
      <w:r w:rsidR="001C47BE">
        <w:t>K., and N.</w:t>
      </w:r>
      <w:r w:rsidR="00E372FA">
        <w:t xml:space="preserve"> </w:t>
      </w:r>
      <w:r w:rsidR="001C47BE">
        <w:t xml:space="preserve">A. </w:t>
      </w:r>
      <w:r w:rsidRPr="002270C4">
        <w:t>Auer</w:t>
      </w:r>
      <w:r w:rsidR="008366D5" w:rsidRPr="002270C4">
        <w:t>. 2008. Transport and growth of larval cisco (</w:t>
      </w:r>
      <w:proofErr w:type="spellStart"/>
      <w:r w:rsidR="008366D5" w:rsidRPr="002270C4">
        <w:rPr>
          <w:i/>
        </w:rPr>
        <w:t>Coregonus</w:t>
      </w:r>
      <w:proofErr w:type="spellEnd"/>
      <w:r w:rsidR="008366D5" w:rsidRPr="002270C4">
        <w:rPr>
          <w:i/>
        </w:rPr>
        <w:t xml:space="preserve"> </w:t>
      </w:r>
      <w:proofErr w:type="spellStart"/>
      <w:r w:rsidR="008366D5" w:rsidRPr="002270C4">
        <w:rPr>
          <w:i/>
        </w:rPr>
        <w:t>artedi</w:t>
      </w:r>
      <w:proofErr w:type="spellEnd"/>
      <w:r w:rsidR="008366D5" w:rsidRPr="002270C4">
        <w:t>) in the Keweenaw Current region of Lake Superior</w:t>
      </w:r>
      <w:r w:rsidR="00627A3D" w:rsidRPr="002270C4">
        <w:t xml:space="preserve">. </w:t>
      </w:r>
      <w:r w:rsidR="00C71277" w:rsidRPr="001C47BE">
        <w:t>Canadian Journal of Fisheries and Aquatic Sciences</w:t>
      </w:r>
      <w:r w:rsidR="001C47BE">
        <w:t xml:space="preserve"> </w:t>
      </w:r>
      <w:r w:rsidR="00627A3D" w:rsidRPr="001C47BE">
        <w:t>65</w:t>
      </w:r>
      <w:r w:rsidR="001C47BE">
        <w:t>:</w:t>
      </w:r>
      <w:r w:rsidR="008366D5" w:rsidRPr="002270C4">
        <w:t>1447-1458.</w:t>
      </w:r>
    </w:p>
    <w:p w14:paraId="20F3D8D6" w14:textId="23302BE5" w:rsidR="007123FE" w:rsidRPr="002270C4" w:rsidRDefault="00AB582B" w:rsidP="002270C4">
      <w:pPr>
        <w:pStyle w:val="References"/>
        <w:spacing w:line="360" w:lineRule="auto"/>
      </w:pPr>
      <w:r w:rsidRPr="002270C4">
        <w:t>Parker</w:t>
      </w:r>
      <w:r w:rsidR="001C47BE">
        <w:t>,</w:t>
      </w:r>
      <w:r w:rsidR="007123FE" w:rsidRPr="002270C4">
        <w:t xml:space="preserve"> B.</w:t>
      </w:r>
      <w:r w:rsidR="00E372FA">
        <w:t xml:space="preserve"> </w:t>
      </w:r>
      <w:r w:rsidR="007123FE" w:rsidRPr="002270C4">
        <w:t xml:space="preserve">J. 1989. Status of the </w:t>
      </w:r>
      <w:proofErr w:type="spellStart"/>
      <w:r w:rsidR="00AA0F4F" w:rsidRPr="002270C4">
        <w:t>kiyi</w:t>
      </w:r>
      <w:proofErr w:type="spellEnd"/>
      <w:r w:rsidR="007123FE" w:rsidRPr="002270C4">
        <w:t xml:space="preserve">, </w:t>
      </w:r>
      <w:proofErr w:type="spellStart"/>
      <w:r w:rsidR="007123FE" w:rsidRPr="002270C4">
        <w:rPr>
          <w:i/>
        </w:rPr>
        <w:t>Coregonus</w:t>
      </w:r>
      <w:proofErr w:type="spellEnd"/>
      <w:r w:rsidR="007123FE" w:rsidRPr="002270C4">
        <w:rPr>
          <w:i/>
        </w:rPr>
        <w:t xml:space="preserve"> </w:t>
      </w:r>
      <w:proofErr w:type="spellStart"/>
      <w:r w:rsidR="007123FE" w:rsidRPr="002270C4">
        <w:rPr>
          <w:i/>
        </w:rPr>
        <w:t>kiyi</w:t>
      </w:r>
      <w:proofErr w:type="spellEnd"/>
      <w:r w:rsidR="007123FE" w:rsidRPr="002270C4">
        <w:t xml:space="preserve">, in Canada. </w:t>
      </w:r>
      <w:r w:rsidR="00C71277" w:rsidRPr="001C47BE">
        <w:t>Canadian Field-Naturalist</w:t>
      </w:r>
      <w:r w:rsidR="001C47BE">
        <w:t xml:space="preserve"> </w:t>
      </w:r>
      <w:r w:rsidR="007123FE" w:rsidRPr="001C47BE">
        <w:t>103</w:t>
      </w:r>
      <w:r w:rsidR="001C47BE">
        <w:t>:</w:t>
      </w:r>
      <w:r w:rsidR="007123FE" w:rsidRPr="002270C4">
        <w:t>171-174.</w:t>
      </w:r>
    </w:p>
    <w:p w14:paraId="45DA0329" w14:textId="62515B79" w:rsidR="007D5B7A" w:rsidRPr="002270C4" w:rsidRDefault="00AB582B" w:rsidP="002270C4">
      <w:pPr>
        <w:pStyle w:val="References"/>
        <w:spacing w:line="360" w:lineRule="auto"/>
      </w:pPr>
      <w:r w:rsidRPr="002270C4">
        <w:t>Pratt</w:t>
      </w:r>
      <w:r w:rsidR="001C47BE">
        <w:t>,</w:t>
      </w:r>
      <w:r w:rsidR="007D5B7A" w:rsidRPr="002270C4">
        <w:t xml:space="preserve"> T.</w:t>
      </w:r>
      <w:r w:rsidR="00E372FA">
        <w:t xml:space="preserve"> </w:t>
      </w:r>
      <w:r w:rsidRPr="002270C4">
        <w:t>C.</w:t>
      </w:r>
      <w:r w:rsidR="001C47BE">
        <w:t>, and S.</w:t>
      </w:r>
      <w:r w:rsidR="00E372FA">
        <w:t xml:space="preserve"> </w:t>
      </w:r>
      <w:r w:rsidR="001C47BE">
        <w:t>C.</w:t>
      </w:r>
      <w:r w:rsidRPr="002270C4">
        <w:t xml:space="preserve"> Chong</w:t>
      </w:r>
      <w:r w:rsidR="007D5B7A" w:rsidRPr="002270C4">
        <w:t xml:space="preserve">. 2012. Contemporary life history characteristics of Lake Superior </w:t>
      </w:r>
      <w:proofErr w:type="spellStart"/>
      <w:r w:rsidR="007D5B7A" w:rsidRPr="002270C4">
        <w:t>deepwater</w:t>
      </w:r>
      <w:proofErr w:type="spellEnd"/>
      <w:r w:rsidR="007D5B7A" w:rsidRPr="002270C4">
        <w:t xml:space="preserve"> ciscoes. </w:t>
      </w:r>
      <w:r w:rsidR="00C71277" w:rsidRPr="001C47BE">
        <w:rPr>
          <w:shd w:val="clear" w:color="auto" w:fill="FFFFFF"/>
        </w:rPr>
        <w:t>Aquatic Ecosystem Health and Management</w:t>
      </w:r>
      <w:r w:rsidR="001C47BE">
        <w:rPr>
          <w:shd w:val="clear" w:color="auto" w:fill="FFFFFF"/>
        </w:rPr>
        <w:t xml:space="preserve"> </w:t>
      </w:r>
      <w:r w:rsidR="007D5B7A" w:rsidRPr="001C47BE">
        <w:t>15</w:t>
      </w:r>
      <w:r w:rsidR="001C47BE">
        <w:t>:</w:t>
      </w:r>
      <w:r w:rsidR="007D5B7A" w:rsidRPr="002270C4">
        <w:t>322-332.</w:t>
      </w:r>
    </w:p>
    <w:p w14:paraId="01BF2679" w14:textId="3CE6E8DA" w:rsidR="00EA2CA6" w:rsidRPr="002270C4" w:rsidRDefault="00AB582B" w:rsidP="002270C4">
      <w:pPr>
        <w:pStyle w:val="References"/>
        <w:spacing w:line="360" w:lineRule="auto"/>
      </w:pPr>
      <w:r w:rsidRPr="002270C4">
        <w:t>Prichard</w:t>
      </w:r>
      <w:r w:rsidR="001C47BE">
        <w:t>,</w:t>
      </w:r>
      <w:r w:rsidR="00EA2CA6" w:rsidRPr="002270C4">
        <w:t xml:space="preserve"> A.</w:t>
      </w:r>
      <w:r w:rsidR="00E372FA">
        <w:t xml:space="preserve"> </w:t>
      </w:r>
      <w:r w:rsidR="00EA2CA6" w:rsidRPr="002270C4">
        <w:t xml:space="preserve">L. 1931. Taxonomic and life history studies of the ciscoes of Lake Ontario. University of Toronto Press and Ontario </w:t>
      </w:r>
      <w:r w:rsidR="0058129F" w:rsidRPr="002270C4">
        <w:t xml:space="preserve">Fisheries Research Laboratory. No. 41. </w:t>
      </w:r>
      <w:r w:rsidR="00EA2CA6" w:rsidRPr="002270C4">
        <w:t>78 pages.</w:t>
      </w:r>
    </w:p>
    <w:p w14:paraId="795620BF" w14:textId="301B0128" w:rsidR="003A0819" w:rsidRPr="002270C4" w:rsidRDefault="003A0819" w:rsidP="002270C4">
      <w:pPr>
        <w:pStyle w:val="References"/>
        <w:spacing w:line="360" w:lineRule="auto"/>
      </w:pPr>
      <w:r w:rsidRPr="002270C4">
        <w:t>Quist</w:t>
      </w:r>
      <w:r w:rsidR="005C13B6">
        <w:t>,</w:t>
      </w:r>
      <w:r w:rsidRPr="002270C4">
        <w:t xml:space="preserve"> M</w:t>
      </w:r>
      <w:r w:rsidR="00C57782" w:rsidRPr="002270C4">
        <w:t>.</w:t>
      </w:r>
      <w:r w:rsidR="00E372FA">
        <w:t xml:space="preserve"> </w:t>
      </w:r>
      <w:r w:rsidRPr="002270C4">
        <w:t>C</w:t>
      </w:r>
      <w:r w:rsidR="00C57782" w:rsidRPr="002270C4">
        <w:t>.</w:t>
      </w:r>
      <w:r w:rsidRPr="002270C4">
        <w:t xml:space="preserve">, </w:t>
      </w:r>
      <w:r w:rsidR="005C13B6">
        <w:t>M.</w:t>
      </w:r>
      <w:r w:rsidR="00E372FA">
        <w:t xml:space="preserve"> </w:t>
      </w:r>
      <w:r w:rsidR="005C13B6">
        <w:t xml:space="preserve">A. </w:t>
      </w:r>
      <w:proofErr w:type="spellStart"/>
      <w:r w:rsidRPr="002270C4">
        <w:t>Pegg</w:t>
      </w:r>
      <w:proofErr w:type="spellEnd"/>
      <w:r w:rsidR="00C57782" w:rsidRPr="002270C4">
        <w:t>.</w:t>
      </w:r>
      <w:r w:rsidR="005C13B6">
        <w:t>,</w:t>
      </w:r>
      <w:r w:rsidRPr="002270C4">
        <w:t xml:space="preserve"> </w:t>
      </w:r>
      <w:r w:rsidR="005C13B6">
        <w:t>and D.</w:t>
      </w:r>
      <w:r w:rsidR="00E372FA">
        <w:t xml:space="preserve"> </w:t>
      </w:r>
      <w:r w:rsidR="005C13B6">
        <w:t xml:space="preserve">R. </w:t>
      </w:r>
      <w:proofErr w:type="spellStart"/>
      <w:r w:rsidRPr="002270C4">
        <w:t>DeVries</w:t>
      </w:r>
      <w:proofErr w:type="spellEnd"/>
      <w:r w:rsidRPr="002270C4">
        <w:t>. 2012. Age and growth</w:t>
      </w:r>
      <w:r w:rsidR="00C71277" w:rsidRPr="002270C4">
        <w:t xml:space="preserve">. </w:t>
      </w:r>
      <w:r w:rsidR="005C13B6">
        <w:t xml:space="preserve">Pages 677-731 </w:t>
      </w:r>
      <w:r w:rsidR="005C13B6">
        <w:rPr>
          <w:i/>
        </w:rPr>
        <w:t>in</w:t>
      </w:r>
      <w:r w:rsidRPr="002270C4">
        <w:t xml:space="preserve"> </w:t>
      </w:r>
      <w:r w:rsidR="005C13B6">
        <w:t>A.</w:t>
      </w:r>
      <w:r w:rsidR="00E372FA">
        <w:t xml:space="preserve"> </w:t>
      </w:r>
      <w:r w:rsidR="005C13B6">
        <w:t>V. Zale</w:t>
      </w:r>
      <w:r w:rsidRPr="002270C4">
        <w:t xml:space="preserve">, </w:t>
      </w:r>
      <w:r w:rsidR="005C13B6">
        <w:t>D.</w:t>
      </w:r>
      <w:r w:rsidR="00E372FA">
        <w:t xml:space="preserve"> </w:t>
      </w:r>
      <w:r w:rsidR="005C13B6">
        <w:t xml:space="preserve">L. </w:t>
      </w:r>
      <w:r w:rsidRPr="002270C4">
        <w:t xml:space="preserve">Parrish, </w:t>
      </w:r>
      <w:r w:rsidR="005C13B6">
        <w:t>and T.</w:t>
      </w:r>
      <w:r w:rsidR="00E372FA">
        <w:t xml:space="preserve"> </w:t>
      </w:r>
      <w:r w:rsidR="005C13B6">
        <w:t xml:space="preserve">M. </w:t>
      </w:r>
      <w:r w:rsidRPr="002270C4">
        <w:t>Sutton,</w:t>
      </w:r>
      <w:r w:rsidR="005C13B6">
        <w:t xml:space="preserve"> editors.</w:t>
      </w:r>
      <w:r w:rsidRPr="002270C4">
        <w:t xml:space="preserve"> </w:t>
      </w:r>
      <w:commentRangeStart w:id="152"/>
      <w:r w:rsidRPr="005C13B6">
        <w:t>Fisheries Techniques</w:t>
      </w:r>
      <w:r w:rsidR="00C71277" w:rsidRPr="002270C4">
        <w:rPr>
          <w:i/>
        </w:rPr>
        <w:t xml:space="preserve"> </w:t>
      </w:r>
      <w:r w:rsidR="00C71277" w:rsidRPr="002270C4">
        <w:t>(3</w:t>
      </w:r>
      <w:r w:rsidR="00C71277" w:rsidRPr="002270C4">
        <w:rPr>
          <w:vertAlign w:val="superscript"/>
        </w:rPr>
        <w:t>rd</w:t>
      </w:r>
      <w:r w:rsidR="00C71277" w:rsidRPr="002270C4">
        <w:t xml:space="preserve"> </w:t>
      </w:r>
      <w:proofErr w:type="gramStart"/>
      <w:r w:rsidR="00C71277" w:rsidRPr="002270C4">
        <w:t>ed</w:t>
      </w:r>
      <w:proofErr w:type="gramEnd"/>
      <w:r w:rsidR="00C71277" w:rsidRPr="002270C4">
        <w:t>.)</w:t>
      </w:r>
      <w:commentRangeEnd w:id="152"/>
      <w:r w:rsidR="002D0369">
        <w:rPr>
          <w:rStyle w:val="CommentReference"/>
          <w:rFonts w:cstheme="minorBidi"/>
        </w:rPr>
        <w:commentReference w:id="152"/>
      </w:r>
      <w:r w:rsidRPr="002270C4">
        <w:t xml:space="preserve">. </w:t>
      </w:r>
      <w:r w:rsidR="00C57782" w:rsidRPr="002270C4">
        <w:t xml:space="preserve">American Fisheries Society, </w:t>
      </w:r>
      <w:r w:rsidRPr="002270C4">
        <w:t>Bethesda</w:t>
      </w:r>
      <w:r w:rsidR="00C57782" w:rsidRPr="002270C4">
        <w:t xml:space="preserve">, </w:t>
      </w:r>
      <w:r w:rsidRPr="002270C4">
        <w:t>M</w:t>
      </w:r>
      <w:r w:rsidR="00F62623">
        <w:t>aryland</w:t>
      </w:r>
      <w:r w:rsidRPr="002270C4">
        <w:t>.</w:t>
      </w:r>
    </w:p>
    <w:p w14:paraId="78332E5A" w14:textId="64CE65C9" w:rsidR="003A0819" w:rsidRPr="002270C4" w:rsidRDefault="009478DA" w:rsidP="002270C4">
      <w:pPr>
        <w:pStyle w:val="References"/>
        <w:spacing w:line="360" w:lineRule="auto"/>
      </w:pPr>
      <w:r w:rsidRPr="002270C4">
        <w:t>R Development Core Team</w:t>
      </w:r>
      <w:r w:rsidR="00390016" w:rsidRPr="002270C4">
        <w:t>.</w:t>
      </w:r>
      <w:r w:rsidR="00C57782" w:rsidRPr="002270C4">
        <w:t xml:space="preserve"> </w:t>
      </w:r>
      <w:r w:rsidR="004931EE" w:rsidRPr="002270C4">
        <w:t>201</w:t>
      </w:r>
      <w:ins w:id="153" w:author="Derek Ogle" w:date="2017-03-23T12:25:00Z">
        <w:r w:rsidR="00072DD6">
          <w:t>7</w:t>
        </w:r>
      </w:ins>
      <w:del w:id="154" w:author="Derek Ogle" w:date="2017-03-23T12:25:00Z">
        <w:r w:rsidR="004931EE" w:rsidRPr="002270C4" w:rsidDel="00072DD6">
          <w:delText>6</w:delText>
        </w:r>
      </w:del>
      <w:r w:rsidR="003A0819" w:rsidRPr="002270C4">
        <w:t>. R: a language and environment for statistical computing. R Foundation for Statistical Computing.</w:t>
      </w:r>
      <w:r w:rsidR="00C57782" w:rsidRPr="002270C4">
        <w:t xml:space="preserve"> </w:t>
      </w:r>
      <w:r w:rsidR="003A0819" w:rsidRPr="002270C4">
        <w:t>Available: http://R-project.org.</w:t>
      </w:r>
    </w:p>
    <w:p w14:paraId="42DC881F" w14:textId="5FE539DF" w:rsidR="001F717C" w:rsidRPr="002270C4" w:rsidRDefault="00390016" w:rsidP="002270C4">
      <w:pPr>
        <w:pStyle w:val="References"/>
        <w:spacing w:line="360" w:lineRule="auto"/>
      </w:pPr>
      <w:proofErr w:type="spellStart"/>
      <w:r w:rsidRPr="002270C4">
        <w:t>Sandström</w:t>
      </w:r>
      <w:proofErr w:type="spellEnd"/>
      <w:r w:rsidR="005C13B6">
        <w:t>,</w:t>
      </w:r>
      <w:r w:rsidRPr="002270C4">
        <w:t xml:space="preserve"> A., </w:t>
      </w:r>
      <w:r w:rsidR="005C13B6">
        <w:t xml:space="preserve">H. </w:t>
      </w:r>
      <w:proofErr w:type="spellStart"/>
      <w:r w:rsidRPr="002270C4">
        <w:t>Ragnarsson-Stabo</w:t>
      </w:r>
      <w:proofErr w:type="spellEnd"/>
      <w:r w:rsidRPr="002270C4">
        <w:t xml:space="preserve">, </w:t>
      </w:r>
      <w:r w:rsidR="005C13B6">
        <w:t xml:space="preserve">T. </w:t>
      </w:r>
      <w:proofErr w:type="spellStart"/>
      <w:r w:rsidRPr="002270C4">
        <w:t>Axenrot</w:t>
      </w:r>
      <w:proofErr w:type="spellEnd"/>
      <w:r w:rsidR="005C13B6">
        <w:t xml:space="preserve">, and E. </w:t>
      </w:r>
      <w:proofErr w:type="spellStart"/>
      <w:r w:rsidRPr="002270C4">
        <w:t>Bergstrand</w:t>
      </w:r>
      <w:proofErr w:type="spellEnd"/>
      <w:r w:rsidR="005C13B6">
        <w:t>.</w:t>
      </w:r>
      <w:r w:rsidR="001F717C" w:rsidRPr="002270C4">
        <w:t xml:space="preserve"> 2014. Has climate variability driven the trends and dynamics in recruitment of pelagic fish species in Swedish Lakes </w:t>
      </w:r>
      <w:proofErr w:type="spellStart"/>
      <w:r w:rsidR="001F717C" w:rsidRPr="002270C4">
        <w:t>Vänern</w:t>
      </w:r>
      <w:proofErr w:type="spellEnd"/>
      <w:r w:rsidR="001F717C" w:rsidRPr="002270C4">
        <w:t xml:space="preserve"> and </w:t>
      </w:r>
      <w:proofErr w:type="spellStart"/>
      <w:r w:rsidR="001F717C" w:rsidRPr="002270C4">
        <w:t>Vättern</w:t>
      </w:r>
      <w:proofErr w:type="spellEnd"/>
      <w:r w:rsidR="001F717C" w:rsidRPr="002270C4">
        <w:t xml:space="preserve"> in recent decades?</w:t>
      </w:r>
      <w:r w:rsidR="00546B5F" w:rsidRPr="002270C4">
        <w:t xml:space="preserve"> </w:t>
      </w:r>
      <w:r w:rsidR="00C71277" w:rsidRPr="005C13B6">
        <w:rPr>
          <w:shd w:val="clear" w:color="auto" w:fill="FFFFFF"/>
        </w:rPr>
        <w:t>Aquatic Ecosystem Health and Management</w:t>
      </w:r>
      <w:r w:rsidR="005C13B6">
        <w:rPr>
          <w:shd w:val="clear" w:color="auto" w:fill="FFFFFF"/>
        </w:rPr>
        <w:t xml:space="preserve"> </w:t>
      </w:r>
      <w:r w:rsidR="001F717C" w:rsidRPr="005C13B6">
        <w:t>17</w:t>
      </w:r>
      <w:r w:rsidR="005C13B6">
        <w:t>:</w:t>
      </w:r>
      <w:r w:rsidR="001F717C" w:rsidRPr="002270C4">
        <w:t>349-356.</w:t>
      </w:r>
    </w:p>
    <w:p w14:paraId="78DF7C2E" w14:textId="615F12B9" w:rsidR="00DD225F" w:rsidRPr="002270C4" w:rsidRDefault="00390016" w:rsidP="002270C4">
      <w:pPr>
        <w:pStyle w:val="References"/>
        <w:spacing w:line="360" w:lineRule="auto"/>
      </w:pPr>
      <w:r w:rsidRPr="002270C4">
        <w:t>Stewart</w:t>
      </w:r>
      <w:r w:rsidR="005C13B6">
        <w:t>,</w:t>
      </w:r>
      <w:r w:rsidR="00DD225F" w:rsidRPr="002270C4">
        <w:t xml:space="preserve"> T.</w:t>
      </w:r>
      <w:r w:rsidR="00E372FA">
        <w:t xml:space="preserve"> </w:t>
      </w:r>
      <w:r w:rsidRPr="002270C4">
        <w:t xml:space="preserve">R., </w:t>
      </w:r>
      <w:r w:rsidR="005C13B6">
        <w:t>D.</w:t>
      </w:r>
      <w:r w:rsidR="00E372FA">
        <w:t xml:space="preserve"> </w:t>
      </w:r>
      <w:r w:rsidR="005C13B6">
        <w:t xml:space="preserve">H. </w:t>
      </w:r>
      <w:r w:rsidRPr="002270C4">
        <w:t>Ogle</w:t>
      </w:r>
      <w:r w:rsidR="00DD225F" w:rsidRPr="002270C4">
        <w:t xml:space="preserve">, </w:t>
      </w:r>
      <w:r w:rsidR="005C13B6">
        <w:t>O.</w:t>
      </w:r>
      <w:r w:rsidR="00E372FA">
        <w:t xml:space="preserve"> </w:t>
      </w:r>
      <w:r w:rsidR="005C13B6">
        <w:t xml:space="preserve">T. </w:t>
      </w:r>
      <w:r w:rsidRPr="002270C4">
        <w:t>Gorman.</w:t>
      </w:r>
      <w:r w:rsidR="005C13B6">
        <w:t>, and M.</w:t>
      </w:r>
      <w:r w:rsidR="00E372FA">
        <w:t xml:space="preserve"> </w:t>
      </w:r>
      <w:r w:rsidR="005C13B6">
        <w:t xml:space="preserve">R. </w:t>
      </w:r>
      <w:r w:rsidRPr="002270C4">
        <w:t>Vinson</w:t>
      </w:r>
      <w:r w:rsidR="004241B0" w:rsidRPr="002270C4">
        <w:t>.</w:t>
      </w:r>
      <w:r w:rsidR="00627A3D" w:rsidRPr="002270C4">
        <w:t xml:space="preserve"> </w:t>
      </w:r>
      <w:r w:rsidR="004241B0" w:rsidRPr="002270C4">
        <w:t>2016.</w:t>
      </w:r>
      <w:r w:rsidR="00886E0B" w:rsidRPr="002270C4">
        <w:t xml:space="preserve"> </w:t>
      </w:r>
      <w:r w:rsidR="004241B0" w:rsidRPr="002270C4">
        <w:t>Age, growth, and size of Lake Superior Pygmy Whitefish (</w:t>
      </w:r>
      <w:proofErr w:type="spellStart"/>
      <w:r w:rsidR="004241B0" w:rsidRPr="002270C4">
        <w:rPr>
          <w:i/>
        </w:rPr>
        <w:t>Prosopium</w:t>
      </w:r>
      <w:proofErr w:type="spellEnd"/>
      <w:r w:rsidR="004241B0" w:rsidRPr="002270C4">
        <w:rPr>
          <w:i/>
        </w:rPr>
        <w:t xml:space="preserve"> </w:t>
      </w:r>
      <w:proofErr w:type="spellStart"/>
      <w:r w:rsidR="004241B0" w:rsidRPr="002270C4">
        <w:rPr>
          <w:i/>
        </w:rPr>
        <w:t>coulterii</w:t>
      </w:r>
      <w:proofErr w:type="spellEnd"/>
      <w:r w:rsidR="004241B0" w:rsidRPr="002270C4">
        <w:t>).</w:t>
      </w:r>
      <w:r w:rsidR="00886E0B" w:rsidRPr="002270C4">
        <w:t xml:space="preserve"> </w:t>
      </w:r>
      <w:r w:rsidR="00C71277" w:rsidRPr="005C13B6">
        <w:t>The American Midland Naturalist Journal</w:t>
      </w:r>
      <w:r w:rsidR="005C13B6">
        <w:t xml:space="preserve"> </w:t>
      </w:r>
      <w:r w:rsidR="00C71277" w:rsidRPr="005C13B6">
        <w:t>175</w:t>
      </w:r>
      <w:r w:rsidR="005C13B6">
        <w:t>:</w:t>
      </w:r>
      <w:r w:rsidR="00C747EE" w:rsidRPr="002270C4">
        <w:t>24-36</w:t>
      </w:r>
      <w:r w:rsidR="004241B0" w:rsidRPr="002270C4">
        <w:t>.</w:t>
      </w:r>
    </w:p>
    <w:p w14:paraId="25FE6C83" w14:textId="602A206D" w:rsidR="00631AA0" w:rsidRPr="002270C4" w:rsidRDefault="00631AA0" w:rsidP="002270C4">
      <w:pPr>
        <w:pStyle w:val="References"/>
        <w:spacing w:line="360" w:lineRule="auto"/>
      </w:pPr>
      <w:r w:rsidRPr="002270C4">
        <w:rPr>
          <w:shd w:val="clear" w:color="auto" w:fill="FFFFFF"/>
        </w:rPr>
        <w:t>Stockwell</w:t>
      </w:r>
      <w:r w:rsidR="005C13B6">
        <w:rPr>
          <w:shd w:val="clear" w:color="auto" w:fill="FFFFFF"/>
        </w:rPr>
        <w:t>,</w:t>
      </w:r>
      <w:r w:rsidRPr="002270C4">
        <w:rPr>
          <w:shd w:val="clear" w:color="auto" w:fill="FFFFFF"/>
        </w:rPr>
        <w:t xml:space="preserve"> J</w:t>
      </w:r>
      <w:r w:rsidR="00E02B07" w:rsidRPr="002270C4">
        <w:rPr>
          <w:shd w:val="clear" w:color="auto" w:fill="FFFFFF"/>
        </w:rPr>
        <w:t>.</w:t>
      </w:r>
      <w:r w:rsidR="00E372FA">
        <w:rPr>
          <w:shd w:val="clear" w:color="auto" w:fill="FFFFFF"/>
        </w:rPr>
        <w:t xml:space="preserve"> </w:t>
      </w:r>
      <w:r w:rsidR="00390016" w:rsidRPr="002270C4">
        <w:rPr>
          <w:shd w:val="clear" w:color="auto" w:fill="FFFFFF"/>
        </w:rPr>
        <w:t xml:space="preserve">D., </w:t>
      </w:r>
      <w:r w:rsidR="005C13B6">
        <w:rPr>
          <w:shd w:val="clear" w:color="auto" w:fill="FFFFFF"/>
        </w:rPr>
        <w:t>M.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 xml:space="preserve">P. </w:t>
      </w:r>
      <w:proofErr w:type="spellStart"/>
      <w:r w:rsidR="00390016" w:rsidRPr="002270C4">
        <w:rPr>
          <w:shd w:val="clear" w:color="auto" w:fill="FFFFFF"/>
        </w:rPr>
        <w:t>Ebener</w:t>
      </w:r>
      <w:proofErr w:type="spellEnd"/>
      <w:r w:rsidR="0093389A" w:rsidRPr="002270C4">
        <w:rPr>
          <w:shd w:val="clear" w:color="auto" w:fill="FFFFFF"/>
        </w:rPr>
        <w:t xml:space="preserve">, </w:t>
      </w:r>
      <w:r w:rsidR="005C13B6">
        <w:rPr>
          <w:shd w:val="clear" w:color="auto" w:fill="FFFFFF"/>
        </w:rPr>
        <w:t>J.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 xml:space="preserve">A. </w:t>
      </w:r>
      <w:r w:rsidRPr="002270C4">
        <w:rPr>
          <w:shd w:val="clear" w:color="auto" w:fill="FFFFFF"/>
        </w:rPr>
        <w:t>Black</w:t>
      </w:r>
      <w:r w:rsidR="0093389A" w:rsidRPr="002270C4">
        <w:rPr>
          <w:shd w:val="clear" w:color="auto" w:fill="FFFFFF"/>
        </w:rPr>
        <w:t xml:space="preserve">, </w:t>
      </w:r>
      <w:r w:rsidR="005C13B6">
        <w:rPr>
          <w:shd w:val="clear" w:color="auto" w:fill="FFFFFF"/>
        </w:rPr>
        <w:t>O.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 xml:space="preserve">T. </w:t>
      </w:r>
      <w:r w:rsidRPr="002270C4">
        <w:rPr>
          <w:shd w:val="clear" w:color="auto" w:fill="FFFFFF"/>
        </w:rPr>
        <w:t>Gorman</w:t>
      </w:r>
      <w:r w:rsidR="0093389A" w:rsidRPr="002270C4">
        <w:rPr>
          <w:shd w:val="clear" w:color="auto" w:fill="FFFFFF"/>
        </w:rPr>
        <w:t xml:space="preserve">, </w:t>
      </w:r>
      <w:r w:rsidR="005C13B6">
        <w:rPr>
          <w:shd w:val="clear" w:color="auto" w:fill="FFFFFF"/>
        </w:rPr>
        <w:t>T.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 xml:space="preserve">R. </w:t>
      </w:r>
      <w:proofErr w:type="spellStart"/>
      <w:r w:rsidR="00390016" w:rsidRPr="002270C4">
        <w:rPr>
          <w:shd w:val="clear" w:color="auto" w:fill="FFFFFF"/>
        </w:rPr>
        <w:t>Hrabik</w:t>
      </w:r>
      <w:proofErr w:type="spellEnd"/>
      <w:r w:rsidR="0093389A" w:rsidRPr="002270C4">
        <w:rPr>
          <w:shd w:val="clear" w:color="auto" w:fill="FFFFFF"/>
        </w:rPr>
        <w:t xml:space="preserve">, </w:t>
      </w:r>
      <w:r w:rsidR="005C13B6">
        <w:rPr>
          <w:shd w:val="clear" w:color="auto" w:fill="FFFFFF"/>
        </w:rPr>
        <w:t>R.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 xml:space="preserve">E. </w:t>
      </w:r>
      <w:proofErr w:type="spellStart"/>
      <w:r w:rsidR="00390016" w:rsidRPr="002270C4">
        <w:rPr>
          <w:shd w:val="clear" w:color="auto" w:fill="FFFFFF"/>
        </w:rPr>
        <w:t>Kinnunen</w:t>
      </w:r>
      <w:proofErr w:type="spellEnd"/>
      <w:r w:rsidR="0093389A" w:rsidRPr="002270C4">
        <w:rPr>
          <w:shd w:val="clear" w:color="auto" w:fill="FFFFFF"/>
        </w:rPr>
        <w:t xml:space="preserve">, </w:t>
      </w:r>
      <w:r w:rsidR="005C13B6">
        <w:rPr>
          <w:shd w:val="clear" w:color="auto" w:fill="FFFFFF"/>
        </w:rPr>
        <w:t>W.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 xml:space="preserve">P. </w:t>
      </w:r>
      <w:r w:rsidRPr="002270C4">
        <w:rPr>
          <w:shd w:val="clear" w:color="auto" w:fill="FFFFFF"/>
        </w:rPr>
        <w:t>Mattes</w:t>
      </w:r>
      <w:r w:rsidR="0093389A" w:rsidRPr="002270C4">
        <w:rPr>
          <w:shd w:val="clear" w:color="auto" w:fill="FFFFFF"/>
        </w:rPr>
        <w:t xml:space="preserve">, </w:t>
      </w:r>
      <w:r w:rsidR="005C13B6">
        <w:rPr>
          <w:shd w:val="clear" w:color="auto" w:fill="FFFFFF"/>
        </w:rPr>
        <w:t>J.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 xml:space="preserve">K. </w:t>
      </w:r>
      <w:proofErr w:type="spellStart"/>
      <w:r w:rsidR="00E02B07" w:rsidRPr="002270C4">
        <w:rPr>
          <w:shd w:val="clear" w:color="auto" w:fill="FFFFFF"/>
        </w:rPr>
        <w:t>Oyadomari</w:t>
      </w:r>
      <w:proofErr w:type="spellEnd"/>
      <w:r w:rsidR="0093389A" w:rsidRPr="002270C4">
        <w:rPr>
          <w:shd w:val="clear" w:color="auto" w:fill="FFFFFF"/>
        </w:rPr>
        <w:t xml:space="preserve">, </w:t>
      </w:r>
      <w:r w:rsidR="005C13B6">
        <w:rPr>
          <w:shd w:val="clear" w:color="auto" w:fill="FFFFFF"/>
        </w:rPr>
        <w:t>S.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 xml:space="preserve">T. </w:t>
      </w:r>
      <w:proofErr w:type="spellStart"/>
      <w:r w:rsidR="00E02B07" w:rsidRPr="002270C4">
        <w:rPr>
          <w:shd w:val="clear" w:color="auto" w:fill="FFFFFF"/>
        </w:rPr>
        <w:t>Schram</w:t>
      </w:r>
      <w:proofErr w:type="spellEnd"/>
      <w:r w:rsidR="0093389A" w:rsidRPr="002270C4">
        <w:rPr>
          <w:shd w:val="clear" w:color="auto" w:fill="FFFFFF"/>
        </w:rPr>
        <w:t xml:space="preserve">, </w:t>
      </w:r>
      <w:r w:rsidR="005C13B6">
        <w:rPr>
          <w:shd w:val="clear" w:color="auto" w:fill="FFFFFF"/>
        </w:rPr>
        <w:t>D.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 xml:space="preserve">R. </w:t>
      </w:r>
      <w:r w:rsidR="00E02B07" w:rsidRPr="002270C4">
        <w:rPr>
          <w:shd w:val="clear" w:color="auto" w:fill="FFFFFF"/>
        </w:rPr>
        <w:t>Schreiner</w:t>
      </w:r>
      <w:r w:rsidR="0093389A" w:rsidRPr="002270C4">
        <w:rPr>
          <w:shd w:val="clear" w:color="auto" w:fill="FFFFFF"/>
        </w:rPr>
        <w:t xml:space="preserve">, </w:t>
      </w:r>
      <w:r w:rsidR="005C13B6">
        <w:rPr>
          <w:shd w:val="clear" w:color="auto" w:fill="FFFFFF"/>
        </w:rPr>
        <w:t>M.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 xml:space="preserve">J. </w:t>
      </w:r>
      <w:proofErr w:type="spellStart"/>
      <w:r w:rsidR="00390016" w:rsidRPr="002270C4">
        <w:rPr>
          <w:shd w:val="clear" w:color="auto" w:fill="FFFFFF"/>
        </w:rPr>
        <w:t>Seider</w:t>
      </w:r>
      <w:proofErr w:type="spellEnd"/>
      <w:r w:rsidR="0093389A" w:rsidRPr="002270C4">
        <w:rPr>
          <w:shd w:val="clear" w:color="auto" w:fill="FFFFFF"/>
        </w:rPr>
        <w:t xml:space="preserve">, </w:t>
      </w:r>
      <w:r w:rsidR="005C13B6">
        <w:rPr>
          <w:shd w:val="clear" w:color="auto" w:fill="FFFFFF"/>
        </w:rPr>
        <w:t>S.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 xml:space="preserve">P. </w:t>
      </w:r>
      <w:r w:rsidR="00E02B07" w:rsidRPr="002270C4">
        <w:rPr>
          <w:shd w:val="clear" w:color="auto" w:fill="FFFFFF"/>
        </w:rPr>
        <w:t>Sitar</w:t>
      </w:r>
      <w:r w:rsidR="005C13B6">
        <w:rPr>
          <w:shd w:val="clear" w:color="auto" w:fill="FFFFFF"/>
        </w:rPr>
        <w:t>,</w:t>
      </w:r>
      <w:r w:rsidR="0093389A" w:rsidRPr="002270C4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>and D.</w:t>
      </w:r>
      <w:r w:rsidR="00E372FA">
        <w:rPr>
          <w:shd w:val="clear" w:color="auto" w:fill="FFFFFF"/>
        </w:rPr>
        <w:t xml:space="preserve"> </w:t>
      </w:r>
      <w:r w:rsidR="005C13B6">
        <w:rPr>
          <w:shd w:val="clear" w:color="auto" w:fill="FFFFFF"/>
        </w:rPr>
        <w:t>L. Yule</w:t>
      </w:r>
      <w:r w:rsidR="0093389A" w:rsidRPr="002270C4">
        <w:rPr>
          <w:shd w:val="clear" w:color="auto" w:fill="FFFFFF"/>
        </w:rPr>
        <w:t>.</w:t>
      </w:r>
      <w:r w:rsidRPr="002270C4">
        <w:rPr>
          <w:shd w:val="clear" w:color="auto" w:fill="FFFFFF"/>
        </w:rPr>
        <w:t xml:space="preserve"> </w:t>
      </w:r>
      <w:r w:rsidR="00E02B07" w:rsidRPr="002270C4">
        <w:rPr>
          <w:shd w:val="clear" w:color="auto" w:fill="FFFFFF"/>
        </w:rPr>
        <w:t xml:space="preserve">2009. </w:t>
      </w:r>
      <w:r w:rsidRPr="002270C4">
        <w:rPr>
          <w:shd w:val="clear" w:color="auto" w:fill="FFFFFF"/>
        </w:rPr>
        <w:t>A synthesis of cisco recovery in Lake Superior: implications for native fish rehabilitation in the Laurentian Great Lakes.</w:t>
      </w:r>
      <w:r w:rsidRPr="002270C4">
        <w:rPr>
          <w:rStyle w:val="apple-converted-space"/>
          <w:shd w:val="clear" w:color="auto" w:fill="FFFFFF"/>
        </w:rPr>
        <w:t> </w:t>
      </w:r>
      <w:r w:rsidR="00C71277" w:rsidRPr="005C13B6">
        <w:rPr>
          <w:rStyle w:val="apple-converted-space"/>
          <w:shd w:val="clear" w:color="auto" w:fill="FFFFFF"/>
        </w:rPr>
        <w:t>North American Journal of Fisheries Management</w:t>
      </w:r>
      <w:r w:rsidR="005C13B6">
        <w:rPr>
          <w:rStyle w:val="apple-converted-space"/>
          <w:shd w:val="clear" w:color="auto" w:fill="FFFFFF"/>
        </w:rPr>
        <w:t xml:space="preserve"> </w:t>
      </w:r>
      <w:r w:rsidRPr="005C13B6">
        <w:rPr>
          <w:shd w:val="clear" w:color="auto" w:fill="FFFFFF"/>
        </w:rPr>
        <w:t>29</w:t>
      </w:r>
      <w:r w:rsidR="005C13B6">
        <w:rPr>
          <w:shd w:val="clear" w:color="auto" w:fill="FFFFFF"/>
        </w:rPr>
        <w:t>:</w:t>
      </w:r>
      <w:r w:rsidRPr="002270C4">
        <w:rPr>
          <w:shd w:val="clear" w:color="auto" w:fill="FFFFFF"/>
        </w:rPr>
        <w:t>626-652.</w:t>
      </w:r>
    </w:p>
    <w:p w14:paraId="334A7E90" w14:textId="15A08A33" w:rsidR="00506EA5" w:rsidRPr="002270C4" w:rsidRDefault="00506EA5" w:rsidP="002270C4">
      <w:pPr>
        <w:pStyle w:val="References"/>
        <w:spacing w:line="360" w:lineRule="auto"/>
      </w:pPr>
      <w:r w:rsidRPr="002270C4">
        <w:rPr>
          <w:shd w:val="clear" w:color="auto" w:fill="FFFFFF"/>
        </w:rPr>
        <w:t>Turgeon</w:t>
      </w:r>
      <w:r w:rsidR="005C13B6">
        <w:rPr>
          <w:shd w:val="clear" w:color="auto" w:fill="FFFFFF"/>
        </w:rPr>
        <w:t>,</w:t>
      </w:r>
      <w:r w:rsidR="00390016" w:rsidRPr="002270C4">
        <w:rPr>
          <w:shd w:val="clear" w:color="auto" w:fill="FFFFFF"/>
        </w:rPr>
        <w:t xml:space="preserve"> J.</w:t>
      </w:r>
      <w:r w:rsidR="005C13B6">
        <w:rPr>
          <w:shd w:val="clear" w:color="auto" w:fill="FFFFFF"/>
        </w:rPr>
        <w:t xml:space="preserve">, and L. </w:t>
      </w:r>
      <w:proofErr w:type="spellStart"/>
      <w:r w:rsidR="00390016" w:rsidRPr="002270C4">
        <w:rPr>
          <w:shd w:val="clear" w:color="auto" w:fill="FFFFFF"/>
        </w:rPr>
        <w:t>Bernatchez</w:t>
      </w:r>
      <w:proofErr w:type="spellEnd"/>
      <w:r w:rsidR="00C71277" w:rsidRPr="002270C4">
        <w:rPr>
          <w:shd w:val="clear" w:color="auto" w:fill="FFFFFF"/>
        </w:rPr>
        <w:t>.</w:t>
      </w:r>
      <w:r w:rsidRPr="002270C4">
        <w:rPr>
          <w:shd w:val="clear" w:color="auto" w:fill="FFFFFF"/>
        </w:rPr>
        <w:t xml:space="preserve"> 2003. Reticulate evolution and phenotypic diversity in North American ciscoes, </w:t>
      </w:r>
      <w:proofErr w:type="spellStart"/>
      <w:r w:rsidRPr="002270C4">
        <w:rPr>
          <w:i/>
          <w:shd w:val="clear" w:color="auto" w:fill="FFFFFF"/>
        </w:rPr>
        <w:t>Coregonus</w:t>
      </w:r>
      <w:proofErr w:type="spellEnd"/>
      <w:r w:rsidRPr="002270C4">
        <w:rPr>
          <w:shd w:val="clear" w:color="auto" w:fill="FFFFFF"/>
        </w:rPr>
        <w:t xml:space="preserve"> ssp. (</w:t>
      </w:r>
      <w:proofErr w:type="spellStart"/>
      <w:r w:rsidRPr="002270C4">
        <w:rPr>
          <w:shd w:val="clear" w:color="auto" w:fill="FFFFFF"/>
        </w:rPr>
        <w:t>Teleostei</w:t>
      </w:r>
      <w:proofErr w:type="spellEnd"/>
      <w:r w:rsidRPr="002270C4">
        <w:rPr>
          <w:shd w:val="clear" w:color="auto" w:fill="FFFFFF"/>
        </w:rPr>
        <w:t xml:space="preserve">: Salmonidae): implications for the conservation of an evolutionary legacy. </w:t>
      </w:r>
      <w:r w:rsidR="00C71277" w:rsidRPr="005C13B6">
        <w:rPr>
          <w:shd w:val="clear" w:color="auto" w:fill="FFFFFF"/>
        </w:rPr>
        <w:t>Conservation Genetics</w:t>
      </w:r>
      <w:r w:rsidR="005C13B6">
        <w:rPr>
          <w:shd w:val="clear" w:color="auto" w:fill="FFFFFF"/>
        </w:rPr>
        <w:t xml:space="preserve"> </w:t>
      </w:r>
      <w:r w:rsidRPr="005C13B6">
        <w:rPr>
          <w:shd w:val="clear" w:color="auto" w:fill="FFFFFF"/>
        </w:rPr>
        <w:t>4</w:t>
      </w:r>
      <w:r w:rsidR="005C13B6">
        <w:rPr>
          <w:shd w:val="clear" w:color="auto" w:fill="FFFFFF"/>
        </w:rPr>
        <w:t>:</w:t>
      </w:r>
      <w:r w:rsidRPr="002270C4">
        <w:rPr>
          <w:shd w:val="clear" w:color="auto" w:fill="FFFFFF"/>
        </w:rPr>
        <w:t>67-81.</w:t>
      </w:r>
    </w:p>
    <w:p w14:paraId="6DF98F13" w14:textId="4F42D4E4" w:rsidR="00D73640" w:rsidRPr="002270C4" w:rsidRDefault="00390016" w:rsidP="002270C4">
      <w:pPr>
        <w:pStyle w:val="References"/>
        <w:spacing w:line="360" w:lineRule="auto"/>
      </w:pPr>
      <w:r w:rsidRPr="002270C4">
        <w:t>Vinson</w:t>
      </w:r>
      <w:r w:rsidR="005C13B6">
        <w:t>,</w:t>
      </w:r>
      <w:r w:rsidR="00D82117" w:rsidRPr="002270C4">
        <w:t xml:space="preserve"> M.</w:t>
      </w:r>
      <w:r w:rsidR="00E372FA">
        <w:t xml:space="preserve"> </w:t>
      </w:r>
      <w:r w:rsidRPr="002270C4">
        <w:t xml:space="preserve">R., </w:t>
      </w:r>
      <w:r w:rsidR="005C13B6">
        <w:t>L.</w:t>
      </w:r>
      <w:r w:rsidR="00E372FA">
        <w:t xml:space="preserve"> </w:t>
      </w:r>
      <w:r w:rsidR="005C13B6">
        <w:t xml:space="preserve">M. </w:t>
      </w:r>
      <w:proofErr w:type="spellStart"/>
      <w:r w:rsidRPr="002270C4">
        <w:t>Evrard</w:t>
      </w:r>
      <w:proofErr w:type="spellEnd"/>
      <w:r w:rsidR="004241B0" w:rsidRPr="002270C4">
        <w:t xml:space="preserve">, </w:t>
      </w:r>
      <w:r w:rsidR="005C13B6">
        <w:t>O.</w:t>
      </w:r>
      <w:r w:rsidR="00E372FA">
        <w:t xml:space="preserve"> </w:t>
      </w:r>
      <w:r w:rsidR="005C13B6">
        <w:t xml:space="preserve">T. </w:t>
      </w:r>
      <w:r w:rsidRPr="002270C4">
        <w:t>Gorman</w:t>
      </w:r>
      <w:r w:rsidR="005C13B6">
        <w:t>,</w:t>
      </w:r>
      <w:r w:rsidR="004241B0" w:rsidRPr="002270C4">
        <w:t xml:space="preserve"> </w:t>
      </w:r>
      <w:r w:rsidR="005C13B6">
        <w:t>and D.</w:t>
      </w:r>
      <w:r w:rsidR="00E372FA">
        <w:t xml:space="preserve"> </w:t>
      </w:r>
      <w:r w:rsidR="005C13B6">
        <w:t xml:space="preserve">L. </w:t>
      </w:r>
      <w:r w:rsidR="00D82117" w:rsidRPr="002270C4">
        <w:t>Yule. 201</w:t>
      </w:r>
      <w:r w:rsidR="005B10C4" w:rsidRPr="002270C4">
        <w:t>6</w:t>
      </w:r>
      <w:r w:rsidR="00D82117" w:rsidRPr="002270C4">
        <w:t xml:space="preserve">. Compiled </w:t>
      </w:r>
      <w:ins w:id="155" w:author="Derek Ogle" w:date="2017-03-23T13:14:00Z">
        <w:r w:rsidR="00602F0E">
          <w:t>r</w:t>
        </w:r>
      </w:ins>
      <w:del w:id="156" w:author="Derek Ogle" w:date="2017-03-23T13:14:00Z">
        <w:r w:rsidR="00D82117" w:rsidRPr="002270C4" w:rsidDel="00602F0E">
          <w:delText>R</w:delText>
        </w:r>
      </w:del>
      <w:r w:rsidR="00D82117" w:rsidRPr="002270C4">
        <w:t xml:space="preserve">eports to the Great Lakes Fishery Commission of </w:t>
      </w:r>
      <w:proofErr w:type="gramStart"/>
      <w:r w:rsidR="00D82117" w:rsidRPr="002270C4">
        <w:t xml:space="preserve">the </w:t>
      </w:r>
      <w:ins w:id="157" w:author="Derek Ogle" w:date="2017-03-23T13:14:00Z">
        <w:r w:rsidR="00602F0E">
          <w:t>a</w:t>
        </w:r>
      </w:ins>
      <w:proofErr w:type="gramEnd"/>
      <w:del w:id="158" w:author="Derek Ogle" w:date="2017-03-23T13:14:00Z">
        <w:r w:rsidR="00D82117" w:rsidRPr="002270C4" w:rsidDel="00602F0E">
          <w:delText>A</w:delText>
        </w:r>
      </w:del>
      <w:r w:rsidR="00D82117" w:rsidRPr="002270C4">
        <w:t xml:space="preserve">nnual </w:t>
      </w:r>
      <w:ins w:id="159" w:author="Derek Ogle" w:date="2017-03-23T13:14:00Z">
        <w:r w:rsidR="00602F0E">
          <w:t>b</w:t>
        </w:r>
      </w:ins>
      <w:del w:id="160" w:author="Derek Ogle" w:date="2017-03-23T13:14:00Z">
        <w:r w:rsidR="00D82117" w:rsidRPr="002270C4" w:rsidDel="00602F0E">
          <w:delText>B</w:delText>
        </w:r>
      </w:del>
      <w:r w:rsidR="00D82117" w:rsidRPr="002270C4">
        <w:t xml:space="preserve">ottom </w:t>
      </w:r>
      <w:ins w:id="161" w:author="Derek Ogle" w:date="2017-03-23T13:14:00Z">
        <w:r w:rsidR="00602F0E">
          <w:t>t</w:t>
        </w:r>
      </w:ins>
      <w:del w:id="162" w:author="Derek Ogle" w:date="2017-03-23T13:14:00Z">
        <w:r w:rsidR="00D82117" w:rsidRPr="002270C4" w:rsidDel="00602F0E">
          <w:delText>T</w:delText>
        </w:r>
      </w:del>
      <w:r w:rsidR="00D82117" w:rsidRPr="002270C4">
        <w:t xml:space="preserve">rawl and </w:t>
      </w:r>
      <w:ins w:id="163" w:author="Derek Ogle" w:date="2017-03-23T13:14:00Z">
        <w:r w:rsidR="00602F0E">
          <w:t>a</w:t>
        </w:r>
      </w:ins>
      <w:del w:id="164" w:author="Derek Ogle" w:date="2017-03-23T13:14:00Z">
        <w:r w:rsidR="00D82117" w:rsidRPr="002270C4" w:rsidDel="00602F0E">
          <w:delText>A</w:delText>
        </w:r>
      </w:del>
      <w:r w:rsidR="00D82117" w:rsidRPr="002270C4">
        <w:t xml:space="preserve">coustics </w:t>
      </w:r>
      <w:ins w:id="165" w:author="Derek Ogle" w:date="2017-03-23T13:14:00Z">
        <w:r w:rsidR="00602F0E">
          <w:t>s</w:t>
        </w:r>
      </w:ins>
      <w:del w:id="166" w:author="Derek Ogle" w:date="2017-03-23T13:14:00Z">
        <w:r w:rsidR="00D82117" w:rsidRPr="002270C4" w:rsidDel="00602F0E">
          <w:delText>S</w:delText>
        </w:r>
      </w:del>
      <w:r w:rsidR="00D82117" w:rsidRPr="002270C4">
        <w:t>urveys, 201</w:t>
      </w:r>
      <w:r w:rsidR="005B10C4" w:rsidRPr="002270C4">
        <w:t>5</w:t>
      </w:r>
      <w:r w:rsidR="00D82117" w:rsidRPr="002270C4">
        <w:t xml:space="preserve">, Ann </w:t>
      </w:r>
      <w:r w:rsidR="00D82117" w:rsidRPr="002270C4">
        <w:lastRenderedPageBreak/>
        <w:t>Arbor, MI, pp. 86-96.</w:t>
      </w:r>
      <w:r w:rsidR="00886E0B" w:rsidRPr="002270C4">
        <w:t xml:space="preserve"> </w:t>
      </w:r>
      <w:r w:rsidR="008E2618" w:rsidRPr="002270C4">
        <w:t>Available</w:t>
      </w:r>
      <w:r w:rsidR="00FD49FD">
        <w:t>:</w:t>
      </w:r>
      <w:r w:rsidR="005B10C4" w:rsidRPr="002270C4">
        <w:t xml:space="preserve"> http://www.glfc.org/lakecom/common_docs/Compiled%20Reports%20from%20USGS%202016.pdf</w:t>
      </w:r>
      <w:r w:rsidR="005C13B6">
        <w:t>.</w:t>
      </w:r>
      <w:r w:rsidR="005B10C4" w:rsidRPr="002270C4">
        <w:t xml:space="preserve"> </w:t>
      </w:r>
      <w:r w:rsidR="005C13B6">
        <w:t>(November 2016)</w:t>
      </w:r>
      <w:r w:rsidR="006C59FF" w:rsidRPr="002270C4">
        <w:t>.</w:t>
      </w:r>
    </w:p>
    <w:p w14:paraId="59F5FD83" w14:textId="6A6BB73D" w:rsidR="007D5B7A" w:rsidRPr="002270C4" w:rsidRDefault="007D5B7A" w:rsidP="002270C4">
      <w:pPr>
        <w:pStyle w:val="References"/>
        <w:spacing w:line="360" w:lineRule="auto"/>
      </w:pPr>
      <w:r w:rsidRPr="002270C4">
        <w:t>Yule</w:t>
      </w:r>
      <w:r w:rsidR="005C13B6">
        <w:t>,</w:t>
      </w:r>
      <w:r w:rsidRPr="002270C4">
        <w:t xml:space="preserve"> D.</w:t>
      </w:r>
      <w:r w:rsidR="00E372FA">
        <w:t xml:space="preserve"> </w:t>
      </w:r>
      <w:r w:rsidRPr="002270C4">
        <w:t>L</w:t>
      </w:r>
      <w:r w:rsidR="005C13B6">
        <w:t>., J.</w:t>
      </w:r>
      <w:r w:rsidR="00E372FA">
        <w:t xml:space="preserve"> </w:t>
      </w:r>
      <w:r w:rsidR="005C13B6">
        <w:t xml:space="preserve">D. </w:t>
      </w:r>
      <w:r w:rsidR="00390016" w:rsidRPr="002270C4">
        <w:t>Stockwell</w:t>
      </w:r>
      <w:r w:rsidRPr="002270C4">
        <w:t xml:space="preserve">, </w:t>
      </w:r>
      <w:r w:rsidR="005C13B6">
        <w:t>J.</w:t>
      </w:r>
      <w:r w:rsidR="00E372FA">
        <w:t xml:space="preserve"> </w:t>
      </w:r>
      <w:r w:rsidR="005C13B6">
        <w:t xml:space="preserve">A. </w:t>
      </w:r>
      <w:r w:rsidRPr="002270C4">
        <w:t>Black</w:t>
      </w:r>
      <w:r w:rsidR="00390016" w:rsidRPr="002270C4">
        <w:t xml:space="preserve">, </w:t>
      </w:r>
      <w:r w:rsidR="005C13B6">
        <w:t>K.</w:t>
      </w:r>
      <w:r w:rsidR="00E372FA">
        <w:t xml:space="preserve"> </w:t>
      </w:r>
      <w:r w:rsidR="005C13B6">
        <w:t xml:space="preserve">I. </w:t>
      </w:r>
      <w:proofErr w:type="spellStart"/>
      <w:r w:rsidR="00390016" w:rsidRPr="002270C4">
        <w:t>Cullis</w:t>
      </w:r>
      <w:proofErr w:type="spellEnd"/>
      <w:r w:rsidR="00390016" w:rsidRPr="002270C4">
        <w:t xml:space="preserve">, </w:t>
      </w:r>
      <w:r w:rsidR="005C13B6">
        <w:t>G.</w:t>
      </w:r>
      <w:r w:rsidR="00E372FA">
        <w:t xml:space="preserve"> </w:t>
      </w:r>
      <w:r w:rsidR="005C13B6">
        <w:t xml:space="preserve">A. </w:t>
      </w:r>
      <w:proofErr w:type="spellStart"/>
      <w:r w:rsidR="00390016" w:rsidRPr="002270C4">
        <w:t>Cholwek</w:t>
      </w:r>
      <w:proofErr w:type="spellEnd"/>
      <w:r w:rsidR="005C13B6">
        <w:t>,</w:t>
      </w:r>
      <w:r w:rsidRPr="002270C4">
        <w:t xml:space="preserve"> </w:t>
      </w:r>
      <w:r w:rsidR="005C13B6">
        <w:t>and J.</w:t>
      </w:r>
      <w:r w:rsidR="00E372FA">
        <w:t xml:space="preserve"> </w:t>
      </w:r>
      <w:r w:rsidR="005C13B6">
        <w:t xml:space="preserve">T. </w:t>
      </w:r>
      <w:r w:rsidR="00390016" w:rsidRPr="002270C4">
        <w:t>Myers</w:t>
      </w:r>
      <w:r w:rsidRPr="002270C4">
        <w:t>.</w:t>
      </w:r>
      <w:r w:rsidR="004241B0" w:rsidRPr="002270C4">
        <w:t xml:space="preserve"> </w:t>
      </w:r>
      <w:r w:rsidRPr="002270C4">
        <w:t>2008.</w:t>
      </w:r>
      <w:r w:rsidR="004241B0" w:rsidRPr="002270C4">
        <w:t xml:space="preserve"> </w:t>
      </w:r>
      <w:r w:rsidRPr="002270C4">
        <w:t>How systematic age underestimation can impede understanding of fish population dynamics: Lessons learned from a Lake Superior cisco stoc</w:t>
      </w:r>
      <w:r w:rsidR="004241B0" w:rsidRPr="002270C4">
        <w:t xml:space="preserve">k. </w:t>
      </w:r>
      <w:r w:rsidR="002811A8" w:rsidRPr="005C13B6">
        <w:t>Transactions of the American Fisheries Society</w:t>
      </w:r>
      <w:r w:rsidR="005C13B6">
        <w:t xml:space="preserve"> </w:t>
      </w:r>
      <w:r w:rsidR="004241B0" w:rsidRPr="005C13B6">
        <w:t>137</w:t>
      </w:r>
      <w:r w:rsidR="005C13B6">
        <w:t>:</w:t>
      </w:r>
      <w:r w:rsidRPr="002270C4">
        <w:t>481-495.</w:t>
      </w:r>
    </w:p>
    <w:p w14:paraId="01927938" w14:textId="67F6DC9E" w:rsidR="00DD283E" w:rsidRPr="002270C4" w:rsidRDefault="00390016" w:rsidP="002270C4">
      <w:pPr>
        <w:pStyle w:val="References"/>
        <w:spacing w:line="360" w:lineRule="auto"/>
      </w:pPr>
      <w:r w:rsidRPr="002270C4">
        <w:t>Yule</w:t>
      </w:r>
      <w:r w:rsidR="005C13B6">
        <w:t>,</w:t>
      </w:r>
      <w:r w:rsidR="00DD283E" w:rsidRPr="002270C4">
        <w:t xml:space="preserve"> D.</w:t>
      </w:r>
      <w:r w:rsidR="00E372FA">
        <w:t xml:space="preserve"> </w:t>
      </w:r>
      <w:r w:rsidR="005C13B6">
        <w:t>L., J.</w:t>
      </w:r>
      <w:r w:rsidR="00E372FA">
        <w:t xml:space="preserve"> </w:t>
      </w:r>
      <w:r w:rsidR="005C13B6">
        <w:t xml:space="preserve">V. </w:t>
      </w:r>
      <w:r w:rsidRPr="002270C4">
        <w:t>Adams</w:t>
      </w:r>
      <w:r w:rsidR="004241B0" w:rsidRPr="002270C4">
        <w:t xml:space="preserve">, </w:t>
      </w:r>
      <w:r w:rsidR="005C13B6">
        <w:t>T.</w:t>
      </w:r>
      <w:r w:rsidR="00E372FA">
        <w:t xml:space="preserve"> </w:t>
      </w:r>
      <w:r w:rsidR="005C13B6">
        <w:t xml:space="preserve">R. </w:t>
      </w:r>
      <w:proofErr w:type="spellStart"/>
      <w:r w:rsidRPr="002270C4">
        <w:t>Hrabik</w:t>
      </w:r>
      <w:proofErr w:type="spellEnd"/>
      <w:r w:rsidR="004241B0" w:rsidRPr="002270C4">
        <w:t xml:space="preserve">, </w:t>
      </w:r>
      <w:r w:rsidR="005C13B6">
        <w:t>M.</w:t>
      </w:r>
      <w:r w:rsidR="00E372FA">
        <w:t xml:space="preserve"> </w:t>
      </w:r>
      <w:r w:rsidR="005C13B6">
        <w:t xml:space="preserve">R. </w:t>
      </w:r>
      <w:r w:rsidRPr="002270C4">
        <w:t>Vinson</w:t>
      </w:r>
      <w:r w:rsidR="004241B0" w:rsidRPr="002270C4">
        <w:t xml:space="preserve">, </w:t>
      </w:r>
      <w:r w:rsidR="005C13B6">
        <w:t xml:space="preserve">Z. </w:t>
      </w:r>
      <w:proofErr w:type="spellStart"/>
      <w:r w:rsidRPr="002270C4">
        <w:t>Woiak</w:t>
      </w:r>
      <w:proofErr w:type="spellEnd"/>
      <w:r w:rsidR="005C13B6">
        <w:t>,</w:t>
      </w:r>
      <w:r w:rsidR="004241B0" w:rsidRPr="002270C4">
        <w:t xml:space="preserve"> </w:t>
      </w:r>
      <w:r w:rsidR="005C13B6">
        <w:t>and T.</w:t>
      </w:r>
      <w:r w:rsidR="00E372FA">
        <w:t xml:space="preserve"> </w:t>
      </w:r>
      <w:r w:rsidR="005C13B6">
        <w:t xml:space="preserve">D. </w:t>
      </w:r>
      <w:proofErr w:type="spellStart"/>
      <w:r w:rsidR="00DD283E" w:rsidRPr="002270C4">
        <w:t>Ahrenstorff</w:t>
      </w:r>
      <w:proofErr w:type="spellEnd"/>
      <w:r w:rsidR="00DD283E" w:rsidRPr="002270C4">
        <w:t>.</w:t>
      </w:r>
      <w:r w:rsidR="004241B0" w:rsidRPr="002270C4">
        <w:t xml:space="preserve"> </w:t>
      </w:r>
      <w:r w:rsidR="00DD283E" w:rsidRPr="002270C4">
        <w:t>2013.</w:t>
      </w:r>
      <w:r w:rsidR="004241B0" w:rsidRPr="002270C4">
        <w:t xml:space="preserve"> </w:t>
      </w:r>
      <w:r w:rsidR="00DD283E" w:rsidRPr="002270C4">
        <w:t xml:space="preserve">Use of classification trees to apportion single echo detections to species: application to the pelagic fish community of Lake Superior. </w:t>
      </w:r>
      <w:r w:rsidR="002811A8" w:rsidRPr="005C13B6">
        <w:t>Fishery Research</w:t>
      </w:r>
      <w:r w:rsidR="005C13B6">
        <w:t xml:space="preserve"> </w:t>
      </w:r>
      <w:r w:rsidR="00DD283E" w:rsidRPr="005C13B6">
        <w:t>140</w:t>
      </w:r>
      <w:r w:rsidR="005C13B6">
        <w:t>:</w:t>
      </w:r>
      <w:r w:rsidR="00DD283E" w:rsidRPr="002270C4">
        <w:t>123-132.</w:t>
      </w:r>
    </w:p>
    <w:p w14:paraId="55F86D84" w14:textId="4AE947BC" w:rsidR="00A91AF3" w:rsidRDefault="00390016" w:rsidP="00602F0E">
      <w:pPr>
        <w:pStyle w:val="References"/>
        <w:spacing w:line="360" w:lineRule="auto"/>
        <w:rPr>
          <w:ins w:id="167" w:author="Derek Ogle" w:date="2017-03-23T12:34:00Z"/>
        </w:rPr>
      </w:pPr>
      <w:r w:rsidRPr="002270C4">
        <w:t>Zimmerman</w:t>
      </w:r>
      <w:r w:rsidR="005C13B6">
        <w:t>,</w:t>
      </w:r>
      <w:r w:rsidR="00DD283E" w:rsidRPr="002270C4">
        <w:t xml:space="preserve"> M.</w:t>
      </w:r>
      <w:r w:rsidR="00E372FA">
        <w:t xml:space="preserve"> </w:t>
      </w:r>
      <w:r w:rsidR="00DD283E" w:rsidRPr="002270C4">
        <w:t>S.</w:t>
      </w:r>
      <w:r w:rsidR="005C13B6">
        <w:t>,</w:t>
      </w:r>
      <w:r w:rsidR="004241B0" w:rsidRPr="002270C4">
        <w:t xml:space="preserve"> </w:t>
      </w:r>
      <w:r w:rsidR="005C13B6">
        <w:t>and C.</w:t>
      </w:r>
      <w:r w:rsidR="00E372FA">
        <w:t xml:space="preserve"> </w:t>
      </w:r>
      <w:r w:rsidR="005C13B6">
        <w:t xml:space="preserve">C. </w:t>
      </w:r>
      <w:r w:rsidR="00DD283E" w:rsidRPr="002270C4">
        <w:t xml:space="preserve">Krueger. 2009. An ecosystem perspective on re-establishing native </w:t>
      </w:r>
      <w:proofErr w:type="spellStart"/>
      <w:r w:rsidR="00DD283E" w:rsidRPr="002270C4">
        <w:t>deepwater</w:t>
      </w:r>
      <w:proofErr w:type="spellEnd"/>
      <w:r w:rsidR="00DD283E" w:rsidRPr="002270C4">
        <w:t xml:space="preserve"> fishes in the Laurentian Great Lakes. </w:t>
      </w:r>
      <w:r w:rsidR="002811A8" w:rsidRPr="005C13B6">
        <w:rPr>
          <w:rStyle w:val="apple-converted-space"/>
          <w:shd w:val="clear" w:color="auto" w:fill="FFFFFF"/>
        </w:rPr>
        <w:t>North American Journal of Fisheries Management</w:t>
      </w:r>
      <w:r w:rsidR="005C13B6">
        <w:rPr>
          <w:rStyle w:val="apple-converted-space"/>
          <w:shd w:val="clear" w:color="auto" w:fill="FFFFFF"/>
        </w:rPr>
        <w:t xml:space="preserve"> </w:t>
      </w:r>
      <w:r w:rsidR="00DD283E" w:rsidRPr="005C13B6">
        <w:t>29</w:t>
      </w:r>
      <w:r w:rsidR="005C13B6">
        <w:t>:</w:t>
      </w:r>
      <w:r w:rsidR="00DD283E" w:rsidRPr="002270C4">
        <w:t>1352-1371.</w:t>
      </w:r>
    </w:p>
    <w:p w14:paraId="53A35216" w14:textId="77777777" w:rsidR="00602F0E" w:rsidRDefault="00602F0E">
      <w:pPr>
        <w:spacing w:after="200" w:line="240" w:lineRule="auto"/>
        <w:ind w:firstLine="0"/>
        <w:rPr>
          <w:ins w:id="168" w:author="Derek Ogle" w:date="2017-03-23T13:14:00Z"/>
          <w:b/>
        </w:rPr>
      </w:pPr>
      <w:ins w:id="169" w:author="Derek Ogle" w:date="2017-03-23T13:14:00Z">
        <w:r>
          <w:rPr>
            <w:b/>
          </w:rPr>
          <w:br w:type="page"/>
        </w:r>
      </w:ins>
    </w:p>
    <w:p w14:paraId="72760B9B" w14:textId="3C599484" w:rsidR="00024A04" w:rsidRPr="002270C4" w:rsidRDefault="00024A04" w:rsidP="002270C4">
      <w:pPr>
        <w:spacing w:line="360" w:lineRule="auto"/>
        <w:ind w:firstLine="0"/>
        <w:rPr>
          <w:b/>
        </w:rPr>
      </w:pPr>
      <w:r w:rsidRPr="002270C4">
        <w:rPr>
          <w:b/>
        </w:rPr>
        <w:lastRenderedPageBreak/>
        <w:t>Figure Captions</w:t>
      </w:r>
    </w:p>
    <w:p w14:paraId="4EB595AA" w14:textId="6C531A71" w:rsidR="00236F9D" w:rsidRPr="002270C4" w:rsidRDefault="00236F9D" w:rsidP="002270C4">
      <w:pPr>
        <w:spacing w:line="360" w:lineRule="auto"/>
        <w:ind w:firstLine="0"/>
      </w:pPr>
      <w:r w:rsidRPr="002270C4">
        <w:t xml:space="preserve">Figure 1. </w:t>
      </w:r>
      <w:commentRangeStart w:id="170"/>
      <w:ins w:id="171" w:author="Derek Ogle" w:date="2017-03-23T13:16:00Z">
        <w:r w:rsidR="00602F0E">
          <w:t>S</w:t>
        </w:r>
        <w:commentRangeEnd w:id="170"/>
        <w:r w:rsidR="00602F0E">
          <w:rPr>
            <w:rStyle w:val="CommentReference"/>
          </w:rPr>
          <w:commentReference w:id="170"/>
        </w:r>
      </w:ins>
      <w:del w:id="172" w:author="Derek Ogle" w:date="2017-03-23T13:16:00Z">
        <w:r w:rsidR="009910E6" w:rsidRPr="002270C4" w:rsidDel="00602F0E">
          <w:delText>Kiyi s</w:delText>
        </w:r>
      </w:del>
      <w:r w:rsidR="009910E6" w:rsidRPr="002270C4">
        <w:t xml:space="preserve">ampling </w:t>
      </w:r>
      <w:r w:rsidRPr="002270C4">
        <w:t xml:space="preserve">locations in Lake Superior </w:t>
      </w:r>
      <w:commentRangeStart w:id="173"/>
      <w:r w:rsidR="009910E6" w:rsidRPr="002270C4">
        <w:t>between 2003 and 2014</w:t>
      </w:r>
      <w:commentRangeEnd w:id="173"/>
      <w:r w:rsidR="00602F0E">
        <w:rPr>
          <w:rStyle w:val="CommentReference"/>
        </w:rPr>
        <w:commentReference w:id="173"/>
      </w:r>
      <w:r w:rsidR="009910E6" w:rsidRPr="002270C4">
        <w:t xml:space="preserve"> and the </w:t>
      </w:r>
      <w:r w:rsidR="005C7161" w:rsidRPr="002270C4">
        <w:t xml:space="preserve">five </w:t>
      </w:r>
      <w:r w:rsidRPr="002270C4">
        <w:t xml:space="preserve">regions </w:t>
      </w:r>
      <w:r w:rsidR="005C7161" w:rsidRPr="002270C4">
        <w:t xml:space="preserve">used for subsampling </w:t>
      </w:r>
      <w:proofErr w:type="spellStart"/>
      <w:ins w:id="174" w:author="Derek Ogle" w:date="2017-03-23T13:15:00Z">
        <w:r w:rsidR="00602F0E">
          <w:t>K</w:t>
        </w:r>
      </w:ins>
      <w:del w:id="175" w:author="Derek Ogle" w:date="2017-03-23T13:15:00Z">
        <w:r w:rsidR="005C7161" w:rsidRPr="002270C4" w:rsidDel="00602F0E">
          <w:delText>k</w:delText>
        </w:r>
      </w:del>
      <w:r w:rsidR="005C7161" w:rsidRPr="002270C4">
        <w:t>iyi</w:t>
      </w:r>
      <w:proofErr w:type="spellEnd"/>
      <w:r w:rsidR="005C7161" w:rsidRPr="002270C4">
        <w:t xml:space="preserve"> for age estimation </w:t>
      </w:r>
      <w:r w:rsidR="009910E6" w:rsidRPr="002270C4">
        <w:t xml:space="preserve">in 2014. </w:t>
      </w:r>
      <w:r w:rsidR="009812D0" w:rsidRPr="002270C4">
        <w:t>Square</w:t>
      </w:r>
      <w:r w:rsidR="00AB37D0" w:rsidRPr="002270C4">
        <w:t>s</w:t>
      </w:r>
      <w:r w:rsidR="009812D0" w:rsidRPr="002270C4">
        <w:t xml:space="preserve"> denote </w:t>
      </w:r>
      <w:r w:rsidR="00B0320E" w:rsidRPr="002270C4">
        <w:t>offshore</w:t>
      </w:r>
      <w:r w:rsidR="009812D0" w:rsidRPr="002270C4">
        <w:t xml:space="preserve"> sites and circles denote </w:t>
      </w:r>
      <w:r w:rsidR="00B0320E" w:rsidRPr="002270C4">
        <w:t xml:space="preserve">nearshore </w:t>
      </w:r>
      <w:r w:rsidR="009812D0" w:rsidRPr="002270C4">
        <w:t xml:space="preserve">sites. </w:t>
      </w:r>
      <w:r w:rsidRPr="002270C4">
        <w:t xml:space="preserve">Solid symbols denote locations where </w:t>
      </w:r>
      <w:proofErr w:type="spellStart"/>
      <w:ins w:id="176" w:author="Derek Ogle" w:date="2017-03-23T13:15:00Z">
        <w:r w:rsidR="00602F0E">
          <w:t>K</w:t>
        </w:r>
      </w:ins>
      <w:del w:id="177" w:author="Derek Ogle" w:date="2017-03-23T13:15:00Z">
        <w:r w:rsidRPr="002270C4" w:rsidDel="00602F0E">
          <w:delText>k</w:delText>
        </w:r>
      </w:del>
      <w:r w:rsidRPr="002270C4">
        <w:t>iyi</w:t>
      </w:r>
      <w:proofErr w:type="spellEnd"/>
      <w:r w:rsidRPr="002270C4">
        <w:t xml:space="preserve"> were collected</w:t>
      </w:r>
      <w:r w:rsidR="009910E6" w:rsidRPr="002270C4">
        <w:t xml:space="preserve"> in 2014</w:t>
      </w:r>
      <w:r w:rsidRPr="002270C4">
        <w:t>.</w:t>
      </w:r>
    </w:p>
    <w:p w14:paraId="273B6DDB" w14:textId="77777777" w:rsidR="00236F9D" w:rsidRDefault="00236F9D" w:rsidP="002270C4">
      <w:pPr>
        <w:spacing w:line="360" w:lineRule="auto"/>
        <w:ind w:firstLine="0"/>
      </w:pPr>
    </w:p>
    <w:p w14:paraId="32035171" w14:textId="7CE2BF9A" w:rsidR="0008337A" w:rsidRDefault="0008337A" w:rsidP="002270C4">
      <w:pPr>
        <w:spacing w:line="360" w:lineRule="auto"/>
        <w:ind w:firstLine="0"/>
      </w:pPr>
      <w:r>
        <w:t xml:space="preserve">Figure 2. Thin-sectioned otolith from a </w:t>
      </w:r>
      <w:r w:rsidR="00C92400">
        <w:t>206</w:t>
      </w:r>
      <w:r>
        <w:t xml:space="preserve">-mm </w:t>
      </w:r>
      <w:r w:rsidR="00C92400">
        <w:t>male</w:t>
      </w:r>
      <w:r w:rsidR="00C92400">
        <w:t xml:space="preserve"> </w:t>
      </w:r>
      <w:proofErr w:type="spellStart"/>
      <w:r>
        <w:t>Kiyi</w:t>
      </w:r>
      <w:proofErr w:type="spellEnd"/>
      <w:r>
        <w:t xml:space="preserve"> captured </w:t>
      </w:r>
      <w:r w:rsidR="00C82E2D">
        <w:t xml:space="preserve">at an offshore site </w:t>
      </w:r>
      <w:r w:rsidR="00C92400">
        <w:t xml:space="preserve">in the northern Ontario region </w:t>
      </w:r>
      <w:r>
        <w:t xml:space="preserve">on </w:t>
      </w:r>
      <w:r w:rsidR="00C92400">
        <w:t>20-Jul-2014 that was</w:t>
      </w:r>
      <w:r>
        <w:t xml:space="preserve"> estimated to be </w:t>
      </w:r>
      <w:r w:rsidR="00C92400">
        <w:t>11</w:t>
      </w:r>
      <w:r w:rsidR="00C92400">
        <w:t xml:space="preserve"> </w:t>
      </w:r>
      <w:r>
        <w:t xml:space="preserve">years old. </w:t>
      </w:r>
      <w:commentRangeStart w:id="178"/>
      <w:r>
        <w:t>The maximum length of the otolith is XX mm</w:t>
      </w:r>
      <w:commentRangeEnd w:id="178"/>
      <w:r w:rsidR="00EC2781">
        <w:rPr>
          <w:rStyle w:val="CommentReference"/>
        </w:rPr>
        <w:commentReference w:id="178"/>
      </w:r>
      <w:r>
        <w:t>.</w:t>
      </w:r>
    </w:p>
    <w:p w14:paraId="6B57F52A" w14:textId="77777777" w:rsidR="0008337A" w:rsidRDefault="0008337A" w:rsidP="002270C4">
      <w:pPr>
        <w:spacing w:line="360" w:lineRule="auto"/>
        <w:ind w:firstLine="0"/>
      </w:pPr>
    </w:p>
    <w:p w14:paraId="65977834" w14:textId="23707AE8" w:rsidR="00155921" w:rsidRPr="002270C4" w:rsidRDefault="00155921" w:rsidP="002270C4">
      <w:pPr>
        <w:spacing w:line="360" w:lineRule="auto"/>
        <w:ind w:firstLine="0"/>
      </w:pPr>
      <w:r>
        <w:t xml:space="preserve">Figure 3. Difference in otolith-derived age estimates for Lake Superior </w:t>
      </w:r>
      <w:proofErr w:type="spellStart"/>
      <w:r>
        <w:t>Kiyi</w:t>
      </w:r>
      <w:proofErr w:type="spellEnd"/>
      <w:r>
        <w:t xml:space="preserve"> between two readers by age estimates for the first reader.</w:t>
      </w:r>
      <w:r w:rsidRPr="002270C4">
        <w:t xml:space="preserve"> Darker points represent more individuals.</w:t>
      </w:r>
      <w:r>
        <w:t xml:space="preserve"> The short horizontal lines and vertical lines at each age estimate for the first reader are the mean and 95% confidence intervals, respectively, for the difference in age estimates between readers. Confidence intervals that do not contain zero indicate a</w:t>
      </w:r>
      <w:ins w:id="179" w:author="Derek Ogle" w:date="2017-03-22T09:20:00Z">
        <w:r w:rsidR="00B619A0">
          <w:t xml:space="preserve"> statistically</w:t>
        </w:r>
      </w:ins>
      <w:r>
        <w:t xml:space="preserve"> significant difference in age estimates between readers.</w:t>
      </w:r>
      <w:r w:rsidRPr="00155921">
        <w:t xml:space="preserve"> </w:t>
      </w:r>
      <w:r w:rsidRPr="002270C4">
        <w:t>Sample sizes for each age estimate for the first reader are shown above the x-axis.</w:t>
      </w:r>
    </w:p>
    <w:p w14:paraId="3EFDD3D8" w14:textId="77777777" w:rsidR="00236F9D" w:rsidRDefault="00236F9D" w:rsidP="002270C4">
      <w:pPr>
        <w:spacing w:line="360" w:lineRule="auto"/>
        <w:ind w:firstLine="0"/>
      </w:pPr>
    </w:p>
    <w:p w14:paraId="7976BE9B" w14:textId="5780A3EA" w:rsidR="00456AED" w:rsidRDefault="00456AED" w:rsidP="002270C4">
      <w:pPr>
        <w:spacing w:line="360" w:lineRule="auto"/>
        <w:ind w:firstLine="0"/>
      </w:pPr>
      <w:r>
        <w:t xml:space="preserve">Figure 4. Difference in scale- and otolith-derived age estimates for Lake Superior </w:t>
      </w:r>
      <w:proofErr w:type="spellStart"/>
      <w:r>
        <w:t>Kiyi</w:t>
      </w:r>
      <w:proofErr w:type="spellEnd"/>
      <w:r>
        <w:t xml:space="preserve"> by otolith-derived age estimates. All fish were </w:t>
      </w:r>
      <w:ins w:id="180" w:author="Derek Ogle" w:date="2017-03-23T13:20:00Z">
        <w:r w:rsidR="00EC2781">
          <w:t xml:space="preserve">collected </w:t>
        </w:r>
      </w:ins>
      <w:r>
        <w:t>from only the eastern Michigan region.</w:t>
      </w:r>
      <w:r w:rsidRPr="002270C4">
        <w:t xml:space="preserve"> Darker points represent more individuals.</w:t>
      </w:r>
      <w:r>
        <w:t xml:space="preserve"> The short horizontal lines and vertical lines at each otolith-derived age estimate are the mean and 95% confidence intervals, respectively, for the difference in scale- and otolith-derived age estimates. Confidence intervals that do not contain zero indicate a </w:t>
      </w:r>
      <w:ins w:id="181" w:author="Derek Ogle" w:date="2017-03-22T09:20:00Z">
        <w:r w:rsidR="00B619A0">
          <w:t xml:space="preserve">statistically </w:t>
        </w:r>
      </w:ins>
      <w:r>
        <w:t>significant difference in age estimates between scales and otoliths.</w:t>
      </w:r>
      <w:r w:rsidRPr="00155921">
        <w:t xml:space="preserve"> </w:t>
      </w:r>
      <w:r w:rsidRPr="002270C4">
        <w:t xml:space="preserve">Sample sizes for each </w:t>
      </w:r>
      <w:r>
        <w:t xml:space="preserve">otolith-derived </w:t>
      </w:r>
      <w:r w:rsidRPr="002270C4">
        <w:t>age estimate are shown above the x-axis.</w:t>
      </w:r>
    </w:p>
    <w:p w14:paraId="76DC5765" w14:textId="77777777" w:rsidR="00236F9D" w:rsidRPr="002270C4" w:rsidRDefault="00236F9D" w:rsidP="002270C4">
      <w:pPr>
        <w:spacing w:line="360" w:lineRule="auto"/>
        <w:ind w:firstLine="0"/>
      </w:pPr>
      <w:r w:rsidRPr="002270C4">
        <w:t> </w:t>
      </w:r>
    </w:p>
    <w:p w14:paraId="3FCD07E8" w14:textId="543C1A84" w:rsidR="00B822A6" w:rsidRPr="002270C4" w:rsidRDefault="00236F9D" w:rsidP="002270C4">
      <w:pPr>
        <w:spacing w:after="200" w:line="360" w:lineRule="auto"/>
        <w:ind w:firstLine="0"/>
      </w:pPr>
      <w:r w:rsidRPr="002270C4">
        <w:t xml:space="preserve">Figure </w:t>
      </w:r>
      <w:ins w:id="182" w:author="Derek Ogle" w:date="2017-03-21T21:35:00Z">
        <w:r w:rsidR="0008337A">
          <w:t>5</w:t>
        </w:r>
      </w:ins>
      <w:del w:id="183" w:author="Derek Ogle" w:date="2017-03-21T21:35:00Z">
        <w:r w:rsidRPr="002270C4" w:rsidDel="0008337A">
          <w:delText>4</w:delText>
        </w:r>
      </w:del>
      <w:r w:rsidRPr="002270C4">
        <w:t xml:space="preserve">. </w:t>
      </w:r>
      <w:ins w:id="184" w:author="Derek Ogle" w:date="2017-03-23T13:21:00Z">
        <w:r w:rsidR="00EC2781">
          <w:t>F</w:t>
        </w:r>
      </w:ins>
      <w:del w:id="185" w:author="Derek Ogle" w:date="2017-03-23T13:21:00Z">
        <w:r w:rsidR="000D1C94" w:rsidRPr="002270C4" w:rsidDel="00EC2781">
          <w:delText>Relative f</w:delText>
        </w:r>
      </w:del>
      <w:r w:rsidR="000D1C94" w:rsidRPr="002270C4">
        <w:t>requency of otolith</w:t>
      </w:r>
      <w:r w:rsidR="009360B1" w:rsidRPr="002270C4">
        <w:t>-</w:t>
      </w:r>
      <w:r w:rsidR="000D1C94" w:rsidRPr="002270C4">
        <w:t xml:space="preserve">derived age estimates for </w:t>
      </w:r>
      <w:r w:rsidR="00D20F52" w:rsidRPr="002270C4">
        <w:t xml:space="preserve">all </w:t>
      </w:r>
      <w:r w:rsidR="000D1C94" w:rsidRPr="002270C4">
        <w:t xml:space="preserve">Lake Superior </w:t>
      </w:r>
      <w:proofErr w:type="spellStart"/>
      <w:ins w:id="186" w:author="Derek Ogle" w:date="2017-03-23T13:22:00Z">
        <w:r w:rsidR="00EC2781">
          <w:t>K</w:t>
        </w:r>
      </w:ins>
      <w:del w:id="187" w:author="Derek Ogle" w:date="2017-03-23T13:22:00Z">
        <w:r w:rsidR="000D1C94" w:rsidRPr="002270C4" w:rsidDel="00EC2781">
          <w:delText>k</w:delText>
        </w:r>
      </w:del>
      <w:r w:rsidR="000D1C94" w:rsidRPr="002270C4">
        <w:t>iyi</w:t>
      </w:r>
      <w:proofErr w:type="spellEnd"/>
      <w:r w:rsidR="000D1C94" w:rsidRPr="002270C4">
        <w:t xml:space="preserve"> captured from May-July 2014.</w:t>
      </w:r>
      <w:r w:rsidR="009360B1" w:rsidRPr="002270C4">
        <w:t xml:space="preserve"> Ages were expanded from an age-length key based on consen</w:t>
      </w:r>
      <w:r w:rsidR="00D20F52" w:rsidRPr="002270C4">
        <w:t>s</w:t>
      </w:r>
      <w:r w:rsidR="009360B1" w:rsidRPr="002270C4">
        <w:t>us otolith-derived age estimates</w:t>
      </w:r>
      <w:ins w:id="188" w:author="Derek Ogle" w:date="2017-03-21T20:23:00Z">
        <w:r w:rsidR="00B254C1" w:rsidRPr="002270C4">
          <w:t xml:space="preserve"> between two readers</w:t>
        </w:r>
      </w:ins>
      <w:r w:rsidR="00FF5028" w:rsidRPr="002270C4">
        <w:t>.</w:t>
      </w:r>
    </w:p>
    <w:p w14:paraId="5C691615" w14:textId="22A9CBCB" w:rsidR="00906DA4" w:rsidRPr="002270C4" w:rsidRDefault="000D1C94" w:rsidP="002270C4">
      <w:pPr>
        <w:spacing w:after="200" w:line="360" w:lineRule="auto"/>
        <w:ind w:firstLine="0"/>
      </w:pPr>
      <w:r w:rsidRPr="002270C4">
        <w:t xml:space="preserve">Figure </w:t>
      </w:r>
      <w:ins w:id="189" w:author="Derek Ogle" w:date="2017-03-21T21:35:00Z">
        <w:r w:rsidR="0008337A">
          <w:t>6</w:t>
        </w:r>
      </w:ins>
      <w:del w:id="190" w:author="Derek Ogle" w:date="2017-03-21T21:35:00Z">
        <w:r w:rsidRPr="002270C4" w:rsidDel="0008337A">
          <w:delText>5</w:delText>
        </w:r>
      </w:del>
      <w:r w:rsidRPr="002270C4">
        <w:t xml:space="preserve">. </w:t>
      </w:r>
      <w:r w:rsidR="00236F9D" w:rsidRPr="002270C4">
        <w:t xml:space="preserve">Relative within-year frequency of total length for all </w:t>
      </w:r>
      <w:r w:rsidR="00347594" w:rsidRPr="002270C4">
        <w:t xml:space="preserve">Lake Superior </w:t>
      </w:r>
      <w:proofErr w:type="spellStart"/>
      <w:ins w:id="191" w:author="Derek Ogle" w:date="2017-03-23T13:22:00Z">
        <w:r w:rsidR="00EC2781">
          <w:t>K</w:t>
        </w:r>
      </w:ins>
      <w:del w:id="192" w:author="Derek Ogle" w:date="2017-03-23T13:22:00Z">
        <w:r w:rsidR="00236F9D" w:rsidRPr="002270C4" w:rsidDel="00EC2781">
          <w:delText>k</w:delText>
        </w:r>
      </w:del>
      <w:r w:rsidR="00236F9D" w:rsidRPr="002270C4">
        <w:t>iyi</w:t>
      </w:r>
      <w:proofErr w:type="spellEnd"/>
      <w:r w:rsidR="00236F9D" w:rsidRPr="002270C4">
        <w:t xml:space="preserve"> captured in </w:t>
      </w:r>
      <w:r w:rsidR="00347594" w:rsidRPr="002270C4">
        <w:t>May-July from only nearshore locations from 2003-2010 and all locations (Figure 1) in 2011-2014.</w:t>
      </w:r>
      <w:r w:rsidR="009812D0" w:rsidRPr="002270C4">
        <w:t xml:space="preserve"> </w:t>
      </w:r>
      <w:r w:rsidR="00236F9D" w:rsidRPr="002270C4">
        <w:t xml:space="preserve">Plots are labeled </w:t>
      </w:r>
      <w:r w:rsidR="005C7161" w:rsidRPr="002270C4">
        <w:t>with</w:t>
      </w:r>
      <w:r w:rsidR="00236F9D" w:rsidRPr="002270C4">
        <w:t xml:space="preserve"> the year sampled</w:t>
      </w:r>
      <w:r w:rsidR="005C7161" w:rsidRPr="002270C4">
        <w:t xml:space="preserve"> and the total sample size</w:t>
      </w:r>
      <w:r w:rsidR="00236F9D" w:rsidRPr="002270C4">
        <w:t xml:space="preserve">. </w:t>
      </w:r>
      <w:r w:rsidR="005C7161" w:rsidRPr="002270C4">
        <w:t>E</w:t>
      </w:r>
      <w:r w:rsidR="00236F9D" w:rsidRPr="002270C4">
        <w:t xml:space="preserve">ach plot </w:t>
      </w:r>
      <w:ins w:id="193" w:author="Derek Ogle" w:date="2017-03-23T13:22:00Z">
        <w:r w:rsidR="00EC2781">
          <w:t>is</w:t>
        </w:r>
      </w:ins>
      <w:del w:id="194" w:author="Derek Ogle" w:date="2017-03-23T13:22:00Z">
        <w:r w:rsidR="00236F9D" w:rsidRPr="002270C4" w:rsidDel="00EC2781">
          <w:delText>has been</w:delText>
        </w:r>
      </w:del>
      <w:r w:rsidR="00236F9D" w:rsidRPr="002270C4">
        <w:t xml:space="preserve"> scaled such </w:t>
      </w:r>
      <w:r w:rsidR="00236F9D" w:rsidRPr="002270C4">
        <w:lastRenderedPageBreak/>
        <w:t xml:space="preserve">that the mode has a height equal to 1. </w:t>
      </w:r>
      <w:del w:id="195" w:author="Derek Ogle" w:date="2017-03-23T13:22:00Z">
        <w:r w:rsidR="00236F9D" w:rsidRPr="002270C4" w:rsidDel="00EC2781">
          <w:delText>The n</w:delText>
        </w:r>
      </w:del>
      <w:ins w:id="196" w:author="Derek Ogle" w:date="2017-03-23T13:22:00Z">
        <w:r w:rsidR="00EC2781">
          <w:t>N</w:t>
        </w:r>
      </w:ins>
      <w:r w:rsidR="00236F9D" w:rsidRPr="002270C4">
        <w:t>umeric labels in 2004, 2006, and 2010 are the age</w:t>
      </w:r>
      <w:del w:id="197" w:author="Derek Ogle" w:date="2017-03-23T13:23:00Z">
        <w:r w:rsidR="00236F9D" w:rsidRPr="002270C4" w:rsidDel="00EC2781">
          <w:delText xml:space="preserve"> of</w:delText>
        </w:r>
      </w:del>
      <w:r w:rsidR="00236F9D" w:rsidRPr="002270C4">
        <w:t xml:space="preserve"> fish in those modes </w:t>
      </w:r>
      <w:ins w:id="198" w:author="Derek Ogle" w:date="2017-03-23T13:23:00Z">
        <w:r w:rsidR="00EC2781">
          <w:t xml:space="preserve">were </w:t>
        </w:r>
      </w:ins>
      <w:r w:rsidR="00236F9D" w:rsidRPr="002270C4">
        <w:t>in 2014.</w:t>
      </w:r>
      <w:r w:rsidR="00460970" w:rsidRPr="002270C4">
        <w:t xml:space="preserve"> The vertical dashed line in each plot </w:t>
      </w:r>
      <w:del w:id="199" w:author="Derek Ogle" w:date="2017-03-23T13:23:00Z">
        <w:r w:rsidR="00460970" w:rsidRPr="002270C4" w:rsidDel="00EC2781">
          <w:delText xml:space="preserve">is </w:delText>
        </w:r>
      </w:del>
      <w:r w:rsidR="00460970" w:rsidRPr="002270C4">
        <w:t xml:space="preserve">at 110 mm </w:t>
      </w:r>
      <w:del w:id="200" w:author="Derek Ogle" w:date="2017-03-23T13:23:00Z">
        <w:r w:rsidR="00460970" w:rsidRPr="002270C4" w:rsidDel="00EC2781">
          <w:delText>w</w:delText>
        </w:r>
      </w:del>
      <w:del w:id="201" w:author="Derek Ogle" w:date="2017-03-23T13:24:00Z">
        <w:r w:rsidR="00460970" w:rsidRPr="002270C4" w:rsidDel="00EC2781">
          <w:delText xml:space="preserve">hich </w:delText>
        </w:r>
      </w:del>
      <w:r w:rsidR="00460970" w:rsidRPr="002270C4">
        <w:t>was used to identify the total length mode for age-1 fish.</w:t>
      </w:r>
    </w:p>
    <w:sectPr w:rsidR="00906DA4" w:rsidRPr="002270C4" w:rsidSect="00947051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0" w:author="Derek Ogle" w:date="2017-03-23T12:41:00Z" w:initials="DO">
    <w:p w14:paraId="06EE9CA4" w14:textId="3243F036" w:rsidR="008534D8" w:rsidRDefault="008534D8">
      <w:pPr>
        <w:pStyle w:val="CommentText"/>
      </w:pPr>
      <w:r>
        <w:rPr>
          <w:rStyle w:val="CommentReference"/>
        </w:rPr>
        <w:annotationRef/>
      </w:r>
      <w:r>
        <w:t>TAYLOR … the second-level headings in the results are not italicized, do not have the period, and do not have the dash, but are preceded by &lt;B&gt;. This seems inconsistent. Can you clarify that this is the way the document is supposed to be formatted or correct one or the other?</w:t>
      </w:r>
    </w:p>
  </w:comment>
  <w:comment w:id="52" w:author="Derek Ogle" w:date="2017-03-23T11:23:00Z" w:initials="DO">
    <w:p w14:paraId="58E0E666" w14:textId="32D8BAE4" w:rsidR="007D5FB0" w:rsidRDefault="007D5FB0">
      <w:pPr>
        <w:pStyle w:val="CommentText"/>
      </w:pPr>
      <w:r>
        <w:rPr>
          <w:rStyle w:val="CommentReference"/>
        </w:rPr>
        <w:annotationRef/>
      </w:r>
      <w:r>
        <w:t xml:space="preserve">I am not sure how useful this is going to be. We have a bunch of fish in the sample that were collected at station 84 which had a beginning depth of 39.5 m and end depth of 144 m. Station 82 was also “shallow” but </w:t>
      </w:r>
      <w:r w:rsidR="002F66BF">
        <w:t>Taylor did not sample any fish from there (though they would be in the LF). All other locations look to have a minimum depth of at least 136 m.</w:t>
      </w:r>
    </w:p>
  </w:comment>
  <w:comment w:id="149" w:author="Derek Ogle" w:date="2017-03-23T13:11:00Z" w:initials="DO">
    <w:p w14:paraId="6E371F8C" w14:textId="0B3830E6" w:rsidR="00704B62" w:rsidRDefault="00704B62">
      <w:pPr>
        <w:pStyle w:val="CommentText"/>
      </w:pPr>
      <w:r>
        <w:rPr>
          <w:rStyle w:val="CommentReference"/>
        </w:rPr>
        <w:annotationRef/>
      </w:r>
      <w:r>
        <w:t>TAYLOR … can you check this … in several other citations we did not capitalize after then colon. Seems that we should (a) be consistent and (b) do what they tell us to do (if they do).</w:t>
      </w:r>
    </w:p>
    <w:p w14:paraId="0193D01C" w14:textId="77777777" w:rsidR="00704B62" w:rsidRDefault="00704B62">
      <w:pPr>
        <w:pStyle w:val="CommentText"/>
      </w:pPr>
    </w:p>
    <w:p w14:paraId="3A09D7D1" w14:textId="0D579E49" w:rsidR="00704B62" w:rsidRDefault="00704B62">
      <w:pPr>
        <w:pStyle w:val="CommentText"/>
      </w:pPr>
      <w:r>
        <w:t>See also the Gamble and Gorman citations above.</w:t>
      </w:r>
    </w:p>
    <w:p w14:paraId="5AD66E6C" w14:textId="77777777" w:rsidR="00704B62" w:rsidRDefault="00704B62">
      <w:pPr>
        <w:pStyle w:val="CommentText"/>
      </w:pPr>
    </w:p>
    <w:p w14:paraId="4A0B37A9" w14:textId="306D79FD" w:rsidR="00704B62" w:rsidRDefault="00704B62">
      <w:pPr>
        <w:pStyle w:val="CommentText"/>
      </w:pPr>
      <w:r>
        <w:t>Once we decide what to do then look for others and edit appropriately.</w:t>
      </w:r>
    </w:p>
  </w:comment>
  <w:comment w:id="152" w:author="Derek Ogle" w:date="2017-03-23T13:08:00Z" w:initials="DO">
    <w:p w14:paraId="33B3A819" w14:textId="77777777" w:rsidR="002D0369" w:rsidRDefault="002D0369">
      <w:pPr>
        <w:pStyle w:val="CommentText"/>
      </w:pPr>
      <w:r>
        <w:rPr>
          <w:rStyle w:val="CommentReference"/>
        </w:rPr>
        <w:annotationRef/>
      </w:r>
      <w:r>
        <w:t>TAYLOR … can you check that this is not supposed to be …</w:t>
      </w:r>
    </w:p>
    <w:p w14:paraId="0CAE8FA6" w14:textId="77777777" w:rsidR="002D0369" w:rsidRDefault="002D0369">
      <w:pPr>
        <w:pStyle w:val="CommentText"/>
      </w:pPr>
    </w:p>
    <w:p w14:paraId="0C99515B" w14:textId="77777777" w:rsidR="002D0369" w:rsidRDefault="00704B62">
      <w:pPr>
        <w:pStyle w:val="CommentText"/>
      </w:pPr>
      <w:r>
        <w:t>Fisheries Techniques, Third edition.</w:t>
      </w:r>
    </w:p>
    <w:p w14:paraId="780EAB17" w14:textId="77777777" w:rsidR="00704B62" w:rsidRDefault="00704B62">
      <w:pPr>
        <w:pStyle w:val="CommentText"/>
      </w:pPr>
    </w:p>
    <w:p w14:paraId="6A9E60C2" w14:textId="46850EC5" w:rsidR="00704B62" w:rsidRDefault="00704B62">
      <w:pPr>
        <w:pStyle w:val="CommentText"/>
      </w:pPr>
      <w:r>
        <w:t xml:space="preserve">… </w:t>
      </w:r>
      <w:proofErr w:type="gramStart"/>
      <w:r>
        <w:t>or</w:t>
      </w:r>
      <w:proofErr w:type="gramEnd"/>
      <w:r>
        <w:t xml:space="preserve"> something similar.</w:t>
      </w:r>
    </w:p>
  </w:comment>
  <w:comment w:id="170" w:author="Derek Ogle" w:date="2017-03-23T13:16:00Z" w:initials="DO">
    <w:p w14:paraId="52E65A40" w14:textId="3AC3CF6C" w:rsidR="00602F0E" w:rsidRDefault="00602F0E">
      <w:pPr>
        <w:pStyle w:val="CommentText"/>
      </w:pPr>
      <w:r>
        <w:rPr>
          <w:rStyle w:val="CommentReference"/>
        </w:rPr>
        <w:annotationRef/>
      </w:r>
      <w:r>
        <w:t xml:space="preserve">I removed </w:t>
      </w:r>
      <w:proofErr w:type="spellStart"/>
      <w:r>
        <w:t>Kiyi</w:t>
      </w:r>
      <w:proofErr w:type="spellEnd"/>
      <w:r>
        <w:t xml:space="preserve"> from the beginning here because it implied, in my mind, that </w:t>
      </w:r>
      <w:proofErr w:type="spellStart"/>
      <w:r>
        <w:t>Kiyi</w:t>
      </w:r>
      <w:proofErr w:type="spellEnd"/>
      <w:r>
        <w:t xml:space="preserve"> were sampled at all of these locations.</w:t>
      </w:r>
    </w:p>
  </w:comment>
  <w:comment w:id="173" w:author="Derek Ogle" w:date="2017-03-23T13:18:00Z" w:initials="DO">
    <w:p w14:paraId="1ACDA616" w14:textId="6B91BA3C" w:rsidR="00602F0E" w:rsidRDefault="00602F0E">
      <w:pPr>
        <w:pStyle w:val="CommentText"/>
      </w:pPr>
      <w:r>
        <w:rPr>
          <w:rStyle w:val="CommentReference"/>
        </w:rPr>
        <w:annotationRef/>
      </w:r>
      <w:r>
        <w:t>Is this true? Or are these just the locations sampled in 2014?</w:t>
      </w:r>
    </w:p>
  </w:comment>
  <w:comment w:id="178" w:author="Derek Ogle" w:date="2017-03-23T13:19:00Z" w:initials="DO">
    <w:p w14:paraId="45D34E45" w14:textId="7062D515" w:rsidR="00EC2781" w:rsidRDefault="00EC2781">
      <w:pPr>
        <w:pStyle w:val="CommentText"/>
      </w:pPr>
      <w:r>
        <w:rPr>
          <w:rStyle w:val="CommentReference"/>
        </w:rPr>
        <w:annotationRef/>
      </w:r>
      <w:r>
        <w:t>Something will be here related to the scale of the image.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EE9CA4" w15:done="0"/>
  <w15:commentEx w15:paraId="58E0E666" w15:done="0"/>
  <w15:commentEx w15:paraId="4A0B37A9" w15:done="0"/>
  <w15:commentEx w15:paraId="6A9E60C2" w15:done="0"/>
  <w15:commentEx w15:paraId="52E65A40" w15:done="0"/>
  <w15:commentEx w15:paraId="1ACDA616" w15:done="0"/>
  <w15:commentEx w15:paraId="45D34E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8797D" w14:textId="77777777" w:rsidR="00380663" w:rsidRDefault="00380663" w:rsidP="00F33B41">
      <w:pPr>
        <w:spacing w:line="240" w:lineRule="auto"/>
      </w:pPr>
      <w:r>
        <w:separator/>
      </w:r>
    </w:p>
  </w:endnote>
  <w:endnote w:type="continuationSeparator" w:id="0">
    <w:p w14:paraId="3983A5D3" w14:textId="77777777" w:rsidR="00380663" w:rsidRDefault="00380663" w:rsidP="00F33B41">
      <w:pPr>
        <w:spacing w:line="240" w:lineRule="auto"/>
      </w:pPr>
      <w:r>
        <w:continuationSeparator/>
      </w:r>
    </w:p>
  </w:endnote>
  <w:endnote w:type="continuationNotice" w:id="1">
    <w:p w14:paraId="046DC4AE" w14:textId="77777777" w:rsidR="00380663" w:rsidRDefault="0038066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4421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82410" w14:textId="728A7C9A" w:rsidR="001C47BE" w:rsidRDefault="001C47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58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1BB38681" w14:textId="77777777" w:rsidR="001C47BE" w:rsidRDefault="001C4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1699F" w14:textId="77777777" w:rsidR="00380663" w:rsidRDefault="00380663" w:rsidP="00F33B41">
      <w:pPr>
        <w:spacing w:line="240" w:lineRule="auto"/>
      </w:pPr>
      <w:r>
        <w:separator/>
      </w:r>
    </w:p>
  </w:footnote>
  <w:footnote w:type="continuationSeparator" w:id="0">
    <w:p w14:paraId="79A32324" w14:textId="77777777" w:rsidR="00380663" w:rsidRDefault="00380663" w:rsidP="00F33B41">
      <w:pPr>
        <w:spacing w:line="240" w:lineRule="auto"/>
      </w:pPr>
      <w:r>
        <w:continuationSeparator/>
      </w:r>
    </w:p>
  </w:footnote>
  <w:footnote w:type="continuationNotice" w:id="1">
    <w:p w14:paraId="3BE55A24" w14:textId="77777777" w:rsidR="00380663" w:rsidRDefault="0038066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B2C34"/>
    <w:multiLevelType w:val="hybridMultilevel"/>
    <w:tmpl w:val="2280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70AA"/>
    <w:multiLevelType w:val="multilevel"/>
    <w:tmpl w:val="CEF05D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5C2B03"/>
    <w:multiLevelType w:val="multilevel"/>
    <w:tmpl w:val="165E867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EA2BD2"/>
    <w:multiLevelType w:val="hybridMultilevel"/>
    <w:tmpl w:val="EC2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3"/>
  </w:num>
  <w:num w:numId="2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  <w15:person w15:author="Vinson, Mark">
    <w15:presenceInfo w15:providerId="AD" w15:userId="S-1-5-21-3697291689-1161744426-439199626-68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55"/>
    <w:rsid w:val="00002CFB"/>
    <w:rsid w:val="000038FB"/>
    <w:rsid w:val="00004E0C"/>
    <w:rsid w:val="0001263B"/>
    <w:rsid w:val="00013AC9"/>
    <w:rsid w:val="00014A47"/>
    <w:rsid w:val="00015F3A"/>
    <w:rsid w:val="0002118D"/>
    <w:rsid w:val="000212C5"/>
    <w:rsid w:val="00021544"/>
    <w:rsid w:val="0002196B"/>
    <w:rsid w:val="0002334B"/>
    <w:rsid w:val="00024A04"/>
    <w:rsid w:val="0002601D"/>
    <w:rsid w:val="00030BF4"/>
    <w:rsid w:val="00030FAC"/>
    <w:rsid w:val="000334AB"/>
    <w:rsid w:val="00040F07"/>
    <w:rsid w:val="000411B0"/>
    <w:rsid w:val="00042BD3"/>
    <w:rsid w:val="00045298"/>
    <w:rsid w:val="00045D9A"/>
    <w:rsid w:val="0004642B"/>
    <w:rsid w:val="00050D01"/>
    <w:rsid w:val="0005149E"/>
    <w:rsid w:val="00056C77"/>
    <w:rsid w:val="00060FDE"/>
    <w:rsid w:val="00061A72"/>
    <w:rsid w:val="00065721"/>
    <w:rsid w:val="00065857"/>
    <w:rsid w:val="00067F86"/>
    <w:rsid w:val="0007072C"/>
    <w:rsid w:val="00072DD6"/>
    <w:rsid w:val="00074FBD"/>
    <w:rsid w:val="00080134"/>
    <w:rsid w:val="000822C6"/>
    <w:rsid w:val="0008233C"/>
    <w:rsid w:val="000825F6"/>
    <w:rsid w:val="0008337A"/>
    <w:rsid w:val="00083FD3"/>
    <w:rsid w:val="00084001"/>
    <w:rsid w:val="0008695E"/>
    <w:rsid w:val="000917E6"/>
    <w:rsid w:val="000921FC"/>
    <w:rsid w:val="00092A1F"/>
    <w:rsid w:val="00094261"/>
    <w:rsid w:val="00096A82"/>
    <w:rsid w:val="000A1B76"/>
    <w:rsid w:val="000A346E"/>
    <w:rsid w:val="000A4E95"/>
    <w:rsid w:val="000A6953"/>
    <w:rsid w:val="000B0812"/>
    <w:rsid w:val="000B2D4A"/>
    <w:rsid w:val="000B45FC"/>
    <w:rsid w:val="000B7441"/>
    <w:rsid w:val="000C1372"/>
    <w:rsid w:val="000C26F6"/>
    <w:rsid w:val="000C33BE"/>
    <w:rsid w:val="000C759F"/>
    <w:rsid w:val="000D0780"/>
    <w:rsid w:val="000D1A25"/>
    <w:rsid w:val="000D1C94"/>
    <w:rsid w:val="000D3CED"/>
    <w:rsid w:val="000D4138"/>
    <w:rsid w:val="000D542A"/>
    <w:rsid w:val="000D6893"/>
    <w:rsid w:val="000D730D"/>
    <w:rsid w:val="000E12C0"/>
    <w:rsid w:val="000E1683"/>
    <w:rsid w:val="000E19FF"/>
    <w:rsid w:val="000E20D9"/>
    <w:rsid w:val="000E261A"/>
    <w:rsid w:val="000E56DD"/>
    <w:rsid w:val="000F0EA7"/>
    <w:rsid w:val="000F2481"/>
    <w:rsid w:val="000F4AAF"/>
    <w:rsid w:val="000F4D84"/>
    <w:rsid w:val="000F56FA"/>
    <w:rsid w:val="000F6D44"/>
    <w:rsid w:val="001019A2"/>
    <w:rsid w:val="00101FEF"/>
    <w:rsid w:val="00102338"/>
    <w:rsid w:val="00102398"/>
    <w:rsid w:val="001045A9"/>
    <w:rsid w:val="00105097"/>
    <w:rsid w:val="001063B6"/>
    <w:rsid w:val="0010731D"/>
    <w:rsid w:val="001078E5"/>
    <w:rsid w:val="00125F6A"/>
    <w:rsid w:val="0012674E"/>
    <w:rsid w:val="00130A1D"/>
    <w:rsid w:val="00133133"/>
    <w:rsid w:val="00133C11"/>
    <w:rsid w:val="00137444"/>
    <w:rsid w:val="0014152D"/>
    <w:rsid w:val="00143D19"/>
    <w:rsid w:val="00144135"/>
    <w:rsid w:val="00144AFC"/>
    <w:rsid w:val="0015075E"/>
    <w:rsid w:val="00155240"/>
    <w:rsid w:val="00155921"/>
    <w:rsid w:val="0016055D"/>
    <w:rsid w:val="00163033"/>
    <w:rsid w:val="00164BD2"/>
    <w:rsid w:val="00166D43"/>
    <w:rsid w:val="00166F3B"/>
    <w:rsid w:val="00167A42"/>
    <w:rsid w:val="00172F82"/>
    <w:rsid w:val="001730CF"/>
    <w:rsid w:val="001744E6"/>
    <w:rsid w:val="00176634"/>
    <w:rsid w:val="001766F7"/>
    <w:rsid w:val="00182D1F"/>
    <w:rsid w:val="00183685"/>
    <w:rsid w:val="00184D73"/>
    <w:rsid w:val="0018783C"/>
    <w:rsid w:val="0018786A"/>
    <w:rsid w:val="00190E89"/>
    <w:rsid w:val="001914F7"/>
    <w:rsid w:val="00193E31"/>
    <w:rsid w:val="001946FB"/>
    <w:rsid w:val="001955D8"/>
    <w:rsid w:val="001962E5"/>
    <w:rsid w:val="001A176C"/>
    <w:rsid w:val="001A2C21"/>
    <w:rsid w:val="001A4C61"/>
    <w:rsid w:val="001A65EE"/>
    <w:rsid w:val="001A7107"/>
    <w:rsid w:val="001A71DA"/>
    <w:rsid w:val="001B1BDC"/>
    <w:rsid w:val="001B73C2"/>
    <w:rsid w:val="001C030F"/>
    <w:rsid w:val="001C13BA"/>
    <w:rsid w:val="001C2CF8"/>
    <w:rsid w:val="001C3B6A"/>
    <w:rsid w:val="001C4102"/>
    <w:rsid w:val="001C4561"/>
    <w:rsid w:val="001C47BE"/>
    <w:rsid w:val="001C685A"/>
    <w:rsid w:val="001D04A4"/>
    <w:rsid w:val="001D062C"/>
    <w:rsid w:val="001D21DF"/>
    <w:rsid w:val="001D4AAE"/>
    <w:rsid w:val="001D5145"/>
    <w:rsid w:val="001D60CE"/>
    <w:rsid w:val="001D6CB8"/>
    <w:rsid w:val="001D748E"/>
    <w:rsid w:val="001D7D89"/>
    <w:rsid w:val="001E1C24"/>
    <w:rsid w:val="001E22F5"/>
    <w:rsid w:val="001E2F10"/>
    <w:rsid w:val="001E3589"/>
    <w:rsid w:val="001E730E"/>
    <w:rsid w:val="001E786D"/>
    <w:rsid w:val="001E7905"/>
    <w:rsid w:val="001F0368"/>
    <w:rsid w:val="001F58AD"/>
    <w:rsid w:val="001F717C"/>
    <w:rsid w:val="00200D34"/>
    <w:rsid w:val="002019A5"/>
    <w:rsid w:val="00206AA7"/>
    <w:rsid w:val="00210BAE"/>
    <w:rsid w:val="00210C66"/>
    <w:rsid w:val="0021101D"/>
    <w:rsid w:val="00211C95"/>
    <w:rsid w:val="002130F4"/>
    <w:rsid w:val="00214010"/>
    <w:rsid w:val="0021472B"/>
    <w:rsid w:val="00216C65"/>
    <w:rsid w:val="00220812"/>
    <w:rsid w:val="002209F4"/>
    <w:rsid w:val="002270C4"/>
    <w:rsid w:val="00227260"/>
    <w:rsid w:val="00231F4B"/>
    <w:rsid w:val="002322A5"/>
    <w:rsid w:val="002366E5"/>
    <w:rsid w:val="00236A9A"/>
    <w:rsid w:val="00236F9D"/>
    <w:rsid w:val="00242738"/>
    <w:rsid w:val="00244851"/>
    <w:rsid w:val="00245746"/>
    <w:rsid w:val="0024593A"/>
    <w:rsid w:val="002466C8"/>
    <w:rsid w:val="002473CD"/>
    <w:rsid w:val="00247D9D"/>
    <w:rsid w:val="00251548"/>
    <w:rsid w:val="0025161B"/>
    <w:rsid w:val="002535C1"/>
    <w:rsid w:val="002573D0"/>
    <w:rsid w:val="00260598"/>
    <w:rsid w:val="00264598"/>
    <w:rsid w:val="00270ADB"/>
    <w:rsid w:val="00274145"/>
    <w:rsid w:val="00274447"/>
    <w:rsid w:val="00274AF4"/>
    <w:rsid w:val="00276064"/>
    <w:rsid w:val="00276A09"/>
    <w:rsid w:val="002770A2"/>
    <w:rsid w:val="0027782A"/>
    <w:rsid w:val="002811A8"/>
    <w:rsid w:val="002813EC"/>
    <w:rsid w:val="00281737"/>
    <w:rsid w:val="00281877"/>
    <w:rsid w:val="00282148"/>
    <w:rsid w:val="0028499A"/>
    <w:rsid w:val="00285F95"/>
    <w:rsid w:val="00286C86"/>
    <w:rsid w:val="00286D2B"/>
    <w:rsid w:val="002944EB"/>
    <w:rsid w:val="002957DC"/>
    <w:rsid w:val="002A23CD"/>
    <w:rsid w:val="002A419D"/>
    <w:rsid w:val="002A4D8D"/>
    <w:rsid w:val="002B1B0A"/>
    <w:rsid w:val="002B433D"/>
    <w:rsid w:val="002B4830"/>
    <w:rsid w:val="002B78CA"/>
    <w:rsid w:val="002C27E6"/>
    <w:rsid w:val="002C4F13"/>
    <w:rsid w:val="002C50E7"/>
    <w:rsid w:val="002C5A6E"/>
    <w:rsid w:val="002C5BEA"/>
    <w:rsid w:val="002C69D0"/>
    <w:rsid w:val="002C6F95"/>
    <w:rsid w:val="002D0369"/>
    <w:rsid w:val="002D1F5B"/>
    <w:rsid w:val="002D27C6"/>
    <w:rsid w:val="002D43E6"/>
    <w:rsid w:val="002D5416"/>
    <w:rsid w:val="002D6A5E"/>
    <w:rsid w:val="002D7944"/>
    <w:rsid w:val="002E081B"/>
    <w:rsid w:val="002E1829"/>
    <w:rsid w:val="002E31FA"/>
    <w:rsid w:val="002E5C7E"/>
    <w:rsid w:val="002E648C"/>
    <w:rsid w:val="002F0A76"/>
    <w:rsid w:val="002F0F22"/>
    <w:rsid w:val="002F518D"/>
    <w:rsid w:val="002F66BF"/>
    <w:rsid w:val="002F721E"/>
    <w:rsid w:val="003016C3"/>
    <w:rsid w:val="00302F30"/>
    <w:rsid w:val="00304EA4"/>
    <w:rsid w:val="00310468"/>
    <w:rsid w:val="00310E53"/>
    <w:rsid w:val="003115E4"/>
    <w:rsid w:val="00315C57"/>
    <w:rsid w:val="003160BE"/>
    <w:rsid w:val="0031664F"/>
    <w:rsid w:val="00316697"/>
    <w:rsid w:val="00321445"/>
    <w:rsid w:val="00321706"/>
    <w:rsid w:val="00323933"/>
    <w:rsid w:val="00323A0C"/>
    <w:rsid w:val="00327B56"/>
    <w:rsid w:val="003306C8"/>
    <w:rsid w:val="00330FB9"/>
    <w:rsid w:val="00331304"/>
    <w:rsid w:val="00332A1D"/>
    <w:rsid w:val="00333A4A"/>
    <w:rsid w:val="003353C7"/>
    <w:rsid w:val="00336DFD"/>
    <w:rsid w:val="00347594"/>
    <w:rsid w:val="00347E54"/>
    <w:rsid w:val="00350D7D"/>
    <w:rsid w:val="00352E22"/>
    <w:rsid w:val="00355532"/>
    <w:rsid w:val="0036058E"/>
    <w:rsid w:val="00360993"/>
    <w:rsid w:val="00367D63"/>
    <w:rsid w:val="00370899"/>
    <w:rsid w:val="00370E00"/>
    <w:rsid w:val="00375AAA"/>
    <w:rsid w:val="00376568"/>
    <w:rsid w:val="003766B5"/>
    <w:rsid w:val="0037700A"/>
    <w:rsid w:val="00377BD8"/>
    <w:rsid w:val="00377F89"/>
    <w:rsid w:val="00380663"/>
    <w:rsid w:val="0038429E"/>
    <w:rsid w:val="00384918"/>
    <w:rsid w:val="00385775"/>
    <w:rsid w:val="00390016"/>
    <w:rsid w:val="00390672"/>
    <w:rsid w:val="003937C5"/>
    <w:rsid w:val="0039465E"/>
    <w:rsid w:val="003951F5"/>
    <w:rsid w:val="00395BF1"/>
    <w:rsid w:val="003A0819"/>
    <w:rsid w:val="003A0D97"/>
    <w:rsid w:val="003A30BE"/>
    <w:rsid w:val="003A3500"/>
    <w:rsid w:val="003A4036"/>
    <w:rsid w:val="003A5DA9"/>
    <w:rsid w:val="003A6367"/>
    <w:rsid w:val="003B1CCB"/>
    <w:rsid w:val="003B2460"/>
    <w:rsid w:val="003B2D75"/>
    <w:rsid w:val="003C28A4"/>
    <w:rsid w:val="003C2A65"/>
    <w:rsid w:val="003C3207"/>
    <w:rsid w:val="003D07F5"/>
    <w:rsid w:val="003D0DD9"/>
    <w:rsid w:val="003D6B7B"/>
    <w:rsid w:val="003D6E93"/>
    <w:rsid w:val="003E019B"/>
    <w:rsid w:val="003E3799"/>
    <w:rsid w:val="003E528C"/>
    <w:rsid w:val="003E71F8"/>
    <w:rsid w:val="003F2017"/>
    <w:rsid w:val="0040150F"/>
    <w:rsid w:val="00402C0E"/>
    <w:rsid w:val="00410805"/>
    <w:rsid w:val="00412E1E"/>
    <w:rsid w:val="00412F15"/>
    <w:rsid w:val="0041731A"/>
    <w:rsid w:val="00417E3E"/>
    <w:rsid w:val="004241B0"/>
    <w:rsid w:val="004263BB"/>
    <w:rsid w:val="00426EBE"/>
    <w:rsid w:val="0043046C"/>
    <w:rsid w:val="004314DF"/>
    <w:rsid w:val="00431D92"/>
    <w:rsid w:val="00434E19"/>
    <w:rsid w:val="004364A3"/>
    <w:rsid w:val="004365F7"/>
    <w:rsid w:val="00436AD0"/>
    <w:rsid w:val="00437918"/>
    <w:rsid w:val="00440CEF"/>
    <w:rsid w:val="00442304"/>
    <w:rsid w:val="00444553"/>
    <w:rsid w:val="00444837"/>
    <w:rsid w:val="004448D3"/>
    <w:rsid w:val="004453E6"/>
    <w:rsid w:val="0045033A"/>
    <w:rsid w:val="00451FEF"/>
    <w:rsid w:val="004521C0"/>
    <w:rsid w:val="00454359"/>
    <w:rsid w:val="0045604C"/>
    <w:rsid w:val="00456AED"/>
    <w:rsid w:val="00460970"/>
    <w:rsid w:val="00460D97"/>
    <w:rsid w:val="00464A34"/>
    <w:rsid w:val="00465261"/>
    <w:rsid w:val="0046607F"/>
    <w:rsid w:val="004702B5"/>
    <w:rsid w:val="004716C3"/>
    <w:rsid w:val="004727C3"/>
    <w:rsid w:val="00472FBE"/>
    <w:rsid w:val="00477413"/>
    <w:rsid w:val="0047774D"/>
    <w:rsid w:val="00483144"/>
    <w:rsid w:val="00491113"/>
    <w:rsid w:val="00491323"/>
    <w:rsid w:val="00492216"/>
    <w:rsid w:val="0049284A"/>
    <w:rsid w:val="004931EE"/>
    <w:rsid w:val="0049327E"/>
    <w:rsid w:val="00497E85"/>
    <w:rsid w:val="004A1875"/>
    <w:rsid w:val="004A216E"/>
    <w:rsid w:val="004A2FB0"/>
    <w:rsid w:val="004A58CF"/>
    <w:rsid w:val="004B19B2"/>
    <w:rsid w:val="004B2879"/>
    <w:rsid w:val="004B3A48"/>
    <w:rsid w:val="004B78A8"/>
    <w:rsid w:val="004C2792"/>
    <w:rsid w:val="004C51E1"/>
    <w:rsid w:val="004C6564"/>
    <w:rsid w:val="004C6EA8"/>
    <w:rsid w:val="004D1643"/>
    <w:rsid w:val="004D49F8"/>
    <w:rsid w:val="004D50CA"/>
    <w:rsid w:val="004D63F9"/>
    <w:rsid w:val="004D6992"/>
    <w:rsid w:val="004E127E"/>
    <w:rsid w:val="004E3DB9"/>
    <w:rsid w:val="004E429B"/>
    <w:rsid w:val="004E7572"/>
    <w:rsid w:val="004F2E31"/>
    <w:rsid w:val="004F3EA0"/>
    <w:rsid w:val="004F4E5F"/>
    <w:rsid w:val="004F5019"/>
    <w:rsid w:val="004F5A4A"/>
    <w:rsid w:val="004F67BD"/>
    <w:rsid w:val="00501CDA"/>
    <w:rsid w:val="005041D7"/>
    <w:rsid w:val="00506EA5"/>
    <w:rsid w:val="0051035A"/>
    <w:rsid w:val="0051517B"/>
    <w:rsid w:val="00515CA9"/>
    <w:rsid w:val="00520A1F"/>
    <w:rsid w:val="00520F0F"/>
    <w:rsid w:val="00522CF1"/>
    <w:rsid w:val="005235AA"/>
    <w:rsid w:val="00523817"/>
    <w:rsid w:val="00523C8D"/>
    <w:rsid w:val="0052742A"/>
    <w:rsid w:val="00527BDD"/>
    <w:rsid w:val="00532A46"/>
    <w:rsid w:val="005422AE"/>
    <w:rsid w:val="00546B5F"/>
    <w:rsid w:val="00551600"/>
    <w:rsid w:val="005522E0"/>
    <w:rsid w:val="005577D0"/>
    <w:rsid w:val="005643DB"/>
    <w:rsid w:val="00564C8A"/>
    <w:rsid w:val="0056758F"/>
    <w:rsid w:val="00567A1E"/>
    <w:rsid w:val="00572848"/>
    <w:rsid w:val="00572E6D"/>
    <w:rsid w:val="00573387"/>
    <w:rsid w:val="00575C97"/>
    <w:rsid w:val="00576C09"/>
    <w:rsid w:val="00576EDE"/>
    <w:rsid w:val="00577ACD"/>
    <w:rsid w:val="005811D1"/>
    <w:rsid w:val="0058129F"/>
    <w:rsid w:val="00584D5B"/>
    <w:rsid w:val="00585A4B"/>
    <w:rsid w:val="0058722E"/>
    <w:rsid w:val="00587D1C"/>
    <w:rsid w:val="00590090"/>
    <w:rsid w:val="00590608"/>
    <w:rsid w:val="00596528"/>
    <w:rsid w:val="005966C9"/>
    <w:rsid w:val="005A1CBC"/>
    <w:rsid w:val="005A2BE7"/>
    <w:rsid w:val="005A4E71"/>
    <w:rsid w:val="005B10C4"/>
    <w:rsid w:val="005B1FE0"/>
    <w:rsid w:val="005B5912"/>
    <w:rsid w:val="005B780A"/>
    <w:rsid w:val="005C0963"/>
    <w:rsid w:val="005C13B6"/>
    <w:rsid w:val="005C169A"/>
    <w:rsid w:val="005C268E"/>
    <w:rsid w:val="005C26FA"/>
    <w:rsid w:val="005C3DD9"/>
    <w:rsid w:val="005C5A00"/>
    <w:rsid w:val="005C7161"/>
    <w:rsid w:val="005C724B"/>
    <w:rsid w:val="005C7FB3"/>
    <w:rsid w:val="005D1AAE"/>
    <w:rsid w:val="005D3B21"/>
    <w:rsid w:val="005D44AD"/>
    <w:rsid w:val="005D461C"/>
    <w:rsid w:val="005D491A"/>
    <w:rsid w:val="005D5D54"/>
    <w:rsid w:val="005D70FA"/>
    <w:rsid w:val="005E2775"/>
    <w:rsid w:val="005E2FA2"/>
    <w:rsid w:val="005E374D"/>
    <w:rsid w:val="005E4255"/>
    <w:rsid w:val="005E739E"/>
    <w:rsid w:val="005E74D0"/>
    <w:rsid w:val="005F1CC2"/>
    <w:rsid w:val="005F1F4C"/>
    <w:rsid w:val="005F2681"/>
    <w:rsid w:val="005F709D"/>
    <w:rsid w:val="00600074"/>
    <w:rsid w:val="006010EE"/>
    <w:rsid w:val="006011A8"/>
    <w:rsid w:val="00601C7C"/>
    <w:rsid w:val="00602BDD"/>
    <w:rsid w:val="00602F0E"/>
    <w:rsid w:val="00603A67"/>
    <w:rsid w:val="00615BF6"/>
    <w:rsid w:val="00617FCA"/>
    <w:rsid w:val="00621156"/>
    <w:rsid w:val="006214ED"/>
    <w:rsid w:val="006216A6"/>
    <w:rsid w:val="00624D00"/>
    <w:rsid w:val="006253CA"/>
    <w:rsid w:val="00627A3D"/>
    <w:rsid w:val="00630744"/>
    <w:rsid w:val="00631AA0"/>
    <w:rsid w:val="0063287D"/>
    <w:rsid w:val="00632C17"/>
    <w:rsid w:val="00635DD2"/>
    <w:rsid w:val="00642A42"/>
    <w:rsid w:val="006430D4"/>
    <w:rsid w:val="006448A7"/>
    <w:rsid w:val="00644EEC"/>
    <w:rsid w:val="00650346"/>
    <w:rsid w:val="0065437A"/>
    <w:rsid w:val="006555A7"/>
    <w:rsid w:val="00657431"/>
    <w:rsid w:val="00664974"/>
    <w:rsid w:val="00665F2C"/>
    <w:rsid w:val="006674B0"/>
    <w:rsid w:val="00667FB9"/>
    <w:rsid w:val="00670586"/>
    <w:rsid w:val="00671053"/>
    <w:rsid w:val="00671831"/>
    <w:rsid w:val="00671BB1"/>
    <w:rsid w:val="00673BF7"/>
    <w:rsid w:val="006804F9"/>
    <w:rsid w:val="00682419"/>
    <w:rsid w:val="006855F0"/>
    <w:rsid w:val="00685EF3"/>
    <w:rsid w:val="0068622C"/>
    <w:rsid w:val="00691447"/>
    <w:rsid w:val="00696A5C"/>
    <w:rsid w:val="006A158D"/>
    <w:rsid w:val="006A2908"/>
    <w:rsid w:val="006A3619"/>
    <w:rsid w:val="006A6583"/>
    <w:rsid w:val="006B5039"/>
    <w:rsid w:val="006B7E26"/>
    <w:rsid w:val="006C103C"/>
    <w:rsid w:val="006C12D0"/>
    <w:rsid w:val="006C48C9"/>
    <w:rsid w:val="006C59FF"/>
    <w:rsid w:val="006C6997"/>
    <w:rsid w:val="006C7154"/>
    <w:rsid w:val="006D0572"/>
    <w:rsid w:val="006D07D4"/>
    <w:rsid w:val="006D0A4C"/>
    <w:rsid w:val="006D2A5E"/>
    <w:rsid w:val="006D4717"/>
    <w:rsid w:val="006E0153"/>
    <w:rsid w:val="006F216C"/>
    <w:rsid w:val="006F2CDE"/>
    <w:rsid w:val="006F40DC"/>
    <w:rsid w:val="006F5BDF"/>
    <w:rsid w:val="006F7095"/>
    <w:rsid w:val="007018DB"/>
    <w:rsid w:val="00702A74"/>
    <w:rsid w:val="00703BE9"/>
    <w:rsid w:val="00703FAA"/>
    <w:rsid w:val="007042D6"/>
    <w:rsid w:val="00704B62"/>
    <w:rsid w:val="00705395"/>
    <w:rsid w:val="0070573C"/>
    <w:rsid w:val="00706ECC"/>
    <w:rsid w:val="00707F43"/>
    <w:rsid w:val="007121C6"/>
    <w:rsid w:val="007123FE"/>
    <w:rsid w:val="00712A02"/>
    <w:rsid w:val="007142CC"/>
    <w:rsid w:val="00715C22"/>
    <w:rsid w:val="0072036D"/>
    <w:rsid w:val="00724B8C"/>
    <w:rsid w:val="00724E70"/>
    <w:rsid w:val="00726427"/>
    <w:rsid w:val="007277E4"/>
    <w:rsid w:val="007278A7"/>
    <w:rsid w:val="00730825"/>
    <w:rsid w:val="007327B7"/>
    <w:rsid w:val="00736500"/>
    <w:rsid w:val="00742185"/>
    <w:rsid w:val="007423E7"/>
    <w:rsid w:val="00747DD0"/>
    <w:rsid w:val="00753C7C"/>
    <w:rsid w:val="00755340"/>
    <w:rsid w:val="00755955"/>
    <w:rsid w:val="00756853"/>
    <w:rsid w:val="00757BEB"/>
    <w:rsid w:val="00760B40"/>
    <w:rsid w:val="007662B6"/>
    <w:rsid w:val="00770383"/>
    <w:rsid w:val="00771440"/>
    <w:rsid w:val="00771C5A"/>
    <w:rsid w:val="0077226E"/>
    <w:rsid w:val="00777232"/>
    <w:rsid w:val="00784DBE"/>
    <w:rsid w:val="00785CFC"/>
    <w:rsid w:val="00790F08"/>
    <w:rsid w:val="00791150"/>
    <w:rsid w:val="00793262"/>
    <w:rsid w:val="00793F25"/>
    <w:rsid w:val="007970A2"/>
    <w:rsid w:val="007A009F"/>
    <w:rsid w:val="007A0433"/>
    <w:rsid w:val="007A1C06"/>
    <w:rsid w:val="007A2F2A"/>
    <w:rsid w:val="007A445B"/>
    <w:rsid w:val="007A50CE"/>
    <w:rsid w:val="007A5561"/>
    <w:rsid w:val="007A6576"/>
    <w:rsid w:val="007A7A05"/>
    <w:rsid w:val="007B11DA"/>
    <w:rsid w:val="007B4B1A"/>
    <w:rsid w:val="007B6CF0"/>
    <w:rsid w:val="007B7C5C"/>
    <w:rsid w:val="007C022F"/>
    <w:rsid w:val="007C1050"/>
    <w:rsid w:val="007C33DC"/>
    <w:rsid w:val="007C3756"/>
    <w:rsid w:val="007C3941"/>
    <w:rsid w:val="007C47BB"/>
    <w:rsid w:val="007C6B93"/>
    <w:rsid w:val="007D02F8"/>
    <w:rsid w:val="007D0440"/>
    <w:rsid w:val="007D1503"/>
    <w:rsid w:val="007D566E"/>
    <w:rsid w:val="007D5B7A"/>
    <w:rsid w:val="007D5FB0"/>
    <w:rsid w:val="007D6E74"/>
    <w:rsid w:val="007E1CA6"/>
    <w:rsid w:val="007E2CDA"/>
    <w:rsid w:val="007E3312"/>
    <w:rsid w:val="007E44E0"/>
    <w:rsid w:val="007E4D53"/>
    <w:rsid w:val="007E52DA"/>
    <w:rsid w:val="007E5BA1"/>
    <w:rsid w:val="007E6B67"/>
    <w:rsid w:val="007E6CFF"/>
    <w:rsid w:val="007F0044"/>
    <w:rsid w:val="007F6279"/>
    <w:rsid w:val="00802765"/>
    <w:rsid w:val="00803E1C"/>
    <w:rsid w:val="00806DD3"/>
    <w:rsid w:val="008102F6"/>
    <w:rsid w:val="008120FB"/>
    <w:rsid w:val="00813042"/>
    <w:rsid w:val="00814AA6"/>
    <w:rsid w:val="0081625F"/>
    <w:rsid w:val="008201C1"/>
    <w:rsid w:val="008203FC"/>
    <w:rsid w:val="0082233D"/>
    <w:rsid w:val="00824422"/>
    <w:rsid w:val="008251AE"/>
    <w:rsid w:val="00826BE0"/>
    <w:rsid w:val="00827E8B"/>
    <w:rsid w:val="00830A8E"/>
    <w:rsid w:val="00830E35"/>
    <w:rsid w:val="008314D8"/>
    <w:rsid w:val="00835403"/>
    <w:rsid w:val="008366D5"/>
    <w:rsid w:val="00837AD3"/>
    <w:rsid w:val="00841BEE"/>
    <w:rsid w:val="00841F08"/>
    <w:rsid w:val="008435D4"/>
    <w:rsid w:val="008514F9"/>
    <w:rsid w:val="00852526"/>
    <w:rsid w:val="008526DD"/>
    <w:rsid w:val="00852DCD"/>
    <w:rsid w:val="008534D8"/>
    <w:rsid w:val="00856027"/>
    <w:rsid w:val="00860687"/>
    <w:rsid w:val="0086155E"/>
    <w:rsid w:val="008629B2"/>
    <w:rsid w:val="00863996"/>
    <w:rsid w:val="00864183"/>
    <w:rsid w:val="00864396"/>
    <w:rsid w:val="00864C0B"/>
    <w:rsid w:val="00866EF6"/>
    <w:rsid w:val="00870325"/>
    <w:rsid w:val="00872CB2"/>
    <w:rsid w:val="00872D7C"/>
    <w:rsid w:val="00875DFC"/>
    <w:rsid w:val="00875F0D"/>
    <w:rsid w:val="00876464"/>
    <w:rsid w:val="00880A81"/>
    <w:rsid w:val="00883B71"/>
    <w:rsid w:val="0088610B"/>
    <w:rsid w:val="0088655F"/>
    <w:rsid w:val="00886E0B"/>
    <w:rsid w:val="00897250"/>
    <w:rsid w:val="00897B93"/>
    <w:rsid w:val="00897D52"/>
    <w:rsid w:val="008A0C3F"/>
    <w:rsid w:val="008A14A2"/>
    <w:rsid w:val="008A3DBE"/>
    <w:rsid w:val="008B095B"/>
    <w:rsid w:val="008B1187"/>
    <w:rsid w:val="008B1C0F"/>
    <w:rsid w:val="008B4746"/>
    <w:rsid w:val="008B578A"/>
    <w:rsid w:val="008B6CF2"/>
    <w:rsid w:val="008B6F26"/>
    <w:rsid w:val="008B7D06"/>
    <w:rsid w:val="008C0592"/>
    <w:rsid w:val="008C7659"/>
    <w:rsid w:val="008D154A"/>
    <w:rsid w:val="008D216D"/>
    <w:rsid w:val="008D2695"/>
    <w:rsid w:val="008D2F2D"/>
    <w:rsid w:val="008D3583"/>
    <w:rsid w:val="008D53DF"/>
    <w:rsid w:val="008E0A4B"/>
    <w:rsid w:val="008E2618"/>
    <w:rsid w:val="008E30D0"/>
    <w:rsid w:val="008E4317"/>
    <w:rsid w:val="008E5B14"/>
    <w:rsid w:val="008E69B2"/>
    <w:rsid w:val="008F00F7"/>
    <w:rsid w:val="008F6B8F"/>
    <w:rsid w:val="008F6F7B"/>
    <w:rsid w:val="008F6FE6"/>
    <w:rsid w:val="009010B2"/>
    <w:rsid w:val="00903768"/>
    <w:rsid w:val="00905961"/>
    <w:rsid w:val="0090601A"/>
    <w:rsid w:val="00906DA4"/>
    <w:rsid w:val="009107F0"/>
    <w:rsid w:val="009125FD"/>
    <w:rsid w:val="00915149"/>
    <w:rsid w:val="009163F5"/>
    <w:rsid w:val="009208F1"/>
    <w:rsid w:val="009237D7"/>
    <w:rsid w:val="00923DCB"/>
    <w:rsid w:val="00924641"/>
    <w:rsid w:val="009257DB"/>
    <w:rsid w:val="00925FB6"/>
    <w:rsid w:val="0093255C"/>
    <w:rsid w:val="00932AFD"/>
    <w:rsid w:val="0093389A"/>
    <w:rsid w:val="009360B1"/>
    <w:rsid w:val="00936700"/>
    <w:rsid w:val="00936DD6"/>
    <w:rsid w:val="00940AE9"/>
    <w:rsid w:val="00940B52"/>
    <w:rsid w:val="009411F0"/>
    <w:rsid w:val="009436FE"/>
    <w:rsid w:val="00944F68"/>
    <w:rsid w:val="0094588C"/>
    <w:rsid w:val="00947051"/>
    <w:rsid w:val="009478DA"/>
    <w:rsid w:val="00947EAD"/>
    <w:rsid w:val="009614A8"/>
    <w:rsid w:val="00962C67"/>
    <w:rsid w:val="009673C2"/>
    <w:rsid w:val="00970B22"/>
    <w:rsid w:val="0097189B"/>
    <w:rsid w:val="00972629"/>
    <w:rsid w:val="009737EA"/>
    <w:rsid w:val="00973BE2"/>
    <w:rsid w:val="009753C7"/>
    <w:rsid w:val="00976398"/>
    <w:rsid w:val="009776A5"/>
    <w:rsid w:val="009812D0"/>
    <w:rsid w:val="00981794"/>
    <w:rsid w:val="009820A0"/>
    <w:rsid w:val="00982911"/>
    <w:rsid w:val="00987B5E"/>
    <w:rsid w:val="009910E6"/>
    <w:rsid w:val="00993354"/>
    <w:rsid w:val="0099681F"/>
    <w:rsid w:val="009A5400"/>
    <w:rsid w:val="009A5BD8"/>
    <w:rsid w:val="009A712A"/>
    <w:rsid w:val="009A7608"/>
    <w:rsid w:val="009B100C"/>
    <w:rsid w:val="009B687F"/>
    <w:rsid w:val="009C2A6D"/>
    <w:rsid w:val="009C67AA"/>
    <w:rsid w:val="009C6AB2"/>
    <w:rsid w:val="009C781B"/>
    <w:rsid w:val="009C7E57"/>
    <w:rsid w:val="009D20E6"/>
    <w:rsid w:val="009D3962"/>
    <w:rsid w:val="009D42E9"/>
    <w:rsid w:val="009D545A"/>
    <w:rsid w:val="009D5E86"/>
    <w:rsid w:val="009D75B3"/>
    <w:rsid w:val="009E290A"/>
    <w:rsid w:val="009E75D1"/>
    <w:rsid w:val="009F2A56"/>
    <w:rsid w:val="009F4764"/>
    <w:rsid w:val="00A02352"/>
    <w:rsid w:val="00A03454"/>
    <w:rsid w:val="00A03DD9"/>
    <w:rsid w:val="00A0421A"/>
    <w:rsid w:val="00A0585B"/>
    <w:rsid w:val="00A05C01"/>
    <w:rsid w:val="00A06093"/>
    <w:rsid w:val="00A078CD"/>
    <w:rsid w:val="00A121AC"/>
    <w:rsid w:val="00A123B0"/>
    <w:rsid w:val="00A12468"/>
    <w:rsid w:val="00A12F79"/>
    <w:rsid w:val="00A13AA4"/>
    <w:rsid w:val="00A1422E"/>
    <w:rsid w:val="00A14BED"/>
    <w:rsid w:val="00A14C5D"/>
    <w:rsid w:val="00A16B7D"/>
    <w:rsid w:val="00A20816"/>
    <w:rsid w:val="00A20C90"/>
    <w:rsid w:val="00A26BB1"/>
    <w:rsid w:val="00A27199"/>
    <w:rsid w:val="00A27259"/>
    <w:rsid w:val="00A31961"/>
    <w:rsid w:val="00A32040"/>
    <w:rsid w:val="00A3242A"/>
    <w:rsid w:val="00A3380A"/>
    <w:rsid w:val="00A34A60"/>
    <w:rsid w:val="00A40AE1"/>
    <w:rsid w:val="00A41272"/>
    <w:rsid w:val="00A4322B"/>
    <w:rsid w:val="00A43700"/>
    <w:rsid w:val="00A439D7"/>
    <w:rsid w:val="00A4477A"/>
    <w:rsid w:val="00A45665"/>
    <w:rsid w:val="00A50190"/>
    <w:rsid w:val="00A54DE6"/>
    <w:rsid w:val="00A57CFC"/>
    <w:rsid w:val="00A60DE9"/>
    <w:rsid w:val="00A64B4B"/>
    <w:rsid w:val="00A71901"/>
    <w:rsid w:val="00A71E06"/>
    <w:rsid w:val="00A747FE"/>
    <w:rsid w:val="00A802C8"/>
    <w:rsid w:val="00A82507"/>
    <w:rsid w:val="00A8659B"/>
    <w:rsid w:val="00A87228"/>
    <w:rsid w:val="00A9108B"/>
    <w:rsid w:val="00A91AF3"/>
    <w:rsid w:val="00A9646C"/>
    <w:rsid w:val="00AA0F4F"/>
    <w:rsid w:val="00AA2A99"/>
    <w:rsid w:val="00AA3A22"/>
    <w:rsid w:val="00AB13A2"/>
    <w:rsid w:val="00AB37D0"/>
    <w:rsid w:val="00AB3A53"/>
    <w:rsid w:val="00AB446A"/>
    <w:rsid w:val="00AB582B"/>
    <w:rsid w:val="00AC094B"/>
    <w:rsid w:val="00AC2D38"/>
    <w:rsid w:val="00AC5DCB"/>
    <w:rsid w:val="00AC5E1C"/>
    <w:rsid w:val="00AD0212"/>
    <w:rsid w:val="00AD4B7F"/>
    <w:rsid w:val="00AE2172"/>
    <w:rsid w:val="00AE2811"/>
    <w:rsid w:val="00AE4435"/>
    <w:rsid w:val="00AE5197"/>
    <w:rsid w:val="00AE664A"/>
    <w:rsid w:val="00AE7950"/>
    <w:rsid w:val="00AE7B0D"/>
    <w:rsid w:val="00AF0312"/>
    <w:rsid w:val="00AF5772"/>
    <w:rsid w:val="00AF58CB"/>
    <w:rsid w:val="00AF5A7C"/>
    <w:rsid w:val="00AF7F60"/>
    <w:rsid w:val="00B00548"/>
    <w:rsid w:val="00B021D7"/>
    <w:rsid w:val="00B0320E"/>
    <w:rsid w:val="00B03EFC"/>
    <w:rsid w:val="00B043D4"/>
    <w:rsid w:val="00B07C10"/>
    <w:rsid w:val="00B07E1B"/>
    <w:rsid w:val="00B1188F"/>
    <w:rsid w:val="00B16AA7"/>
    <w:rsid w:val="00B16C88"/>
    <w:rsid w:val="00B1760E"/>
    <w:rsid w:val="00B23C84"/>
    <w:rsid w:val="00B254C1"/>
    <w:rsid w:val="00B25BB1"/>
    <w:rsid w:val="00B263DC"/>
    <w:rsid w:val="00B26A59"/>
    <w:rsid w:val="00B27C7E"/>
    <w:rsid w:val="00B30FF5"/>
    <w:rsid w:val="00B3328A"/>
    <w:rsid w:val="00B343D6"/>
    <w:rsid w:val="00B373C5"/>
    <w:rsid w:val="00B37670"/>
    <w:rsid w:val="00B401D4"/>
    <w:rsid w:val="00B40337"/>
    <w:rsid w:val="00B40D52"/>
    <w:rsid w:val="00B40FE3"/>
    <w:rsid w:val="00B42E25"/>
    <w:rsid w:val="00B44178"/>
    <w:rsid w:val="00B451C8"/>
    <w:rsid w:val="00B4556B"/>
    <w:rsid w:val="00B468C1"/>
    <w:rsid w:val="00B47086"/>
    <w:rsid w:val="00B52964"/>
    <w:rsid w:val="00B532DB"/>
    <w:rsid w:val="00B537B4"/>
    <w:rsid w:val="00B55890"/>
    <w:rsid w:val="00B56017"/>
    <w:rsid w:val="00B56838"/>
    <w:rsid w:val="00B57167"/>
    <w:rsid w:val="00B578EE"/>
    <w:rsid w:val="00B60A9D"/>
    <w:rsid w:val="00B619A0"/>
    <w:rsid w:val="00B626AD"/>
    <w:rsid w:val="00B642AC"/>
    <w:rsid w:val="00B66320"/>
    <w:rsid w:val="00B6790D"/>
    <w:rsid w:val="00B70973"/>
    <w:rsid w:val="00B71266"/>
    <w:rsid w:val="00B72B94"/>
    <w:rsid w:val="00B73C98"/>
    <w:rsid w:val="00B817AA"/>
    <w:rsid w:val="00B822A6"/>
    <w:rsid w:val="00B82DD3"/>
    <w:rsid w:val="00B85CC4"/>
    <w:rsid w:val="00B910D4"/>
    <w:rsid w:val="00B933F4"/>
    <w:rsid w:val="00B93B43"/>
    <w:rsid w:val="00B94C1E"/>
    <w:rsid w:val="00B95148"/>
    <w:rsid w:val="00B97B2D"/>
    <w:rsid w:val="00BA0DD6"/>
    <w:rsid w:val="00BA3793"/>
    <w:rsid w:val="00BA3BD5"/>
    <w:rsid w:val="00BA4426"/>
    <w:rsid w:val="00BA57FB"/>
    <w:rsid w:val="00BA6781"/>
    <w:rsid w:val="00BB01DF"/>
    <w:rsid w:val="00BB1F3E"/>
    <w:rsid w:val="00BB2AF1"/>
    <w:rsid w:val="00BB3811"/>
    <w:rsid w:val="00BB5984"/>
    <w:rsid w:val="00BB62E6"/>
    <w:rsid w:val="00BB62F5"/>
    <w:rsid w:val="00BB6DA2"/>
    <w:rsid w:val="00BC10FD"/>
    <w:rsid w:val="00BC18F1"/>
    <w:rsid w:val="00BC222B"/>
    <w:rsid w:val="00BC2EC9"/>
    <w:rsid w:val="00BC4073"/>
    <w:rsid w:val="00BC4449"/>
    <w:rsid w:val="00BC47B1"/>
    <w:rsid w:val="00BD0AA1"/>
    <w:rsid w:val="00BD0FDA"/>
    <w:rsid w:val="00BD11A5"/>
    <w:rsid w:val="00BD3810"/>
    <w:rsid w:val="00BD4E43"/>
    <w:rsid w:val="00BE1694"/>
    <w:rsid w:val="00BE3079"/>
    <w:rsid w:val="00BE3B0D"/>
    <w:rsid w:val="00BE3C1B"/>
    <w:rsid w:val="00BE49BB"/>
    <w:rsid w:val="00BE5D47"/>
    <w:rsid w:val="00BF0939"/>
    <w:rsid w:val="00BF71B2"/>
    <w:rsid w:val="00BF7730"/>
    <w:rsid w:val="00C018DE"/>
    <w:rsid w:val="00C028B7"/>
    <w:rsid w:val="00C030A6"/>
    <w:rsid w:val="00C04631"/>
    <w:rsid w:val="00C04BED"/>
    <w:rsid w:val="00C06F6C"/>
    <w:rsid w:val="00C10F9E"/>
    <w:rsid w:val="00C11585"/>
    <w:rsid w:val="00C12A0D"/>
    <w:rsid w:val="00C12F6C"/>
    <w:rsid w:val="00C12FA7"/>
    <w:rsid w:val="00C144DF"/>
    <w:rsid w:val="00C14760"/>
    <w:rsid w:val="00C1526B"/>
    <w:rsid w:val="00C1604C"/>
    <w:rsid w:val="00C22F5C"/>
    <w:rsid w:val="00C2358F"/>
    <w:rsid w:val="00C24DC4"/>
    <w:rsid w:val="00C31289"/>
    <w:rsid w:val="00C31AC4"/>
    <w:rsid w:val="00C33506"/>
    <w:rsid w:val="00C37929"/>
    <w:rsid w:val="00C42173"/>
    <w:rsid w:val="00C46AEA"/>
    <w:rsid w:val="00C46C24"/>
    <w:rsid w:val="00C477C2"/>
    <w:rsid w:val="00C5187A"/>
    <w:rsid w:val="00C569C6"/>
    <w:rsid w:val="00C57782"/>
    <w:rsid w:val="00C617B5"/>
    <w:rsid w:val="00C625B2"/>
    <w:rsid w:val="00C63088"/>
    <w:rsid w:val="00C631F3"/>
    <w:rsid w:val="00C66C6E"/>
    <w:rsid w:val="00C71277"/>
    <w:rsid w:val="00C747EE"/>
    <w:rsid w:val="00C823AD"/>
    <w:rsid w:val="00C82E2D"/>
    <w:rsid w:val="00C83ECA"/>
    <w:rsid w:val="00C84231"/>
    <w:rsid w:val="00C86585"/>
    <w:rsid w:val="00C87662"/>
    <w:rsid w:val="00C87C6D"/>
    <w:rsid w:val="00C92026"/>
    <w:rsid w:val="00C92400"/>
    <w:rsid w:val="00C95222"/>
    <w:rsid w:val="00C96CD4"/>
    <w:rsid w:val="00C96FC1"/>
    <w:rsid w:val="00CA143A"/>
    <w:rsid w:val="00CA1C8F"/>
    <w:rsid w:val="00CA6BE1"/>
    <w:rsid w:val="00CA7CA8"/>
    <w:rsid w:val="00CB1731"/>
    <w:rsid w:val="00CB25D6"/>
    <w:rsid w:val="00CB59CB"/>
    <w:rsid w:val="00CB65F2"/>
    <w:rsid w:val="00CB6EE5"/>
    <w:rsid w:val="00CB7401"/>
    <w:rsid w:val="00CB78AB"/>
    <w:rsid w:val="00CC19CA"/>
    <w:rsid w:val="00CC4872"/>
    <w:rsid w:val="00CD2642"/>
    <w:rsid w:val="00CD637E"/>
    <w:rsid w:val="00CD736D"/>
    <w:rsid w:val="00CD7D50"/>
    <w:rsid w:val="00CE07F6"/>
    <w:rsid w:val="00CE3933"/>
    <w:rsid w:val="00CE3EE3"/>
    <w:rsid w:val="00CE5EFB"/>
    <w:rsid w:val="00CF2B55"/>
    <w:rsid w:val="00CF49AF"/>
    <w:rsid w:val="00CF5924"/>
    <w:rsid w:val="00CF7FD6"/>
    <w:rsid w:val="00D029B3"/>
    <w:rsid w:val="00D03EBE"/>
    <w:rsid w:val="00D0461D"/>
    <w:rsid w:val="00D05441"/>
    <w:rsid w:val="00D0552B"/>
    <w:rsid w:val="00D05CD6"/>
    <w:rsid w:val="00D074A7"/>
    <w:rsid w:val="00D121B2"/>
    <w:rsid w:val="00D12FC3"/>
    <w:rsid w:val="00D13307"/>
    <w:rsid w:val="00D2057A"/>
    <w:rsid w:val="00D20F52"/>
    <w:rsid w:val="00D22992"/>
    <w:rsid w:val="00D25CE3"/>
    <w:rsid w:val="00D26591"/>
    <w:rsid w:val="00D26970"/>
    <w:rsid w:val="00D26B00"/>
    <w:rsid w:val="00D30094"/>
    <w:rsid w:val="00D308BE"/>
    <w:rsid w:val="00D3117E"/>
    <w:rsid w:val="00D334A0"/>
    <w:rsid w:val="00D34798"/>
    <w:rsid w:val="00D3656E"/>
    <w:rsid w:val="00D37921"/>
    <w:rsid w:val="00D37D90"/>
    <w:rsid w:val="00D42044"/>
    <w:rsid w:val="00D457C9"/>
    <w:rsid w:val="00D47ABF"/>
    <w:rsid w:val="00D47FB1"/>
    <w:rsid w:val="00D50B67"/>
    <w:rsid w:val="00D52472"/>
    <w:rsid w:val="00D5657C"/>
    <w:rsid w:val="00D57DED"/>
    <w:rsid w:val="00D65EA0"/>
    <w:rsid w:val="00D65F13"/>
    <w:rsid w:val="00D677A9"/>
    <w:rsid w:val="00D712C6"/>
    <w:rsid w:val="00D73640"/>
    <w:rsid w:val="00D754D3"/>
    <w:rsid w:val="00D7648A"/>
    <w:rsid w:val="00D779D9"/>
    <w:rsid w:val="00D80A3B"/>
    <w:rsid w:val="00D82117"/>
    <w:rsid w:val="00D83152"/>
    <w:rsid w:val="00D87E4C"/>
    <w:rsid w:val="00D925C1"/>
    <w:rsid w:val="00D960A2"/>
    <w:rsid w:val="00D96B54"/>
    <w:rsid w:val="00DA0009"/>
    <w:rsid w:val="00DA207A"/>
    <w:rsid w:val="00DA51C3"/>
    <w:rsid w:val="00DA658B"/>
    <w:rsid w:val="00DB0406"/>
    <w:rsid w:val="00DB3752"/>
    <w:rsid w:val="00DB3E2A"/>
    <w:rsid w:val="00DB4869"/>
    <w:rsid w:val="00DB6E59"/>
    <w:rsid w:val="00DC0BB9"/>
    <w:rsid w:val="00DC0C4C"/>
    <w:rsid w:val="00DC214C"/>
    <w:rsid w:val="00DC2FDA"/>
    <w:rsid w:val="00DC3F49"/>
    <w:rsid w:val="00DC76F3"/>
    <w:rsid w:val="00DC7DC4"/>
    <w:rsid w:val="00DD13A0"/>
    <w:rsid w:val="00DD214B"/>
    <w:rsid w:val="00DD225F"/>
    <w:rsid w:val="00DD283E"/>
    <w:rsid w:val="00DD3EB5"/>
    <w:rsid w:val="00DD5BAD"/>
    <w:rsid w:val="00DD6D6C"/>
    <w:rsid w:val="00DD786D"/>
    <w:rsid w:val="00DE0FD1"/>
    <w:rsid w:val="00DE1B4B"/>
    <w:rsid w:val="00DE2FA9"/>
    <w:rsid w:val="00DE619B"/>
    <w:rsid w:val="00DE7A28"/>
    <w:rsid w:val="00DE7C98"/>
    <w:rsid w:val="00DF08E3"/>
    <w:rsid w:val="00DF1448"/>
    <w:rsid w:val="00DF1D83"/>
    <w:rsid w:val="00DF31E9"/>
    <w:rsid w:val="00DF4282"/>
    <w:rsid w:val="00DF7A9F"/>
    <w:rsid w:val="00DF7F91"/>
    <w:rsid w:val="00E02B07"/>
    <w:rsid w:val="00E03118"/>
    <w:rsid w:val="00E03381"/>
    <w:rsid w:val="00E03E4B"/>
    <w:rsid w:val="00E04CF3"/>
    <w:rsid w:val="00E079EC"/>
    <w:rsid w:val="00E10DC7"/>
    <w:rsid w:val="00E130CA"/>
    <w:rsid w:val="00E16035"/>
    <w:rsid w:val="00E17950"/>
    <w:rsid w:val="00E213A2"/>
    <w:rsid w:val="00E22F6C"/>
    <w:rsid w:val="00E237AB"/>
    <w:rsid w:val="00E24AC2"/>
    <w:rsid w:val="00E31C7E"/>
    <w:rsid w:val="00E34433"/>
    <w:rsid w:val="00E372FA"/>
    <w:rsid w:val="00E4097B"/>
    <w:rsid w:val="00E4169C"/>
    <w:rsid w:val="00E42FF7"/>
    <w:rsid w:val="00E44293"/>
    <w:rsid w:val="00E47095"/>
    <w:rsid w:val="00E537E8"/>
    <w:rsid w:val="00E53FFF"/>
    <w:rsid w:val="00E54C97"/>
    <w:rsid w:val="00E57A40"/>
    <w:rsid w:val="00E60EA6"/>
    <w:rsid w:val="00E62DDA"/>
    <w:rsid w:val="00E64AF2"/>
    <w:rsid w:val="00E66688"/>
    <w:rsid w:val="00E67768"/>
    <w:rsid w:val="00E67836"/>
    <w:rsid w:val="00E73746"/>
    <w:rsid w:val="00E771EF"/>
    <w:rsid w:val="00E80D6B"/>
    <w:rsid w:val="00E83F54"/>
    <w:rsid w:val="00E92966"/>
    <w:rsid w:val="00E95BB5"/>
    <w:rsid w:val="00E979A6"/>
    <w:rsid w:val="00EA0DF6"/>
    <w:rsid w:val="00EA219E"/>
    <w:rsid w:val="00EA2438"/>
    <w:rsid w:val="00EA2A8D"/>
    <w:rsid w:val="00EA2CA6"/>
    <w:rsid w:val="00EA318A"/>
    <w:rsid w:val="00EA350A"/>
    <w:rsid w:val="00EA5A1C"/>
    <w:rsid w:val="00EA5D0B"/>
    <w:rsid w:val="00EB02A3"/>
    <w:rsid w:val="00EB09B5"/>
    <w:rsid w:val="00EB0DE8"/>
    <w:rsid w:val="00EB40D1"/>
    <w:rsid w:val="00EB63A0"/>
    <w:rsid w:val="00EC0B40"/>
    <w:rsid w:val="00EC1113"/>
    <w:rsid w:val="00EC2781"/>
    <w:rsid w:val="00EC4755"/>
    <w:rsid w:val="00ED29BE"/>
    <w:rsid w:val="00ED3415"/>
    <w:rsid w:val="00ED7225"/>
    <w:rsid w:val="00ED7E63"/>
    <w:rsid w:val="00EE2C81"/>
    <w:rsid w:val="00EF35EE"/>
    <w:rsid w:val="00EF3D70"/>
    <w:rsid w:val="00EF3F43"/>
    <w:rsid w:val="00EF4559"/>
    <w:rsid w:val="00F002EB"/>
    <w:rsid w:val="00F01181"/>
    <w:rsid w:val="00F019AE"/>
    <w:rsid w:val="00F01AE7"/>
    <w:rsid w:val="00F03E2E"/>
    <w:rsid w:val="00F07EA9"/>
    <w:rsid w:val="00F1028C"/>
    <w:rsid w:val="00F10B2E"/>
    <w:rsid w:val="00F1184A"/>
    <w:rsid w:val="00F11CF5"/>
    <w:rsid w:val="00F14A87"/>
    <w:rsid w:val="00F1552C"/>
    <w:rsid w:val="00F16702"/>
    <w:rsid w:val="00F173AC"/>
    <w:rsid w:val="00F1791C"/>
    <w:rsid w:val="00F17B94"/>
    <w:rsid w:val="00F216AC"/>
    <w:rsid w:val="00F22F0C"/>
    <w:rsid w:val="00F24661"/>
    <w:rsid w:val="00F248E8"/>
    <w:rsid w:val="00F2702C"/>
    <w:rsid w:val="00F300BD"/>
    <w:rsid w:val="00F31BE7"/>
    <w:rsid w:val="00F33B41"/>
    <w:rsid w:val="00F3415A"/>
    <w:rsid w:val="00F3645A"/>
    <w:rsid w:val="00F4044E"/>
    <w:rsid w:val="00F45F4A"/>
    <w:rsid w:val="00F50EC9"/>
    <w:rsid w:val="00F54976"/>
    <w:rsid w:val="00F55706"/>
    <w:rsid w:val="00F61DEC"/>
    <w:rsid w:val="00F62623"/>
    <w:rsid w:val="00F62976"/>
    <w:rsid w:val="00F62AC4"/>
    <w:rsid w:val="00F631E1"/>
    <w:rsid w:val="00F65AE0"/>
    <w:rsid w:val="00F67AA6"/>
    <w:rsid w:val="00F70343"/>
    <w:rsid w:val="00F70D52"/>
    <w:rsid w:val="00F710EF"/>
    <w:rsid w:val="00F71432"/>
    <w:rsid w:val="00F72700"/>
    <w:rsid w:val="00F72A39"/>
    <w:rsid w:val="00F73119"/>
    <w:rsid w:val="00F750DA"/>
    <w:rsid w:val="00F76020"/>
    <w:rsid w:val="00F8271E"/>
    <w:rsid w:val="00F83C36"/>
    <w:rsid w:val="00F83F76"/>
    <w:rsid w:val="00F84816"/>
    <w:rsid w:val="00F86951"/>
    <w:rsid w:val="00F86BA4"/>
    <w:rsid w:val="00F86E0A"/>
    <w:rsid w:val="00F90304"/>
    <w:rsid w:val="00F90628"/>
    <w:rsid w:val="00F90E9B"/>
    <w:rsid w:val="00F961C6"/>
    <w:rsid w:val="00F9678C"/>
    <w:rsid w:val="00F976B8"/>
    <w:rsid w:val="00FA07EF"/>
    <w:rsid w:val="00FA2653"/>
    <w:rsid w:val="00FA3C5C"/>
    <w:rsid w:val="00FA69F7"/>
    <w:rsid w:val="00FA6DA7"/>
    <w:rsid w:val="00FA7873"/>
    <w:rsid w:val="00FB04BA"/>
    <w:rsid w:val="00FB0872"/>
    <w:rsid w:val="00FB302E"/>
    <w:rsid w:val="00FB359B"/>
    <w:rsid w:val="00FB4BF9"/>
    <w:rsid w:val="00FB5239"/>
    <w:rsid w:val="00FB56F2"/>
    <w:rsid w:val="00FB72E7"/>
    <w:rsid w:val="00FC0026"/>
    <w:rsid w:val="00FC524C"/>
    <w:rsid w:val="00FD021D"/>
    <w:rsid w:val="00FD038E"/>
    <w:rsid w:val="00FD0681"/>
    <w:rsid w:val="00FD23F1"/>
    <w:rsid w:val="00FD2581"/>
    <w:rsid w:val="00FD3AF5"/>
    <w:rsid w:val="00FD3C59"/>
    <w:rsid w:val="00FD4029"/>
    <w:rsid w:val="00FD41FD"/>
    <w:rsid w:val="00FD49FD"/>
    <w:rsid w:val="00FD6A83"/>
    <w:rsid w:val="00FE2771"/>
    <w:rsid w:val="00FE5305"/>
    <w:rsid w:val="00FE5BF0"/>
    <w:rsid w:val="00FE5FC1"/>
    <w:rsid w:val="00FE5FE5"/>
    <w:rsid w:val="00FF0A2F"/>
    <w:rsid w:val="00FF218E"/>
    <w:rsid w:val="00FF272E"/>
    <w:rsid w:val="00FF3BAF"/>
    <w:rsid w:val="00FF5028"/>
    <w:rsid w:val="00FF5B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F466"/>
  <w15:docId w15:val="{D169D491-08FB-4DBB-8736-606D5E30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D19"/>
    <w:pPr>
      <w:spacing w:after="0" w:line="480" w:lineRule="auto"/>
      <w:ind w:firstLine="3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D19"/>
    <w:pPr>
      <w:keepNext/>
      <w:keepLines/>
      <w:numPr>
        <w:numId w:val="25"/>
      </w:numPr>
      <w:spacing w:before="480"/>
      <w:outlineLvl w:val="0"/>
    </w:pPr>
    <w:rPr>
      <w:rFonts w:eastAsiaTheme="majorEastAsia"/>
      <w:b/>
      <w:bCs/>
      <w:color w:val="FF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19"/>
    <w:pPr>
      <w:keepNext/>
      <w:keepLines/>
      <w:numPr>
        <w:ilvl w:val="1"/>
        <w:numId w:val="25"/>
      </w:numPr>
      <w:spacing w:before="480"/>
      <w:outlineLvl w:val="1"/>
    </w:pPr>
    <w:rPr>
      <w:rFonts w:eastAsiaTheme="majorEastAsia"/>
      <w:b/>
      <w:bCs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19"/>
    <w:pPr>
      <w:keepNext/>
      <w:keepLines/>
      <w:numPr>
        <w:ilvl w:val="2"/>
        <w:numId w:val="25"/>
      </w:numPr>
      <w:spacing w:before="48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D19"/>
    <w:pPr>
      <w:keepNext/>
      <w:keepLines/>
      <w:numPr>
        <w:ilvl w:val="3"/>
        <w:numId w:val="25"/>
      </w:numPr>
      <w:spacing w:before="48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43D19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rsid w:val="00143D19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rsid w:val="00143D19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rsid w:val="00143D19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43D19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D19"/>
    <w:rPr>
      <w:rFonts w:ascii="Times New Roman" w:eastAsiaTheme="majorEastAsia" w:hAnsi="Times New Roman"/>
      <w:b/>
      <w:bCs/>
      <w:caps/>
    </w:rPr>
  </w:style>
  <w:style w:type="paragraph" w:styleId="ListParagraph">
    <w:name w:val="List Paragraph"/>
    <w:basedOn w:val="Normal"/>
    <w:rsid w:val="00143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D19"/>
    <w:rPr>
      <w:rFonts w:ascii="Times New Roman" w:eastAsiaTheme="majorEastAsia" w:hAnsi="Times New Roman"/>
      <w:b/>
      <w:bCs/>
      <w:color w:val="FF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D19"/>
    <w:rPr>
      <w:rFonts w:ascii="Times New Roman" w:eastAsiaTheme="majorEastAsia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43D19"/>
    <w:rPr>
      <w:rFonts w:ascii="Times New Roman" w:eastAsiaTheme="majorEastAsia" w:hAnsi="Times New Roman" w:cstheme="majorBidi"/>
      <w:bCs/>
    </w:rPr>
  </w:style>
  <w:style w:type="paragraph" w:styleId="Bibliography">
    <w:name w:val="Bibliography"/>
    <w:basedOn w:val="Normal"/>
    <w:next w:val="Normal"/>
    <w:unhideWhenUsed/>
    <w:qFormat/>
    <w:rsid w:val="003C28A4"/>
    <w:pPr>
      <w:ind w:left="360" w:hanging="360"/>
    </w:pPr>
    <w:rPr>
      <w:rFonts w:cs="Times New Roman"/>
    </w:rPr>
  </w:style>
  <w:style w:type="paragraph" w:customStyle="1" w:styleId="SourceCode">
    <w:name w:val="Source Code"/>
    <w:basedOn w:val="Normal"/>
    <w:link w:val="VerbatimChar"/>
    <w:rsid w:val="00143D19"/>
    <w:pPr>
      <w:shd w:val="clear" w:color="auto" w:fill="F8F8F8"/>
      <w:wordWrap w:val="0"/>
      <w:spacing w:line="240" w:lineRule="auto"/>
      <w:ind w:firstLine="0"/>
    </w:pPr>
    <w:rPr>
      <w:rFonts w:ascii="Courier New" w:hAnsi="Courier New" w:cs="Courier New"/>
    </w:rPr>
  </w:style>
  <w:style w:type="character" w:customStyle="1" w:styleId="VerbatimChar">
    <w:name w:val="Verbatim Char"/>
    <w:basedOn w:val="BodyTextChar"/>
    <w:link w:val="SourceCode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DHOComment">
    <w:name w:val="DHOComment"/>
    <w:basedOn w:val="Normal"/>
    <w:qFormat/>
    <w:rsid w:val="00527BDD"/>
    <w:pPr>
      <w:spacing w:after="160" w:line="259" w:lineRule="auto"/>
      <w:ind w:firstLine="0"/>
    </w:pPr>
    <w:rPr>
      <w:rFonts w:asciiTheme="minorHAnsi" w:hAnsiTheme="minorHAnsi"/>
      <w:color w:val="FF0000"/>
      <w:sz w:val="22"/>
      <w:szCs w:val="22"/>
    </w:rPr>
  </w:style>
  <w:style w:type="paragraph" w:customStyle="1" w:styleId="Compact">
    <w:name w:val="Compact"/>
    <w:basedOn w:val="Normal"/>
    <w:qFormat/>
    <w:rsid w:val="00143D19"/>
    <w:pPr>
      <w:spacing w:before="36" w:after="36"/>
    </w:pPr>
  </w:style>
  <w:style w:type="paragraph" w:customStyle="1" w:styleId="Authors">
    <w:name w:val="Authors"/>
    <w:next w:val="Normal"/>
    <w:qFormat/>
    <w:rsid w:val="00143D19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143D1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143D19"/>
    <w:pPr>
      <w:keepNext/>
      <w:keepLines/>
    </w:pPr>
    <w:rPr>
      <w:b/>
    </w:rPr>
  </w:style>
  <w:style w:type="paragraph" w:customStyle="1" w:styleId="Definition">
    <w:name w:val="Definition"/>
    <w:basedOn w:val="Normal"/>
    <w:rsid w:val="00143D19"/>
  </w:style>
  <w:style w:type="paragraph" w:customStyle="1" w:styleId="TableCaption">
    <w:name w:val="Table Caption"/>
    <w:basedOn w:val="Normal"/>
    <w:rsid w:val="00143D19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rsid w:val="00143D19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143D19"/>
    <w:rPr>
      <w:rFonts w:ascii="Times New Roman" w:hAnsi="Times New Roman"/>
      <w:i/>
    </w:rPr>
  </w:style>
  <w:style w:type="character" w:customStyle="1" w:styleId="FootnoteRef">
    <w:name w:val="Footnote Ref"/>
    <w:basedOn w:val="BodyTextChar"/>
    <w:rsid w:val="00143D19"/>
    <w:rPr>
      <w:rFonts w:ascii="Times New Roman" w:hAnsi="Times New Roman"/>
      <w:i w:val="0"/>
      <w:vertAlign w:val="superscript"/>
    </w:rPr>
  </w:style>
  <w:style w:type="character" w:customStyle="1" w:styleId="Link">
    <w:name w:val="Link"/>
    <w:basedOn w:val="BodyTextChar"/>
    <w:rsid w:val="00143D19"/>
    <w:rPr>
      <w:rFonts w:ascii="Times New Roman" w:hAnsi="Times New Roman"/>
      <w:i w:val="0"/>
      <w:color w:val="5B9BD5" w:themeColor="accent1"/>
    </w:rPr>
  </w:style>
  <w:style w:type="character" w:customStyle="1" w:styleId="KeywordTok">
    <w:name w:val="KeywordTok"/>
    <w:basedOn w:val="VerbatimChar"/>
    <w:rsid w:val="00143D19"/>
    <w:rPr>
      <w:rFonts w:ascii="Courier New" w:hAnsi="Courier New" w:cs="Courier New"/>
      <w:b/>
      <w:i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43D19"/>
    <w:rPr>
      <w:rFonts w:ascii="Courier New" w:hAnsi="Courier New" w:cs="Courier New"/>
      <w:i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CharTok">
    <w:name w:val="Char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43D19"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43D19"/>
    <w:rPr>
      <w:rFonts w:ascii="Courier New" w:hAnsi="Courier New" w:cs="Courier New"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143D19"/>
    <w:rPr>
      <w:rFonts w:ascii="Courier New" w:hAnsi="Courier New" w:cs="Courier New"/>
      <w:i w:val="0"/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143D19"/>
    <w:rPr>
      <w:rFonts w:ascii="Courier New" w:hAnsi="Courier New" w:cs="Courier New"/>
      <w:i w:val="0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character" w:customStyle="1" w:styleId="ErrorTok">
    <w:name w:val="ErrorTok"/>
    <w:basedOn w:val="VerbatimChar"/>
    <w:rsid w:val="00143D19"/>
    <w:rPr>
      <w:rFonts w:ascii="Courier New" w:hAnsi="Courier New" w:cs="Courier New"/>
      <w:b/>
      <w:i w:val="0"/>
      <w:shd w:val="clear" w:color="auto" w:fill="F8F8F8"/>
    </w:rPr>
  </w:style>
  <w:style w:type="character" w:customStyle="1" w:styleId="NormalTok">
    <w:name w:val="Normal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RCode">
    <w:name w:val="RCode"/>
    <w:basedOn w:val="SourceCode"/>
    <w:qFormat/>
    <w:rsid w:val="00143D19"/>
  </w:style>
  <w:style w:type="character" w:customStyle="1" w:styleId="Heading5Char">
    <w:name w:val="Heading 5 Char"/>
    <w:basedOn w:val="DefaultParagraphFont"/>
    <w:link w:val="Heading5"/>
    <w:uiPriority w:val="9"/>
    <w:rsid w:val="00143D19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rsid w:val="00143D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43D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43D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43D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43D19"/>
  </w:style>
  <w:style w:type="character" w:customStyle="1" w:styleId="FootnoteTextChar">
    <w:name w:val="Footnote Text Char"/>
    <w:basedOn w:val="DefaultParagraphFont"/>
    <w:link w:val="FootnoteText"/>
    <w:uiPriority w:val="99"/>
    <w:rsid w:val="00143D19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qFormat/>
    <w:rsid w:val="00143D19"/>
    <w:pPr>
      <w:keepNext/>
      <w:keepLines/>
      <w:spacing w:after="240"/>
      <w:jc w:val="center"/>
    </w:pPr>
    <w:rPr>
      <w:rFonts w:eastAsiaTheme="majorEastAsia"/>
      <w:b/>
      <w:bCs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143D19"/>
    <w:rPr>
      <w:rFonts w:ascii="Times New Roman" w:eastAsiaTheme="majorEastAsia" w:hAnsi="Times New Roman"/>
      <w:b/>
      <w:bCs/>
      <w:sz w:val="28"/>
      <w:szCs w:val="36"/>
    </w:rPr>
  </w:style>
  <w:style w:type="paragraph" w:styleId="BodyText">
    <w:name w:val="Body Text"/>
    <w:basedOn w:val="Normal"/>
    <w:link w:val="BodyTextChar1"/>
    <w:qFormat/>
    <w:rsid w:val="00143D19"/>
    <w:pPr>
      <w:spacing w:after="120"/>
    </w:pPr>
  </w:style>
  <w:style w:type="character" w:customStyle="1" w:styleId="BodyTextChar1">
    <w:name w:val="Body Text Char1"/>
    <w:basedOn w:val="DefaultParagraphFont"/>
    <w:link w:val="BodyText"/>
    <w:rsid w:val="00143D19"/>
    <w:rPr>
      <w:rFonts w:ascii="Times New Roman" w:hAnsi="Times New Roman"/>
    </w:rPr>
  </w:style>
  <w:style w:type="paragraph" w:styleId="Date">
    <w:name w:val="Date"/>
    <w:next w:val="Normal"/>
    <w:link w:val="DateChar"/>
    <w:qFormat/>
    <w:rsid w:val="00143D19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143D19"/>
  </w:style>
  <w:style w:type="paragraph" w:customStyle="1" w:styleId="Equation">
    <w:name w:val="Equation"/>
    <w:basedOn w:val="Normal"/>
    <w:qFormat/>
    <w:rsid w:val="001955D8"/>
    <w:pPr>
      <w:spacing w:before="240" w:after="240"/>
    </w:pPr>
    <w:rPr>
      <w:rFonts w:ascii="Cambria Math" w:hAnsi="Cambria Math" w:cs="Times New Roman"/>
      <w:i/>
    </w:rPr>
  </w:style>
  <w:style w:type="paragraph" w:customStyle="1" w:styleId="NormalNoIndent">
    <w:name w:val="Normal_NoIndent"/>
    <w:basedOn w:val="Normal"/>
    <w:next w:val="Normal"/>
    <w:qFormat/>
    <w:rsid w:val="00451FEF"/>
    <w:pPr>
      <w:ind w:firstLine="0"/>
    </w:pPr>
    <w:rPr>
      <w:rFonts w:cs="Times New Roman"/>
    </w:rPr>
  </w:style>
  <w:style w:type="paragraph" w:customStyle="1" w:styleId="Affiliation">
    <w:name w:val="Affiliation"/>
    <w:basedOn w:val="Normal"/>
    <w:qFormat/>
    <w:rsid w:val="00F33B41"/>
    <w:pPr>
      <w:spacing w:before="240" w:line="360" w:lineRule="auto"/>
      <w:ind w:firstLine="0"/>
    </w:pPr>
    <w:rPr>
      <w:rFonts w:eastAsia="Times New Roman" w:cs="Times New Roman"/>
      <w:i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F33B41"/>
    <w:rPr>
      <w:vertAlign w:val="superscript"/>
    </w:rPr>
  </w:style>
  <w:style w:type="character" w:styleId="Hyperlink">
    <w:name w:val="Hyperlink"/>
    <w:basedOn w:val="DefaultParagraphFont"/>
    <w:uiPriority w:val="99"/>
    <w:rsid w:val="00F33B41"/>
    <w:rPr>
      <w:color w:val="0563C1" w:themeColor="hyperlink"/>
      <w:u w:val="single"/>
    </w:rPr>
  </w:style>
  <w:style w:type="character" w:styleId="LineNumber">
    <w:name w:val="line number"/>
    <w:basedOn w:val="DefaultParagraphFont"/>
    <w:semiHidden/>
    <w:unhideWhenUsed/>
    <w:rsid w:val="007D1503"/>
  </w:style>
  <w:style w:type="paragraph" w:customStyle="1" w:styleId="References">
    <w:name w:val="References"/>
    <w:basedOn w:val="Normal"/>
    <w:qFormat/>
    <w:rsid w:val="00603A67"/>
    <w:pPr>
      <w:ind w:left="360" w:hanging="360"/>
    </w:pPr>
    <w:rPr>
      <w:rFonts w:cs="Times New Roman"/>
    </w:rPr>
  </w:style>
  <w:style w:type="character" w:customStyle="1" w:styleId="apple-style-span">
    <w:name w:val="apple-style-span"/>
    <w:basedOn w:val="DefaultParagraphFont"/>
    <w:rsid w:val="004727C3"/>
  </w:style>
  <w:style w:type="paragraph" w:styleId="NormalWeb">
    <w:name w:val="Normal (Web)"/>
    <w:basedOn w:val="Normal"/>
    <w:uiPriority w:val="99"/>
    <w:semiHidden/>
    <w:unhideWhenUsed/>
    <w:rsid w:val="004727C3"/>
    <w:pPr>
      <w:spacing w:before="100" w:beforeAutospacing="1" w:after="100" w:afterAutospacing="1" w:line="240" w:lineRule="auto"/>
      <w:ind w:firstLine="0"/>
    </w:pPr>
    <w:rPr>
      <w:rFonts w:eastAsia="Times New Roman" w:cs="Times New Roman"/>
    </w:rPr>
  </w:style>
  <w:style w:type="character" w:customStyle="1" w:styleId="apple-converted-space">
    <w:name w:val="apple-converted-space"/>
    <w:basedOn w:val="DefaultParagraphFont"/>
    <w:rsid w:val="004727C3"/>
  </w:style>
  <w:style w:type="character" w:styleId="CommentReference">
    <w:name w:val="annotation reference"/>
    <w:basedOn w:val="DefaultParagraphFont"/>
    <w:semiHidden/>
    <w:unhideWhenUsed/>
    <w:rsid w:val="00C5778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77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778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7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778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577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577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7327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07A"/>
    <w:rPr>
      <w:rFonts w:ascii="Courier New" w:eastAsia="Times New Roman" w:hAnsi="Courier New" w:cs="Courier New"/>
      <w:sz w:val="20"/>
      <w:szCs w:val="20"/>
    </w:rPr>
  </w:style>
  <w:style w:type="paragraph" w:customStyle="1" w:styleId="Articletitle">
    <w:name w:val="Article title"/>
    <w:basedOn w:val="Normal"/>
    <w:next w:val="Normal"/>
    <w:qFormat/>
    <w:rsid w:val="008E69B2"/>
    <w:pPr>
      <w:spacing w:after="120" w:line="360" w:lineRule="auto"/>
      <w:ind w:firstLine="0"/>
    </w:pPr>
    <w:rPr>
      <w:rFonts w:eastAsia="Times New Roman" w:cs="Times New Roman"/>
      <w:b/>
      <w:sz w:val="28"/>
      <w:lang w:val="en-GB" w:eastAsia="en-GB"/>
    </w:rPr>
  </w:style>
  <w:style w:type="paragraph" w:styleId="Header">
    <w:name w:val="header"/>
    <w:basedOn w:val="Normal"/>
    <w:link w:val="HeaderChar"/>
    <w:unhideWhenUsed/>
    <w:rsid w:val="003115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115E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15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5E4"/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3115E4"/>
    <w:pPr>
      <w:spacing w:after="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F86951"/>
    <w:pPr>
      <w:spacing w:before="180" w:after="180" w:line="240" w:lineRule="auto"/>
      <w:ind w:firstLine="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8DA3-7988-4F71-8D3F-21BDD79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17</Pages>
  <Words>5280</Words>
  <Characters>30097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9</cp:revision>
  <cp:lastPrinted>2016-11-23T15:44:00Z</cp:lastPrinted>
  <dcterms:created xsi:type="dcterms:W3CDTF">2017-03-22T00:26:00Z</dcterms:created>
  <dcterms:modified xsi:type="dcterms:W3CDTF">2017-03-23T18:33:00Z</dcterms:modified>
</cp:coreProperties>
</file>